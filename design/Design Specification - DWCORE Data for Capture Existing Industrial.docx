
<file path=[Content_Types].xml><?xml version="1.0" encoding="utf-8"?>
<Types xmlns="http://schemas.openxmlformats.org/package/2006/content-types">
  <Default Extension="png" ContentType="image/png"/>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77777777" w:rsidR="00A910C9" w:rsidRDefault="00A910C9" w:rsidP="00A910C9">
      <w:pPr>
        <w:jc w:val="both"/>
      </w:pPr>
      <w:bookmarkStart w:id="0" w:name="_GoBack"/>
      <w:bookmarkEnd w:id="0"/>
    </w:p>
    <w:p w14:paraId="3CA006FB" w14:textId="77777777" w:rsidR="00A910C9" w:rsidRDefault="00A910C9" w:rsidP="00A910C9">
      <w:pPr>
        <w:jc w:val="both"/>
      </w:pPr>
    </w:p>
    <w:p w14:paraId="3CA006FC" w14:textId="77777777" w:rsidR="00A910C9" w:rsidRDefault="00A910C9" w:rsidP="00A910C9">
      <w:pPr>
        <w:jc w:val="both"/>
      </w:pPr>
    </w:p>
    <w:p w14:paraId="3CA006FD" w14:textId="77777777" w:rsidR="00A910C9" w:rsidRDefault="00A910C9" w:rsidP="00A910C9">
      <w:pPr>
        <w:jc w:val="both"/>
      </w:pPr>
    </w:p>
    <w:p w14:paraId="3CA006FE" w14:textId="77777777" w:rsidR="00A910C9" w:rsidRDefault="00A910C9" w:rsidP="00A910C9">
      <w:pPr>
        <w:jc w:val="both"/>
      </w:pPr>
    </w:p>
    <w:p w14:paraId="3CA006FF" w14:textId="77777777" w:rsidR="00A910C9" w:rsidRDefault="00A910C9" w:rsidP="00A910C9">
      <w:pPr>
        <w:jc w:val="both"/>
        <w:rPr>
          <w:rFonts w:ascii="Arial" w:hAnsi="Arial" w:cs="Arial"/>
        </w:rPr>
      </w:pPr>
    </w:p>
    <w:p w14:paraId="3CA00700" w14:textId="77777777" w:rsidR="00A910C9" w:rsidRDefault="00A910C9" w:rsidP="00A910C9">
      <w:pPr>
        <w:jc w:val="both"/>
        <w:rPr>
          <w:rFonts w:ascii="Arial" w:hAnsi="Arial" w:cs="Arial"/>
        </w:rPr>
      </w:pPr>
    </w:p>
    <w:p w14:paraId="3CA00701" w14:textId="77777777" w:rsidR="00A910C9" w:rsidRDefault="00A910C9" w:rsidP="00A910C9">
      <w:pPr>
        <w:jc w:val="both"/>
        <w:rPr>
          <w:rFonts w:ascii="Arial" w:hAnsi="Arial" w:cs="Arial"/>
        </w:rPr>
      </w:pPr>
    </w:p>
    <w:p w14:paraId="3CA00702" w14:textId="77777777" w:rsidR="00A910C9" w:rsidRDefault="00A910C9" w:rsidP="00A910C9">
      <w:pPr>
        <w:jc w:val="both"/>
        <w:rPr>
          <w:rFonts w:ascii="Arial" w:hAnsi="Arial" w:cs="Arial"/>
        </w:rPr>
      </w:pPr>
    </w:p>
    <w:p w14:paraId="3CA00703" w14:textId="77777777" w:rsidR="00A910C9" w:rsidRDefault="00A910C9" w:rsidP="00A910C9">
      <w:pPr>
        <w:jc w:val="both"/>
        <w:rPr>
          <w:rFonts w:ascii="Arial" w:hAnsi="Arial" w:cs="Arial"/>
        </w:rPr>
      </w:pPr>
    </w:p>
    <w:p w14:paraId="3CA00704" w14:textId="77777777" w:rsidR="00A910C9" w:rsidRDefault="00A910C9" w:rsidP="00A910C9">
      <w:pPr>
        <w:jc w:val="both"/>
        <w:rPr>
          <w:rFonts w:ascii="Arial" w:hAnsi="Arial" w:cs="Arial"/>
        </w:rPr>
      </w:pPr>
    </w:p>
    <w:p w14:paraId="3CA00705" w14:textId="77777777" w:rsidR="00A910C9" w:rsidRDefault="00A910C9" w:rsidP="00A910C9">
      <w:pPr>
        <w:jc w:val="both"/>
        <w:rPr>
          <w:rFonts w:ascii="Arial" w:hAnsi="Arial" w:cs="Arial"/>
        </w:rPr>
      </w:pPr>
    </w:p>
    <w:p w14:paraId="3CA00706" w14:textId="77777777" w:rsidR="00A910C9" w:rsidRDefault="00A910C9" w:rsidP="00A910C9">
      <w:pPr>
        <w:pStyle w:val="Title"/>
        <w:jc w:val="both"/>
        <w:rPr>
          <w:kern w:val="0"/>
        </w:rPr>
      </w:pPr>
    </w:p>
    <w:p w14:paraId="3CA00707" w14:textId="77777777" w:rsidR="00A910C9" w:rsidRDefault="00BA2381" w:rsidP="00285085">
      <w:pPr>
        <w:pStyle w:val="Title"/>
        <w:rPr>
          <w:kern w:val="0"/>
        </w:rPr>
      </w:pPr>
      <w:r>
        <w:t>Requirements/</w:t>
      </w:r>
      <w:r w:rsidR="007C4B52">
        <w:fldChar w:fldCharType="begin"/>
      </w:r>
      <w:r w:rsidR="007C4B52">
        <w:instrText xml:space="preserve"> TITLE  \* MERGEFORMAT </w:instrText>
      </w:r>
      <w:r w:rsidR="007C4B52">
        <w:fldChar w:fldCharType="separate"/>
      </w:r>
      <w:r w:rsidR="00A910C9" w:rsidRPr="005A5FF9">
        <w:rPr>
          <w:kern w:val="0"/>
        </w:rPr>
        <w:t>Design Specification</w:t>
      </w:r>
      <w:r w:rsidR="007C4B52">
        <w:rPr>
          <w:kern w:val="0"/>
        </w:rPr>
        <w:fldChar w:fldCharType="end"/>
      </w:r>
    </w:p>
    <w:p w14:paraId="3CA0070D" w14:textId="605924FF" w:rsidR="00A910C9" w:rsidRDefault="007C4B52" w:rsidP="00204AD9">
      <w:pPr>
        <w:jc w:val="center"/>
        <w:rPr>
          <w:rFonts w:ascii="Arial" w:hAnsi="Arial" w:cs="Arial"/>
        </w:rPr>
      </w:pPr>
      <w:sdt>
        <w:sdtPr>
          <w:rPr>
            <w:rFonts w:ascii="Arial" w:hAnsi="Arial"/>
            <w:b/>
            <w:kern w:val="28"/>
            <w:sz w:val="40"/>
          </w:rPr>
          <w:alias w:val="Title"/>
          <w:tag w:val=""/>
          <w:id w:val="-593856872"/>
          <w:placeholder>
            <w:docPart w:val="D9FC723AD25441FCBF6E6079427504E5"/>
          </w:placeholder>
          <w:dataBinding w:prefixMappings="xmlns:ns0='http://purl.org/dc/elements/1.1/' xmlns:ns1='http://schemas.openxmlformats.org/package/2006/metadata/core-properties' " w:xpath="/ns1:coreProperties[1]/ns0:title[1]" w:storeItemID="{6C3C8BC8-F283-45AE-878A-BAB7291924A1}"/>
          <w:text/>
        </w:sdtPr>
        <w:sdtEndPr/>
        <w:sdtContent>
          <w:r w:rsidR="00513281">
            <w:rPr>
              <w:rFonts w:ascii="Arial" w:hAnsi="Arial"/>
              <w:b/>
              <w:kern w:val="28"/>
              <w:sz w:val="40"/>
            </w:rPr>
            <w:t>DWCORE Data for Capture Existing Industrial</w:t>
          </w:r>
        </w:sdtContent>
      </w:sdt>
    </w:p>
    <w:p w14:paraId="3CA0070E" w14:textId="77777777" w:rsidR="00A910C9" w:rsidRDefault="00A910C9" w:rsidP="00A910C9">
      <w:pPr>
        <w:jc w:val="both"/>
        <w:rPr>
          <w:rFonts w:ascii="Arial" w:hAnsi="Arial" w:cs="Arial"/>
        </w:rPr>
      </w:pPr>
    </w:p>
    <w:p w14:paraId="3CA0070F" w14:textId="77777777" w:rsidR="00A910C9" w:rsidRDefault="00A910C9" w:rsidP="00A910C9">
      <w:pPr>
        <w:jc w:val="both"/>
        <w:rPr>
          <w:rFonts w:ascii="Arial" w:hAnsi="Arial" w:cs="Arial"/>
        </w:rPr>
      </w:pPr>
    </w:p>
    <w:p w14:paraId="3CA00710" w14:textId="77777777" w:rsidR="00A910C9" w:rsidRDefault="00A910C9" w:rsidP="00A910C9">
      <w:pPr>
        <w:jc w:val="both"/>
        <w:rPr>
          <w:rFonts w:ascii="Arial" w:hAnsi="Arial" w:cs="Arial"/>
        </w:rPr>
      </w:pPr>
    </w:p>
    <w:p w14:paraId="3CA00711" w14:textId="77777777" w:rsidR="00A910C9" w:rsidRDefault="00A910C9" w:rsidP="00A910C9">
      <w:pPr>
        <w:jc w:val="both"/>
        <w:rPr>
          <w:rFonts w:ascii="Arial" w:hAnsi="Arial" w:cs="Arial"/>
        </w:rPr>
      </w:pPr>
    </w:p>
    <w:p w14:paraId="3CA00712" w14:textId="77777777" w:rsidR="00A910C9" w:rsidRDefault="00A910C9" w:rsidP="00A910C9">
      <w:pPr>
        <w:jc w:val="both"/>
        <w:rPr>
          <w:rFonts w:ascii="Arial" w:hAnsi="Arial" w:cs="Arial"/>
        </w:rPr>
      </w:pPr>
    </w:p>
    <w:p w14:paraId="3CA00713" w14:textId="77777777" w:rsidR="00A910C9" w:rsidRDefault="00A910C9" w:rsidP="00A910C9">
      <w:pPr>
        <w:jc w:val="both"/>
        <w:rPr>
          <w:rFonts w:ascii="Arial" w:hAnsi="Arial" w:cs="Arial"/>
        </w:rPr>
      </w:pPr>
    </w:p>
    <w:p w14:paraId="3CA00714" w14:textId="77777777" w:rsidR="00A910C9" w:rsidRDefault="00A910C9" w:rsidP="00A910C9">
      <w:pPr>
        <w:jc w:val="both"/>
        <w:rPr>
          <w:rFonts w:ascii="Arial" w:hAnsi="Arial" w:cs="Arial"/>
        </w:rPr>
      </w:pPr>
    </w:p>
    <w:p w14:paraId="3CA00715" w14:textId="77777777" w:rsidR="00A910C9" w:rsidRDefault="00A910C9" w:rsidP="00A910C9">
      <w:pPr>
        <w:jc w:val="both"/>
        <w:rPr>
          <w:rFonts w:ascii="Arial" w:hAnsi="Arial" w:cs="Arial"/>
        </w:rPr>
      </w:pPr>
    </w:p>
    <w:p w14:paraId="3CA00716" w14:textId="77777777" w:rsidR="00A910C9" w:rsidRDefault="00A910C9" w:rsidP="00A910C9">
      <w:pPr>
        <w:jc w:val="both"/>
        <w:rPr>
          <w:rFonts w:ascii="Arial" w:hAnsi="Arial" w:cs="Arial"/>
        </w:rPr>
        <w:sectPr w:rsidR="00A910C9">
          <w:headerReference w:type="default" r:id="rId11"/>
          <w:footerReference w:type="even" r:id="rId12"/>
          <w:footerReference w:type="default" r:id="rId13"/>
          <w:headerReference w:type="first" r:id="rId14"/>
          <w:pgSz w:w="12240" w:h="15840"/>
          <w:pgMar w:top="1440" w:right="1800" w:bottom="1440" w:left="1800" w:header="720" w:footer="720" w:gutter="0"/>
          <w:pgNumType w:fmt="lowerRoman" w:start="2" w:chapSep="emDash"/>
          <w:cols w:space="720"/>
          <w:titlePg/>
          <w:docGrid w:linePitch="272"/>
        </w:sectPr>
      </w:pPr>
    </w:p>
    <w:p w14:paraId="3CA00718" w14:textId="77777777" w:rsidR="00A910C9" w:rsidRDefault="00A910C9" w:rsidP="00A910C9">
      <w:pPr>
        <w:pStyle w:val="RevHistory"/>
        <w:keepLines/>
        <w:widowControl/>
        <w:jc w:val="both"/>
        <w:rPr>
          <w:sz w:val="40"/>
        </w:rPr>
      </w:pPr>
      <w:r>
        <w:rPr>
          <w:sz w:val="40"/>
        </w:rPr>
        <w:lastRenderedPageBreak/>
        <w:t>Revision History</w:t>
      </w:r>
    </w:p>
    <w:p w14:paraId="3CA00719" w14:textId="77777777" w:rsidR="00A910C9" w:rsidRDefault="00A910C9" w:rsidP="00A910C9">
      <w:pPr>
        <w:pStyle w:val="Paragraph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14:paraId="3CA0071E" w14:textId="77777777" w:rsidTr="00857CE8">
        <w:tc>
          <w:tcPr>
            <w:tcW w:w="1278" w:type="dxa"/>
          </w:tcPr>
          <w:p w14:paraId="3CA0071A" w14:textId="77777777" w:rsidR="00A910C9" w:rsidRDefault="00A910C9" w:rsidP="00857CE8">
            <w:pPr>
              <w:pStyle w:val="TableText"/>
              <w:jc w:val="both"/>
              <w:rPr>
                <w:b/>
                <w:u w:val="single"/>
              </w:rPr>
            </w:pPr>
            <w:r>
              <w:rPr>
                <w:b/>
              </w:rPr>
              <w:t>Date</w:t>
            </w:r>
          </w:p>
        </w:tc>
        <w:tc>
          <w:tcPr>
            <w:tcW w:w="1080" w:type="dxa"/>
          </w:tcPr>
          <w:p w14:paraId="3CA0071B" w14:textId="77777777" w:rsidR="00A910C9" w:rsidRDefault="00A910C9" w:rsidP="00857CE8">
            <w:pPr>
              <w:pStyle w:val="TableText"/>
              <w:jc w:val="both"/>
              <w:rPr>
                <w:b/>
                <w:u w:val="single"/>
              </w:rPr>
            </w:pPr>
            <w:r>
              <w:rPr>
                <w:b/>
              </w:rPr>
              <w:t>Revision</w:t>
            </w:r>
          </w:p>
        </w:tc>
        <w:tc>
          <w:tcPr>
            <w:tcW w:w="3814" w:type="dxa"/>
          </w:tcPr>
          <w:p w14:paraId="3CA0071C" w14:textId="77777777" w:rsidR="00A910C9" w:rsidRDefault="00A910C9" w:rsidP="00E552C0">
            <w:pPr>
              <w:pStyle w:val="TableText"/>
              <w:rPr>
                <w:b/>
                <w:u w:val="single"/>
              </w:rPr>
            </w:pPr>
            <w:r>
              <w:rPr>
                <w:b/>
              </w:rPr>
              <w:t>Description</w:t>
            </w:r>
          </w:p>
        </w:tc>
        <w:tc>
          <w:tcPr>
            <w:tcW w:w="2576" w:type="dxa"/>
          </w:tcPr>
          <w:p w14:paraId="3CA0071D" w14:textId="77777777" w:rsidR="00A910C9" w:rsidRDefault="00A910C9" w:rsidP="00857CE8">
            <w:pPr>
              <w:pStyle w:val="TableText"/>
              <w:jc w:val="both"/>
              <w:rPr>
                <w:b/>
                <w:u w:val="single"/>
              </w:rPr>
            </w:pPr>
            <w:r>
              <w:rPr>
                <w:b/>
              </w:rPr>
              <w:t>Author</w:t>
            </w:r>
          </w:p>
        </w:tc>
      </w:tr>
      <w:tr w:rsidR="00A910C9" w14:paraId="3CA00723" w14:textId="77777777" w:rsidTr="00857CE8">
        <w:tc>
          <w:tcPr>
            <w:tcW w:w="1278" w:type="dxa"/>
          </w:tcPr>
          <w:p w14:paraId="3CA0071F" w14:textId="4B63947B" w:rsidR="00A910C9" w:rsidRDefault="00513281" w:rsidP="006D07DC">
            <w:pPr>
              <w:pStyle w:val="TableText"/>
              <w:widowControl/>
              <w:jc w:val="both"/>
            </w:pPr>
            <w:r>
              <w:t>12/11/2014</w:t>
            </w:r>
          </w:p>
        </w:tc>
        <w:tc>
          <w:tcPr>
            <w:tcW w:w="1080" w:type="dxa"/>
          </w:tcPr>
          <w:p w14:paraId="3CA00720" w14:textId="77777777" w:rsidR="00A910C9" w:rsidRDefault="00A910C9" w:rsidP="00857CE8">
            <w:pPr>
              <w:pStyle w:val="TableText"/>
              <w:widowControl/>
              <w:jc w:val="both"/>
            </w:pPr>
            <w:r>
              <w:t>1.0</w:t>
            </w:r>
          </w:p>
        </w:tc>
        <w:tc>
          <w:tcPr>
            <w:tcW w:w="3814" w:type="dxa"/>
          </w:tcPr>
          <w:p w14:paraId="3CA00721" w14:textId="02C4801F" w:rsidR="00A910C9" w:rsidRDefault="00A910C9" w:rsidP="00E552C0">
            <w:pPr>
              <w:pStyle w:val="TableText"/>
              <w:widowControl/>
            </w:pPr>
            <w:r>
              <w:t>Initial Version</w:t>
            </w:r>
            <w:r w:rsidR="006D07DC">
              <w:t xml:space="preserve"> with </w:t>
            </w:r>
            <w:r w:rsidR="00285085">
              <w:t>Requirements</w:t>
            </w:r>
          </w:p>
        </w:tc>
        <w:tc>
          <w:tcPr>
            <w:tcW w:w="2576" w:type="dxa"/>
          </w:tcPr>
          <w:p w14:paraId="3CA00722" w14:textId="11E4D694" w:rsidR="00A910C9" w:rsidRDefault="00E95684" w:rsidP="00857CE8">
            <w:pPr>
              <w:pStyle w:val="TableText"/>
              <w:widowControl/>
              <w:jc w:val="both"/>
            </w:pPr>
            <w:r>
              <w:t>Doug Bloebaum</w:t>
            </w:r>
          </w:p>
        </w:tc>
      </w:tr>
      <w:tr w:rsidR="009801F1" w14:paraId="3CA00728" w14:textId="77777777" w:rsidTr="00857CE8">
        <w:tc>
          <w:tcPr>
            <w:tcW w:w="1278" w:type="dxa"/>
          </w:tcPr>
          <w:p w14:paraId="3CA00724" w14:textId="309FB1EE" w:rsidR="00256FB6" w:rsidRDefault="00001CA9" w:rsidP="009801F1">
            <w:pPr>
              <w:pStyle w:val="TableText"/>
              <w:widowControl/>
              <w:jc w:val="both"/>
            </w:pPr>
            <w:r>
              <w:t>12/16/2014</w:t>
            </w:r>
          </w:p>
        </w:tc>
        <w:tc>
          <w:tcPr>
            <w:tcW w:w="1080" w:type="dxa"/>
          </w:tcPr>
          <w:p w14:paraId="3CA00725" w14:textId="7979D172" w:rsidR="009801F1" w:rsidRDefault="00001CA9" w:rsidP="009801F1">
            <w:pPr>
              <w:pStyle w:val="TableText"/>
              <w:widowControl/>
              <w:jc w:val="both"/>
            </w:pPr>
            <w:r>
              <w:t>1.1</w:t>
            </w:r>
          </w:p>
        </w:tc>
        <w:tc>
          <w:tcPr>
            <w:tcW w:w="3814" w:type="dxa"/>
          </w:tcPr>
          <w:p w14:paraId="3CA00726" w14:textId="6DAD0C8F" w:rsidR="009801F1" w:rsidRDefault="00001CA9" w:rsidP="009801F1">
            <w:pPr>
              <w:pStyle w:val="TableText"/>
              <w:widowControl/>
            </w:pPr>
            <w:r>
              <w:t>Various updates</w:t>
            </w:r>
          </w:p>
        </w:tc>
        <w:tc>
          <w:tcPr>
            <w:tcW w:w="2576" w:type="dxa"/>
          </w:tcPr>
          <w:p w14:paraId="3CA00727" w14:textId="22C7B805" w:rsidR="009801F1" w:rsidRDefault="00001CA9" w:rsidP="009801F1">
            <w:pPr>
              <w:pStyle w:val="TableText"/>
              <w:widowControl/>
              <w:jc w:val="both"/>
            </w:pPr>
            <w:r>
              <w:t>Doug Bloebaum</w:t>
            </w:r>
          </w:p>
        </w:tc>
      </w:tr>
      <w:tr w:rsidR="009801F1" w14:paraId="3CA00741" w14:textId="77777777" w:rsidTr="00857CE8">
        <w:tc>
          <w:tcPr>
            <w:tcW w:w="1278" w:type="dxa"/>
          </w:tcPr>
          <w:p w14:paraId="3CA0073D" w14:textId="01F3BCFA" w:rsidR="009801F1" w:rsidRDefault="00181E63" w:rsidP="009801F1">
            <w:pPr>
              <w:pStyle w:val="TableText"/>
              <w:jc w:val="both"/>
            </w:pPr>
            <w:r>
              <w:t>12/18/2014</w:t>
            </w:r>
          </w:p>
        </w:tc>
        <w:tc>
          <w:tcPr>
            <w:tcW w:w="1080" w:type="dxa"/>
          </w:tcPr>
          <w:p w14:paraId="3CA0073E" w14:textId="7EA5704C" w:rsidR="009801F1" w:rsidRDefault="00181E63" w:rsidP="009801F1">
            <w:pPr>
              <w:pStyle w:val="TableText"/>
              <w:jc w:val="both"/>
            </w:pPr>
            <w:r>
              <w:t>1.2</w:t>
            </w:r>
          </w:p>
        </w:tc>
        <w:tc>
          <w:tcPr>
            <w:tcW w:w="3814" w:type="dxa"/>
          </w:tcPr>
          <w:p w14:paraId="3CA0073F" w14:textId="2BD21DA2" w:rsidR="009801F1" w:rsidRDefault="00181E63" w:rsidP="009801F1">
            <w:pPr>
              <w:pStyle w:val="TableText"/>
            </w:pPr>
            <w:r>
              <w:t>Final polishes</w:t>
            </w:r>
          </w:p>
        </w:tc>
        <w:tc>
          <w:tcPr>
            <w:tcW w:w="2576" w:type="dxa"/>
          </w:tcPr>
          <w:p w14:paraId="3CA00740" w14:textId="36C78A5F" w:rsidR="009801F1" w:rsidRDefault="00181E63" w:rsidP="009801F1">
            <w:pPr>
              <w:pStyle w:val="TableText"/>
              <w:jc w:val="both"/>
            </w:pPr>
            <w:r>
              <w:t>Doug Bloebaum</w:t>
            </w:r>
          </w:p>
        </w:tc>
      </w:tr>
      <w:tr w:rsidR="009801F1" w14:paraId="3CA00746" w14:textId="77777777" w:rsidTr="00857CE8">
        <w:tc>
          <w:tcPr>
            <w:tcW w:w="1278" w:type="dxa"/>
          </w:tcPr>
          <w:p w14:paraId="3CA00742" w14:textId="2E8F9866" w:rsidR="009801F1" w:rsidRDefault="00946493" w:rsidP="009801F1">
            <w:pPr>
              <w:pStyle w:val="TableText"/>
              <w:jc w:val="both"/>
            </w:pPr>
            <w:r>
              <w:t>12/22/2014</w:t>
            </w:r>
          </w:p>
        </w:tc>
        <w:tc>
          <w:tcPr>
            <w:tcW w:w="1080" w:type="dxa"/>
          </w:tcPr>
          <w:p w14:paraId="3CA00743" w14:textId="55D65D5E" w:rsidR="009801F1" w:rsidRDefault="00946493" w:rsidP="009801F1">
            <w:pPr>
              <w:pStyle w:val="TableText"/>
              <w:jc w:val="both"/>
            </w:pPr>
            <w:r>
              <w:t>1.3</w:t>
            </w:r>
          </w:p>
        </w:tc>
        <w:tc>
          <w:tcPr>
            <w:tcW w:w="3814" w:type="dxa"/>
          </w:tcPr>
          <w:p w14:paraId="3CA00744" w14:textId="1BC8B099" w:rsidR="009801F1" w:rsidRDefault="00946493" w:rsidP="009801F1">
            <w:pPr>
              <w:pStyle w:val="TableText"/>
            </w:pPr>
            <w:r>
              <w:t>Various clarifications</w:t>
            </w:r>
          </w:p>
        </w:tc>
        <w:tc>
          <w:tcPr>
            <w:tcW w:w="2576" w:type="dxa"/>
          </w:tcPr>
          <w:p w14:paraId="3CA00745" w14:textId="7D2BA210" w:rsidR="009801F1" w:rsidRDefault="00946493" w:rsidP="009801F1">
            <w:pPr>
              <w:pStyle w:val="TableText"/>
              <w:jc w:val="both"/>
            </w:pPr>
            <w:r>
              <w:t>Doug Bloebaum</w:t>
            </w:r>
          </w:p>
        </w:tc>
      </w:tr>
      <w:tr w:rsidR="009801F1" w14:paraId="3CA0074B" w14:textId="77777777" w:rsidTr="00857CE8">
        <w:tc>
          <w:tcPr>
            <w:tcW w:w="1278" w:type="dxa"/>
          </w:tcPr>
          <w:p w14:paraId="3CA00747" w14:textId="77777777" w:rsidR="009801F1" w:rsidRDefault="009801F1" w:rsidP="009801F1">
            <w:pPr>
              <w:pStyle w:val="TableText"/>
              <w:jc w:val="both"/>
            </w:pPr>
          </w:p>
        </w:tc>
        <w:tc>
          <w:tcPr>
            <w:tcW w:w="1080" w:type="dxa"/>
          </w:tcPr>
          <w:p w14:paraId="3CA00748" w14:textId="77777777" w:rsidR="009801F1" w:rsidRDefault="009801F1" w:rsidP="009801F1">
            <w:pPr>
              <w:pStyle w:val="TableText"/>
              <w:jc w:val="both"/>
            </w:pPr>
          </w:p>
        </w:tc>
        <w:tc>
          <w:tcPr>
            <w:tcW w:w="3814" w:type="dxa"/>
          </w:tcPr>
          <w:p w14:paraId="3CA00749" w14:textId="77777777" w:rsidR="009801F1" w:rsidRDefault="009801F1" w:rsidP="009801F1">
            <w:pPr>
              <w:pStyle w:val="TableText"/>
            </w:pPr>
          </w:p>
        </w:tc>
        <w:tc>
          <w:tcPr>
            <w:tcW w:w="2576" w:type="dxa"/>
          </w:tcPr>
          <w:p w14:paraId="3CA0074A" w14:textId="77777777" w:rsidR="009801F1" w:rsidRDefault="009801F1" w:rsidP="009801F1">
            <w:pPr>
              <w:pStyle w:val="TableText"/>
              <w:jc w:val="both"/>
            </w:pPr>
          </w:p>
        </w:tc>
      </w:tr>
    </w:tbl>
    <w:p w14:paraId="3CA0074C" w14:textId="77777777" w:rsidR="00A910C9" w:rsidRDefault="00A910C9" w:rsidP="00A910C9">
      <w:pPr>
        <w:pStyle w:val="TOC1"/>
        <w:jc w:val="both"/>
        <w:rPr>
          <w:u w:val="single"/>
        </w:rPr>
      </w:pPr>
      <w:r>
        <w:rPr>
          <w:u w:val="single"/>
        </w:rPr>
        <w:t xml:space="preserve"> </w:t>
      </w:r>
    </w:p>
    <w:p w14:paraId="3CA0074D" w14:textId="77777777" w:rsidR="00A910C9" w:rsidRDefault="00A910C9" w:rsidP="00A910C9">
      <w:pPr>
        <w:jc w:val="both"/>
        <w:rPr>
          <w:rFonts w:ascii="Arial" w:hAnsi="Arial" w:cs="Arial"/>
        </w:rPr>
      </w:pPr>
    </w:p>
    <w:p w14:paraId="3CA0074E" w14:textId="77777777" w:rsidR="00A910C9" w:rsidRDefault="00A910C9" w:rsidP="00A910C9">
      <w:pPr>
        <w:jc w:val="both"/>
        <w:rPr>
          <w:rFonts w:ascii="Arial" w:hAnsi="Arial" w:cs="Arial"/>
        </w:rPr>
      </w:pPr>
    </w:p>
    <w:p w14:paraId="3CA0074F" w14:textId="77777777" w:rsidR="00A910C9" w:rsidRDefault="00A910C9" w:rsidP="00A910C9">
      <w:pPr>
        <w:jc w:val="both"/>
        <w:rPr>
          <w:rFonts w:ascii="Arial" w:hAnsi="Arial" w:cs="Arial"/>
        </w:rPr>
      </w:pPr>
    </w:p>
    <w:p w14:paraId="3CA00750" w14:textId="77777777" w:rsidR="00A910C9" w:rsidRDefault="00A910C9" w:rsidP="00A910C9">
      <w:pPr>
        <w:jc w:val="both"/>
        <w:rPr>
          <w:rFonts w:ascii="Arial" w:hAnsi="Arial" w:cs="Arial"/>
        </w:rPr>
      </w:pPr>
    </w:p>
    <w:p w14:paraId="3CA00751" w14:textId="77777777" w:rsidR="00A910C9" w:rsidRDefault="00A910C9" w:rsidP="00A910C9">
      <w:pPr>
        <w:jc w:val="both"/>
        <w:rPr>
          <w:rFonts w:ascii="Arial" w:hAnsi="Arial" w:cs="Arial"/>
        </w:rPr>
      </w:pPr>
    </w:p>
    <w:p w14:paraId="3CA00752" w14:textId="77777777" w:rsidR="00A910C9" w:rsidRDefault="00A910C9" w:rsidP="00A910C9">
      <w:pPr>
        <w:jc w:val="both"/>
        <w:rPr>
          <w:rFonts w:ascii="Arial" w:hAnsi="Arial" w:cs="Arial"/>
        </w:rPr>
      </w:pPr>
    </w:p>
    <w:p w14:paraId="3CA00753" w14:textId="77777777" w:rsidR="00A910C9" w:rsidRDefault="00A910C9" w:rsidP="00A910C9">
      <w:pPr>
        <w:jc w:val="both"/>
        <w:rPr>
          <w:rFonts w:ascii="Arial" w:hAnsi="Arial" w:cs="Arial"/>
        </w:rPr>
      </w:pPr>
    </w:p>
    <w:p w14:paraId="3CA00754" w14:textId="77777777" w:rsidR="00A910C9" w:rsidRDefault="00A910C9" w:rsidP="00A910C9">
      <w:pPr>
        <w:jc w:val="both"/>
        <w:rPr>
          <w:rFonts w:ascii="Arial" w:hAnsi="Arial" w:cs="Arial"/>
        </w:rPr>
      </w:pPr>
    </w:p>
    <w:p w14:paraId="3CA00755" w14:textId="77777777" w:rsidR="00A910C9" w:rsidRDefault="00A910C9" w:rsidP="00A910C9">
      <w:pPr>
        <w:jc w:val="both"/>
        <w:rPr>
          <w:rFonts w:ascii="Arial" w:hAnsi="Arial" w:cs="Arial"/>
        </w:rPr>
      </w:pPr>
    </w:p>
    <w:p w14:paraId="3CA00756" w14:textId="77777777" w:rsidR="00A910C9" w:rsidRDefault="00A910C9" w:rsidP="00A910C9">
      <w:pPr>
        <w:jc w:val="both"/>
        <w:rPr>
          <w:rFonts w:ascii="Arial" w:hAnsi="Arial" w:cs="Arial"/>
        </w:rPr>
      </w:pPr>
    </w:p>
    <w:p w14:paraId="3CA00757" w14:textId="77777777" w:rsidR="00A910C9" w:rsidRDefault="00871678" w:rsidP="00A910C9">
      <w:pPr>
        <w:jc w:val="both"/>
        <w:rPr>
          <w:rFonts w:ascii="Arial" w:hAnsi="Arial" w:cs="Arial"/>
        </w:rPr>
      </w:pPr>
      <w:r>
        <w:rPr>
          <w:noProof/>
          <w:u w:val="single"/>
        </w:rPr>
        <mc:AlternateContent>
          <mc:Choice Requires="wps">
            <w:drawing>
              <wp:anchor distT="0" distB="0" distL="114300" distR="114300" simplePos="0" relativeHeight="251658240" behindDoc="0" locked="0" layoutInCell="1" allowOverlap="1" wp14:anchorId="3CA008B8" wp14:editId="2C4136FE">
                <wp:simplePos x="0" y="0"/>
                <wp:positionH relativeFrom="column">
                  <wp:posOffset>-180892</wp:posOffset>
                </wp:positionH>
                <wp:positionV relativeFrom="paragraph">
                  <wp:posOffset>73383</wp:posOffset>
                </wp:positionV>
                <wp:extent cx="5715000" cy="1383527"/>
                <wp:effectExtent l="0" t="0" r="19050" b="266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383527"/>
                        </a:xfrm>
                        <a:prstGeom prst="rect">
                          <a:avLst/>
                        </a:prstGeom>
                        <a:solidFill>
                          <a:srgbClr val="FFFFFF"/>
                        </a:solidFill>
                        <a:ln w="9525">
                          <a:solidFill>
                            <a:srgbClr val="000000"/>
                          </a:solidFill>
                          <a:miter lim="800000"/>
                          <a:headEnd/>
                          <a:tailEnd/>
                        </a:ln>
                      </wps:spPr>
                      <wps:txbx>
                        <w:txbxContent>
                          <w:p w14:paraId="3CA008E9" w14:textId="77777777" w:rsidR="00F32D28" w:rsidRDefault="00F32D28" w:rsidP="00A910C9">
                            <w:pPr>
                              <w:jc w:val="center"/>
                              <w:rPr>
                                <w:rFonts w:ascii="Arial" w:hAnsi="Arial" w:cs="Arial"/>
                              </w:rPr>
                            </w:pPr>
                          </w:p>
                          <w:p w14:paraId="3CA008EA" w14:textId="77777777" w:rsidR="00F32D28" w:rsidRDefault="00F32D28"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F32D28" w:rsidRDefault="00F32D28" w:rsidP="00A910C9">
                            <w:pPr>
                              <w:jc w:val="center"/>
                              <w:rPr>
                                <w:rFonts w:ascii="Arial" w:hAnsi="Arial" w:cs="Arial"/>
                              </w:rPr>
                            </w:pPr>
                          </w:p>
                          <w:p w14:paraId="3CA008EC" w14:textId="77777777" w:rsidR="00F32D28" w:rsidRDefault="00F32D28" w:rsidP="00A910C9">
                            <w:pPr>
                              <w:jc w:val="center"/>
                              <w:rPr>
                                <w:rFonts w:ascii="Arial" w:hAnsi="Arial" w:cs="Arial"/>
                              </w:rPr>
                            </w:pPr>
                            <w:r>
                              <w:rPr>
                                <w:rFonts w:ascii="Arial" w:hAnsi="Arial" w:cs="Arial"/>
                              </w:rPr>
                              <w:t>© Copyright 2012, Republic Services Inc. - All rights reserved.</w:t>
                            </w:r>
                          </w:p>
                          <w:p w14:paraId="3CA008ED" w14:textId="77777777" w:rsidR="00F32D28" w:rsidRDefault="00F32D28"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4.25pt;margin-top:5.8pt;width:450pt;height:108.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">
                <v:textbox>
                  <w:txbxContent>
                    <w:p w14:paraId="3CA008E9" w14:textId="77777777" w:rsidR="00F32D28" w:rsidRDefault="00F32D28" w:rsidP="00A910C9">
                      <w:pPr>
                        <w:jc w:val="center"/>
                        <w:rPr>
                          <w:rFonts w:ascii="Arial" w:hAnsi="Arial" w:cs="Arial"/>
                        </w:rPr>
                      </w:pPr>
                    </w:p>
                    <w:p w14:paraId="3CA008EA" w14:textId="77777777" w:rsidR="00F32D28" w:rsidRDefault="00F32D28"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F32D28" w:rsidRDefault="00F32D28" w:rsidP="00A910C9">
                      <w:pPr>
                        <w:jc w:val="center"/>
                        <w:rPr>
                          <w:rFonts w:ascii="Arial" w:hAnsi="Arial" w:cs="Arial"/>
                        </w:rPr>
                      </w:pPr>
                    </w:p>
                    <w:p w14:paraId="3CA008EC" w14:textId="77777777" w:rsidR="00F32D28" w:rsidRDefault="00F32D28" w:rsidP="00A910C9">
                      <w:pPr>
                        <w:jc w:val="center"/>
                        <w:rPr>
                          <w:rFonts w:ascii="Arial" w:hAnsi="Arial" w:cs="Arial"/>
                        </w:rPr>
                      </w:pPr>
                      <w:r>
                        <w:rPr>
                          <w:rFonts w:ascii="Arial" w:hAnsi="Arial" w:cs="Arial"/>
                        </w:rPr>
                        <w:t>© Copyright 2012, Republic Services Inc. - All rights reserved.</w:t>
                      </w:r>
                    </w:p>
                    <w:p w14:paraId="3CA008ED" w14:textId="77777777" w:rsidR="00F32D28" w:rsidRDefault="00F32D28" w:rsidP="00A910C9">
                      <w:pPr>
                        <w:jc w:val="center"/>
                      </w:pPr>
                    </w:p>
                  </w:txbxContent>
                </v:textbox>
              </v:shape>
            </w:pict>
          </mc:Fallback>
        </mc:AlternateContent>
      </w:r>
    </w:p>
    <w:p w14:paraId="3CA00758" w14:textId="77777777" w:rsidR="00A910C9" w:rsidRDefault="00A910C9" w:rsidP="00A910C9">
      <w:pPr>
        <w:jc w:val="both"/>
        <w:rPr>
          <w:rFonts w:ascii="Arial" w:hAnsi="Arial" w:cs="Arial"/>
        </w:rPr>
      </w:pPr>
    </w:p>
    <w:p w14:paraId="3CA00759" w14:textId="77777777" w:rsidR="00A910C9" w:rsidRDefault="00A910C9" w:rsidP="00A910C9">
      <w:pPr>
        <w:jc w:val="both"/>
        <w:rPr>
          <w:rFonts w:ascii="Arial" w:hAnsi="Arial" w:cs="Arial"/>
        </w:rPr>
      </w:pPr>
    </w:p>
    <w:p w14:paraId="3CA0075A" w14:textId="77777777" w:rsidR="00A910C9" w:rsidRDefault="00A910C9" w:rsidP="00A910C9">
      <w:pPr>
        <w:jc w:val="both"/>
        <w:rPr>
          <w:rFonts w:ascii="Arial" w:hAnsi="Arial" w:cs="Arial"/>
        </w:rPr>
      </w:pPr>
    </w:p>
    <w:p w14:paraId="3CA0075B" w14:textId="77777777" w:rsidR="00A910C9" w:rsidRDefault="00A910C9" w:rsidP="00A910C9">
      <w:pPr>
        <w:jc w:val="both"/>
        <w:rPr>
          <w:rFonts w:ascii="Arial" w:hAnsi="Arial" w:cs="Arial"/>
        </w:rPr>
      </w:pPr>
    </w:p>
    <w:p w14:paraId="3CA0075C" w14:textId="77777777" w:rsidR="00A910C9" w:rsidRDefault="00A910C9" w:rsidP="00A910C9">
      <w:pPr>
        <w:jc w:val="both"/>
        <w:rPr>
          <w:rFonts w:ascii="Arial" w:hAnsi="Arial" w:cs="Arial"/>
        </w:rPr>
      </w:pPr>
    </w:p>
    <w:p w14:paraId="3CA0075D" w14:textId="77777777" w:rsidR="00A910C9" w:rsidRDefault="00A910C9" w:rsidP="00A910C9">
      <w:pPr>
        <w:jc w:val="both"/>
        <w:rPr>
          <w:rFonts w:ascii="Arial" w:hAnsi="Arial" w:cs="Arial"/>
        </w:rPr>
      </w:pPr>
    </w:p>
    <w:p w14:paraId="3CA0075E" w14:textId="77777777" w:rsidR="00A910C9" w:rsidRDefault="00A910C9" w:rsidP="00A910C9">
      <w:pPr>
        <w:jc w:val="both"/>
        <w:rPr>
          <w:rFonts w:ascii="Arial" w:hAnsi="Arial" w:cs="Arial"/>
        </w:rPr>
      </w:pPr>
    </w:p>
    <w:p w14:paraId="3CA0075F" w14:textId="77777777" w:rsidR="00A910C9" w:rsidRDefault="00A910C9" w:rsidP="00A910C9">
      <w:pPr>
        <w:jc w:val="both"/>
        <w:rPr>
          <w:rFonts w:ascii="Arial" w:hAnsi="Arial" w:cs="Arial"/>
        </w:rPr>
      </w:pPr>
    </w:p>
    <w:p w14:paraId="3CA00760" w14:textId="77777777" w:rsidR="00A910C9" w:rsidRDefault="00A910C9" w:rsidP="00A910C9">
      <w:pPr>
        <w:jc w:val="both"/>
        <w:rPr>
          <w:rFonts w:ascii="Arial" w:hAnsi="Arial" w:cs="Arial"/>
        </w:rPr>
      </w:pPr>
    </w:p>
    <w:p w14:paraId="3CA00761" w14:textId="77777777" w:rsidR="00A910C9" w:rsidRDefault="00A910C9" w:rsidP="00A910C9">
      <w:pPr>
        <w:jc w:val="both"/>
        <w:rPr>
          <w:rFonts w:ascii="Arial" w:hAnsi="Arial" w:cs="Arial"/>
        </w:rPr>
      </w:pPr>
    </w:p>
    <w:p w14:paraId="3CA00762" w14:textId="77777777" w:rsidR="00A910C9" w:rsidRDefault="00A910C9" w:rsidP="00A910C9">
      <w:pPr>
        <w:jc w:val="both"/>
        <w:rPr>
          <w:rFonts w:ascii="Arial" w:hAnsi="Arial" w:cs="Arial"/>
        </w:rPr>
      </w:pPr>
    </w:p>
    <w:p w14:paraId="3CA00763" w14:textId="77777777" w:rsidR="00A910C9" w:rsidRDefault="00A910C9" w:rsidP="00A910C9">
      <w:pPr>
        <w:jc w:val="both"/>
        <w:rPr>
          <w:rFonts w:ascii="Arial" w:hAnsi="Arial" w:cs="Arial"/>
        </w:rPr>
      </w:pPr>
    </w:p>
    <w:p w14:paraId="3CA0076A" w14:textId="77777777" w:rsidR="00A910C9" w:rsidRDefault="00A910C9" w:rsidP="00A910C9">
      <w:pPr>
        <w:pStyle w:val="TOC1"/>
        <w:jc w:val="both"/>
      </w:pPr>
      <w:r>
        <w:rPr>
          <w:sz w:val="28"/>
        </w:rPr>
        <w:t>Table of contents</w:t>
      </w:r>
    </w:p>
    <w:p w14:paraId="7D4BDE46" w14:textId="77777777" w:rsidR="00611D20" w:rsidRDefault="00117E7D">
      <w:pPr>
        <w:pStyle w:val="TOC1"/>
        <w:tabs>
          <w:tab w:val="left" w:pos="400"/>
        </w:tabs>
        <w:rPr>
          <w:rFonts w:asciiTheme="minorHAnsi" w:eastAsiaTheme="minorEastAsia" w:hAnsiTheme="minorHAnsi" w:cstheme="minorBidi"/>
          <w:b w:val="0"/>
          <w:caps w:val="0"/>
          <w:noProof/>
          <w:sz w:val="22"/>
          <w:szCs w:val="22"/>
        </w:rPr>
      </w:pPr>
      <w:r>
        <w:fldChar w:fldCharType="begin"/>
      </w:r>
      <w:r w:rsidR="00A910C9">
        <w:instrText xml:space="preserve"> TOC \o "1-3" </w:instrText>
      </w:r>
      <w:r>
        <w:fldChar w:fldCharType="separate"/>
      </w:r>
      <w:r w:rsidR="00611D20">
        <w:rPr>
          <w:noProof/>
        </w:rPr>
        <w:t>1</w:t>
      </w:r>
      <w:r w:rsidR="00611D20">
        <w:rPr>
          <w:rFonts w:asciiTheme="minorHAnsi" w:eastAsiaTheme="minorEastAsia" w:hAnsiTheme="minorHAnsi" w:cstheme="minorBidi"/>
          <w:b w:val="0"/>
          <w:caps w:val="0"/>
          <w:noProof/>
          <w:sz w:val="22"/>
          <w:szCs w:val="22"/>
        </w:rPr>
        <w:tab/>
      </w:r>
      <w:r w:rsidR="00611D20">
        <w:rPr>
          <w:noProof/>
        </w:rPr>
        <w:t>Business Requirements</w:t>
      </w:r>
      <w:r w:rsidR="00611D20">
        <w:rPr>
          <w:noProof/>
        </w:rPr>
        <w:tab/>
      </w:r>
      <w:r w:rsidR="00611D20">
        <w:rPr>
          <w:noProof/>
        </w:rPr>
        <w:fldChar w:fldCharType="begin"/>
      </w:r>
      <w:r w:rsidR="00611D20">
        <w:rPr>
          <w:noProof/>
        </w:rPr>
        <w:instrText xml:space="preserve"> PAGEREF _Toc407000261 \h </w:instrText>
      </w:r>
      <w:r w:rsidR="00611D20">
        <w:rPr>
          <w:noProof/>
        </w:rPr>
      </w:r>
      <w:r w:rsidR="00611D20">
        <w:rPr>
          <w:noProof/>
        </w:rPr>
        <w:fldChar w:fldCharType="separate"/>
      </w:r>
      <w:r w:rsidR="00611D20">
        <w:rPr>
          <w:noProof/>
        </w:rPr>
        <w:t>7</w:t>
      </w:r>
      <w:r w:rsidR="00611D20">
        <w:rPr>
          <w:noProof/>
        </w:rPr>
        <w:fldChar w:fldCharType="end"/>
      </w:r>
    </w:p>
    <w:p w14:paraId="629B297A" w14:textId="77777777" w:rsidR="00611D20" w:rsidRDefault="00611D20">
      <w:pPr>
        <w:pStyle w:val="TOC2"/>
        <w:tabs>
          <w:tab w:val="left" w:pos="88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Purpose of the Design Specification</w:t>
      </w:r>
      <w:r>
        <w:rPr>
          <w:noProof/>
        </w:rPr>
        <w:tab/>
      </w:r>
      <w:r>
        <w:rPr>
          <w:noProof/>
        </w:rPr>
        <w:fldChar w:fldCharType="begin"/>
      </w:r>
      <w:r>
        <w:rPr>
          <w:noProof/>
        </w:rPr>
        <w:instrText xml:space="preserve"> PAGEREF _Toc407000262 \h </w:instrText>
      </w:r>
      <w:r>
        <w:rPr>
          <w:noProof/>
        </w:rPr>
      </w:r>
      <w:r>
        <w:rPr>
          <w:noProof/>
        </w:rPr>
        <w:fldChar w:fldCharType="separate"/>
      </w:r>
      <w:r>
        <w:rPr>
          <w:noProof/>
        </w:rPr>
        <w:t>7</w:t>
      </w:r>
      <w:r>
        <w:rPr>
          <w:noProof/>
        </w:rPr>
        <w:fldChar w:fldCharType="end"/>
      </w:r>
    </w:p>
    <w:p w14:paraId="75930582" w14:textId="77777777" w:rsidR="00611D20" w:rsidRDefault="00611D20">
      <w:pPr>
        <w:pStyle w:val="TOC3"/>
        <w:tabs>
          <w:tab w:val="left" w:pos="1100"/>
          <w:tab w:val="right" w:leader="dot" w:pos="8990"/>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Business Functional Requirements</w:t>
      </w:r>
      <w:r>
        <w:rPr>
          <w:noProof/>
        </w:rPr>
        <w:tab/>
      </w:r>
      <w:r>
        <w:rPr>
          <w:noProof/>
        </w:rPr>
        <w:fldChar w:fldCharType="begin"/>
      </w:r>
      <w:r>
        <w:rPr>
          <w:noProof/>
        </w:rPr>
        <w:instrText xml:space="preserve"> PAGEREF _Toc407000263 \h </w:instrText>
      </w:r>
      <w:r>
        <w:rPr>
          <w:noProof/>
        </w:rPr>
      </w:r>
      <w:r>
        <w:rPr>
          <w:noProof/>
        </w:rPr>
        <w:fldChar w:fldCharType="separate"/>
      </w:r>
      <w:r>
        <w:rPr>
          <w:noProof/>
        </w:rPr>
        <w:t>7</w:t>
      </w:r>
      <w:r>
        <w:rPr>
          <w:noProof/>
        </w:rPr>
        <w:fldChar w:fldCharType="end"/>
      </w:r>
    </w:p>
    <w:p w14:paraId="2447446A" w14:textId="77777777" w:rsidR="00611D20" w:rsidRDefault="00611D20">
      <w:pPr>
        <w:pStyle w:val="TOC3"/>
        <w:tabs>
          <w:tab w:val="left" w:pos="1100"/>
          <w:tab w:val="right" w:leader="dot" w:pos="8990"/>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BFR Change Log</w:t>
      </w:r>
      <w:r>
        <w:rPr>
          <w:noProof/>
        </w:rPr>
        <w:tab/>
      </w:r>
      <w:r>
        <w:rPr>
          <w:noProof/>
        </w:rPr>
        <w:fldChar w:fldCharType="begin"/>
      </w:r>
      <w:r>
        <w:rPr>
          <w:noProof/>
        </w:rPr>
        <w:instrText xml:space="preserve"> PAGEREF _Toc407000264 \h </w:instrText>
      </w:r>
      <w:r>
        <w:rPr>
          <w:noProof/>
        </w:rPr>
      </w:r>
      <w:r>
        <w:rPr>
          <w:noProof/>
        </w:rPr>
        <w:fldChar w:fldCharType="separate"/>
      </w:r>
      <w:r>
        <w:rPr>
          <w:noProof/>
        </w:rPr>
        <w:t>7</w:t>
      </w:r>
      <w:r>
        <w:rPr>
          <w:noProof/>
        </w:rPr>
        <w:fldChar w:fldCharType="end"/>
      </w:r>
    </w:p>
    <w:p w14:paraId="5D185778" w14:textId="77777777" w:rsidR="00611D20" w:rsidRDefault="00611D20">
      <w:pPr>
        <w:pStyle w:val="TOC3"/>
        <w:tabs>
          <w:tab w:val="left" w:pos="1100"/>
          <w:tab w:val="right" w:leader="dot" w:pos="8990"/>
        </w:tabs>
        <w:rPr>
          <w:rFonts w:asciiTheme="minorHAnsi" w:eastAsiaTheme="minorEastAsia" w:hAnsiTheme="minorHAnsi" w:cstheme="minorBidi"/>
          <w:noProof/>
          <w:sz w:val="22"/>
          <w:szCs w:val="22"/>
        </w:rPr>
      </w:pPr>
      <w:r>
        <w:rPr>
          <w:noProof/>
        </w:rPr>
        <w:t>1.1.3</w:t>
      </w:r>
      <w:r>
        <w:rPr>
          <w:rFonts w:asciiTheme="minorHAnsi" w:eastAsiaTheme="minorEastAsia" w:hAnsiTheme="minorHAnsi" w:cstheme="minorBidi"/>
          <w:noProof/>
          <w:sz w:val="22"/>
          <w:szCs w:val="22"/>
        </w:rPr>
        <w:tab/>
      </w:r>
      <w:r>
        <w:rPr>
          <w:noProof/>
        </w:rPr>
        <w:t>Technical Design Requirements</w:t>
      </w:r>
      <w:r>
        <w:rPr>
          <w:noProof/>
        </w:rPr>
        <w:tab/>
      </w:r>
      <w:r>
        <w:rPr>
          <w:noProof/>
        </w:rPr>
        <w:fldChar w:fldCharType="begin"/>
      </w:r>
      <w:r>
        <w:rPr>
          <w:noProof/>
        </w:rPr>
        <w:instrText xml:space="preserve"> PAGEREF _Toc407000265 \h </w:instrText>
      </w:r>
      <w:r>
        <w:rPr>
          <w:noProof/>
        </w:rPr>
      </w:r>
      <w:r>
        <w:rPr>
          <w:noProof/>
        </w:rPr>
        <w:fldChar w:fldCharType="separate"/>
      </w:r>
      <w:r>
        <w:rPr>
          <w:noProof/>
        </w:rPr>
        <w:t>7</w:t>
      </w:r>
      <w:r>
        <w:rPr>
          <w:noProof/>
        </w:rPr>
        <w:fldChar w:fldCharType="end"/>
      </w:r>
    </w:p>
    <w:p w14:paraId="09E082F2" w14:textId="77777777" w:rsidR="00611D20" w:rsidRDefault="00611D20">
      <w:pPr>
        <w:pStyle w:val="TOC3"/>
        <w:tabs>
          <w:tab w:val="left" w:pos="1100"/>
          <w:tab w:val="right" w:leader="dot" w:pos="8990"/>
        </w:tabs>
        <w:rPr>
          <w:rFonts w:asciiTheme="minorHAnsi" w:eastAsiaTheme="minorEastAsia" w:hAnsiTheme="minorHAnsi" w:cstheme="minorBidi"/>
          <w:noProof/>
          <w:sz w:val="22"/>
          <w:szCs w:val="22"/>
        </w:rPr>
      </w:pPr>
      <w:r>
        <w:rPr>
          <w:noProof/>
        </w:rPr>
        <w:t>1.1.4</w:t>
      </w:r>
      <w:r>
        <w:rPr>
          <w:rFonts w:asciiTheme="minorHAnsi" w:eastAsiaTheme="minorEastAsia" w:hAnsiTheme="minorHAnsi" w:cstheme="minorBidi"/>
          <w:noProof/>
          <w:sz w:val="22"/>
          <w:szCs w:val="22"/>
        </w:rPr>
        <w:tab/>
      </w:r>
      <w:r>
        <w:rPr>
          <w:noProof/>
        </w:rPr>
        <w:t>TDR Change Log</w:t>
      </w:r>
      <w:r>
        <w:rPr>
          <w:noProof/>
        </w:rPr>
        <w:tab/>
      </w:r>
      <w:r>
        <w:rPr>
          <w:noProof/>
        </w:rPr>
        <w:fldChar w:fldCharType="begin"/>
      </w:r>
      <w:r>
        <w:rPr>
          <w:noProof/>
        </w:rPr>
        <w:instrText xml:space="preserve"> PAGEREF _Toc407000266 \h </w:instrText>
      </w:r>
      <w:r>
        <w:rPr>
          <w:noProof/>
        </w:rPr>
      </w:r>
      <w:r>
        <w:rPr>
          <w:noProof/>
        </w:rPr>
        <w:fldChar w:fldCharType="separate"/>
      </w:r>
      <w:r>
        <w:rPr>
          <w:noProof/>
        </w:rPr>
        <w:t>8</w:t>
      </w:r>
      <w:r>
        <w:rPr>
          <w:noProof/>
        </w:rPr>
        <w:fldChar w:fldCharType="end"/>
      </w:r>
    </w:p>
    <w:p w14:paraId="050C240E" w14:textId="77777777" w:rsidR="00611D20" w:rsidRDefault="00611D20">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Assumptions</w:t>
      </w:r>
      <w:r>
        <w:rPr>
          <w:noProof/>
        </w:rPr>
        <w:tab/>
      </w:r>
      <w:r>
        <w:rPr>
          <w:noProof/>
        </w:rPr>
        <w:fldChar w:fldCharType="begin"/>
      </w:r>
      <w:r>
        <w:rPr>
          <w:noProof/>
        </w:rPr>
        <w:instrText xml:space="preserve"> PAGEREF _Toc407000267 \h </w:instrText>
      </w:r>
      <w:r>
        <w:rPr>
          <w:noProof/>
        </w:rPr>
      </w:r>
      <w:r>
        <w:rPr>
          <w:noProof/>
        </w:rPr>
        <w:fldChar w:fldCharType="separate"/>
      </w:r>
      <w:r>
        <w:rPr>
          <w:noProof/>
        </w:rPr>
        <w:t>8</w:t>
      </w:r>
      <w:r>
        <w:rPr>
          <w:noProof/>
        </w:rPr>
        <w:fldChar w:fldCharType="end"/>
      </w:r>
    </w:p>
    <w:p w14:paraId="3DCFF205" w14:textId="77777777" w:rsidR="00611D20" w:rsidRDefault="00611D20">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Technical Design</w:t>
      </w:r>
      <w:r>
        <w:rPr>
          <w:noProof/>
        </w:rPr>
        <w:tab/>
      </w:r>
      <w:r>
        <w:rPr>
          <w:noProof/>
        </w:rPr>
        <w:fldChar w:fldCharType="begin"/>
      </w:r>
      <w:r>
        <w:rPr>
          <w:noProof/>
        </w:rPr>
        <w:instrText xml:space="preserve"> PAGEREF _Toc407000268 \h </w:instrText>
      </w:r>
      <w:r>
        <w:rPr>
          <w:noProof/>
        </w:rPr>
      </w:r>
      <w:r>
        <w:rPr>
          <w:noProof/>
        </w:rPr>
        <w:fldChar w:fldCharType="separate"/>
      </w:r>
      <w:r>
        <w:rPr>
          <w:noProof/>
        </w:rPr>
        <w:t>8</w:t>
      </w:r>
      <w:r>
        <w:rPr>
          <w:noProof/>
        </w:rPr>
        <w:fldChar w:fldCharType="end"/>
      </w:r>
    </w:p>
    <w:p w14:paraId="6D8487D9" w14:textId="77777777" w:rsidR="00611D20" w:rsidRDefault="00611D20">
      <w:pPr>
        <w:pStyle w:val="TOC2"/>
        <w:tabs>
          <w:tab w:val="left" w:pos="88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Referenced Documents</w:t>
      </w:r>
      <w:r>
        <w:rPr>
          <w:noProof/>
        </w:rPr>
        <w:tab/>
      </w:r>
      <w:r>
        <w:rPr>
          <w:noProof/>
        </w:rPr>
        <w:fldChar w:fldCharType="begin"/>
      </w:r>
      <w:r>
        <w:rPr>
          <w:noProof/>
        </w:rPr>
        <w:instrText xml:space="preserve"> PAGEREF _Toc407000269 \h </w:instrText>
      </w:r>
      <w:r>
        <w:rPr>
          <w:noProof/>
        </w:rPr>
      </w:r>
      <w:r>
        <w:rPr>
          <w:noProof/>
        </w:rPr>
        <w:fldChar w:fldCharType="separate"/>
      </w:r>
      <w:r>
        <w:rPr>
          <w:noProof/>
        </w:rPr>
        <w:t>8</w:t>
      </w:r>
      <w:r>
        <w:rPr>
          <w:noProof/>
        </w:rPr>
        <w:fldChar w:fldCharType="end"/>
      </w:r>
    </w:p>
    <w:p w14:paraId="105C8E77" w14:textId="77777777" w:rsidR="00611D20" w:rsidRDefault="00611D20">
      <w:pPr>
        <w:pStyle w:val="TOC3"/>
        <w:tabs>
          <w:tab w:val="left" w:pos="1100"/>
          <w:tab w:val="right" w:leader="dot" w:pos="899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Usability Standards</w:t>
      </w:r>
      <w:r>
        <w:rPr>
          <w:noProof/>
        </w:rPr>
        <w:tab/>
      </w:r>
      <w:r>
        <w:rPr>
          <w:noProof/>
        </w:rPr>
        <w:fldChar w:fldCharType="begin"/>
      </w:r>
      <w:r>
        <w:rPr>
          <w:noProof/>
        </w:rPr>
        <w:instrText xml:space="preserve"> PAGEREF _Toc407000270 \h </w:instrText>
      </w:r>
      <w:r>
        <w:rPr>
          <w:noProof/>
        </w:rPr>
      </w:r>
      <w:r>
        <w:rPr>
          <w:noProof/>
        </w:rPr>
        <w:fldChar w:fldCharType="separate"/>
      </w:r>
      <w:r>
        <w:rPr>
          <w:noProof/>
        </w:rPr>
        <w:t>8</w:t>
      </w:r>
      <w:r>
        <w:rPr>
          <w:noProof/>
        </w:rPr>
        <w:fldChar w:fldCharType="end"/>
      </w:r>
    </w:p>
    <w:p w14:paraId="49D21DCF" w14:textId="77777777" w:rsidR="00611D20" w:rsidRDefault="00611D20">
      <w:pPr>
        <w:pStyle w:val="TOC3"/>
        <w:tabs>
          <w:tab w:val="left" w:pos="1100"/>
          <w:tab w:val="right" w:leader="dot" w:pos="899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Design Standards</w:t>
      </w:r>
      <w:r>
        <w:rPr>
          <w:noProof/>
        </w:rPr>
        <w:tab/>
      </w:r>
      <w:r>
        <w:rPr>
          <w:noProof/>
        </w:rPr>
        <w:fldChar w:fldCharType="begin"/>
      </w:r>
      <w:r>
        <w:rPr>
          <w:noProof/>
        </w:rPr>
        <w:instrText xml:space="preserve"> PAGEREF _Toc407000271 \h </w:instrText>
      </w:r>
      <w:r>
        <w:rPr>
          <w:noProof/>
        </w:rPr>
      </w:r>
      <w:r>
        <w:rPr>
          <w:noProof/>
        </w:rPr>
        <w:fldChar w:fldCharType="separate"/>
      </w:r>
      <w:r>
        <w:rPr>
          <w:noProof/>
        </w:rPr>
        <w:t>8</w:t>
      </w:r>
      <w:r>
        <w:rPr>
          <w:noProof/>
        </w:rPr>
        <w:fldChar w:fldCharType="end"/>
      </w:r>
    </w:p>
    <w:p w14:paraId="1CCE58FB" w14:textId="77777777" w:rsidR="00611D20" w:rsidRDefault="00611D20">
      <w:pPr>
        <w:pStyle w:val="TOC2"/>
        <w:tabs>
          <w:tab w:val="left" w:pos="88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Process Flow and Logical Model</w:t>
      </w:r>
      <w:r>
        <w:rPr>
          <w:noProof/>
        </w:rPr>
        <w:tab/>
      </w:r>
      <w:r>
        <w:rPr>
          <w:noProof/>
        </w:rPr>
        <w:fldChar w:fldCharType="begin"/>
      </w:r>
      <w:r>
        <w:rPr>
          <w:noProof/>
        </w:rPr>
        <w:instrText xml:space="preserve"> PAGEREF _Toc407000272 \h </w:instrText>
      </w:r>
      <w:r>
        <w:rPr>
          <w:noProof/>
        </w:rPr>
      </w:r>
      <w:r>
        <w:rPr>
          <w:noProof/>
        </w:rPr>
        <w:fldChar w:fldCharType="separate"/>
      </w:r>
      <w:r>
        <w:rPr>
          <w:noProof/>
        </w:rPr>
        <w:t>8</w:t>
      </w:r>
      <w:r>
        <w:rPr>
          <w:noProof/>
        </w:rPr>
        <w:fldChar w:fldCharType="end"/>
      </w:r>
    </w:p>
    <w:p w14:paraId="3338534D" w14:textId="77777777" w:rsidR="00611D20" w:rsidRDefault="00611D20">
      <w:pPr>
        <w:pStyle w:val="TOC2"/>
        <w:tabs>
          <w:tab w:val="left" w:pos="88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Functional Logic</w:t>
      </w:r>
      <w:r>
        <w:rPr>
          <w:noProof/>
        </w:rPr>
        <w:tab/>
      </w:r>
      <w:r>
        <w:rPr>
          <w:noProof/>
        </w:rPr>
        <w:fldChar w:fldCharType="begin"/>
      </w:r>
      <w:r>
        <w:rPr>
          <w:noProof/>
        </w:rPr>
        <w:instrText xml:space="preserve"> PAGEREF _Toc407000273 \h </w:instrText>
      </w:r>
      <w:r>
        <w:rPr>
          <w:noProof/>
        </w:rPr>
      </w:r>
      <w:r>
        <w:rPr>
          <w:noProof/>
        </w:rPr>
        <w:fldChar w:fldCharType="separate"/>
      </w:r>
      <w:r>
        <w:rPr>
          <w:noProof/>
        </w:rPr>
        <w:t>9</w:t>
      </w:r>
      <w:r>
        <w:rPr>
          <w:noProof/>
        </w:rPr>
        <w:fldChar w:fldCharType="end"/>
      </w:r>
    </w:p>
    <w:p w14:paraId="12E07AB5" w14:textId="77777777" w:rsidR="00611D20" w:rsidRDefault="00611D20">
      <w:pPr>
        <w:pStyle w:val="TOC3"/>
        <w:tabs>
          <w:tab w:val="left" w:pos="1100"/>
          <w:tab w:val="right" w:leader="dot" w:pos="8990"/>
        </w:tabs>
        <w:rPr>
          <w:rFonts w:asciiTheme="minorHAnsi" w:eastAsiaTheme="minorEastAsia" w:hAnsiTheme="minorHAnsi" w:cstheme="minorBidi"/>
          <w:noProof/>
          <w:sz w:val="22"/>
          <w:szCs w:val="22"/>
        </w:rPr>
      </w:pPr>
      <w:r>
        <w:rPr>
          <w:noProof/>
        </w:rPr>
        <w:lastRenderedPageBreak/>
        <w:t>3.3.1</w:t>
      </w:r>
      <w:r>
        <w:rPr>
          <w:rFonts w:asciiTheme="minorHAnsi" w:eastAsiaTheme="minorEastAsia" w:hAnsiTheme="minorHAnsi" w:cstheme="minorBidi"/>
          <w:noProof/>
          <w:sz w:val="22"/>
          <w:szCs w:val="22"/>
        </w:rPr>
        <w:tab/>
      </w:r>
      <w:r>
        <w:rPr>
          <w:noProof/>
        </w:rPr>
        <w:t>SQL Scripts</w:t>
      </w:r>
      <w:r>
        <w:rPr>
          <w:noProof/>
        </w:rPr>
        <w:tab/>
      </w:r>
      <w:r>
        <w:rPr>
          <w:noProof/>
        </w:rPr>
        <w:fldChar w:fldCharType="begin"/>
      </w:r>
      <w:r>
        <w:rPr>
          <w:noProof/>
        </w:rPr>
        <w:instrText xml:space="preserve"> PAGEREF _Toc407000274 \h </w:instrText>
      </w:r>
      <w:r>
        <w:rPr>
          <w:noProof/>
        </w:rPr>
      </w:r>
      <w:r>
        <w:rPr>
          <w:noProof/>
        </w:rPr>
        <w:fldChar w:fldCharType="separate"/>
      </w:r>
      <w:r>
        <w:rPr>
          <w:noProof/>
        </w:rPr>
        <w:t>9</w:t>
      </w:r>
      <w:r>
        <w:rPr>
          <w:noProof/>
        </w:rPr>
        <w:fldChar w:fldCharType="end"/>
      </w:r>
    </w:p>
    <w:p w14:paraId="48D01B0A" w14:textId="77777777" w:rsidR="00611D20" w:rsidRDefault="00611D20">
      <w:pPr>
        <w:pStyle w:val="TOC3"/>
        <w:tabs>
          <w:tab w:val="left" w:pos="1100"/>
          <w:tab w:val="right" w:leader="dot" w:pos="8990"/>
        </w:tabs>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SSIS Packages</w:t>
      </w:r>
      <w:r>
        <w:rPr>
          <w:noProof/>
        </w:rPr>
        <w:tab/>
      </w:r>
      <w:r>
        <w:rPr>
          <w:noProof/>
        </w:rPr>
        <w:fldChar w:fldCharType="begin"/>
      </w:r>
      <w:r>
        <w:rPr>
          <w:noProof/>
        </w:rPr>
        <w:instrText xml:space="preserve"> PAGEREF _Toc407000275 \h </w:instrText>
      </w:r>
      <w:r>
        <w:rPr>
          <w:noProof/>
        </w:rPr>
      </w:r>
      <w:r>
        <w:rPr>
          <w:noProof/>
        </w:rPr>
        <w:fldChar w:fldCharType="separate"/>
      </w:r>
      <w:r>
        <w:rPr>
          <w:noProof/>
        </w:rPr>
        <w:t>21</w:t>
      </w:r>
      <w:r>
        <w:rPr>
          <w:noProof/>
        </w:rPr>
        <w:fldChar w:fldCharType="end"/>
      </w:r>
    </w:p>
    <w:p w14:paraId="72AA2BB1" w14:textId="77777777" w:rsidR="00611D20" w:rsidRDefault="00611D20">
      <w:pPr>
        <w:pStyle w:val="TOC2"/>
        <w:tabs>
          <w:tab w:val="left" w:pos="88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Record Counts</w:t>
      </w:r>
      <w:r>
        <w:rPr>
          <w:noProof/>
        </w:rPr>
        <w:tab/>
      </w:r>
      <w:r>
        <w:rPr>
          <w:noProof/>
        </w:rPr>
        <w:fldChar w:fldCharType="begin"/>
      </w:r>
      <w:r>
        <w:rPr>
          <w:noProof/>
        </w:rPr>
        <w:instrText xml:space="preserve"> PAGEREF _Toc407000276 \h </w:instrText>
      </w:r>
      <w:r>
        <w:rPr>
          <w:noProof/>
        </w:rPr>
      </w:r>
      <w:r>
        <w:rPr>
          <w:noProof/>
        </w:rPr>
        <w:fldChar w:fldCharType="separate"/>
      </w:r>
      <w:r>
        <w:rPr>
          <w:noProof/>
        </w:rPr>
        <w:t>22</w:t>
      </w:r>
      <w:r>
        <w:rPr>
          <w:noProof/>
        </w:rPr>
        <w:fldChar w:fldCharType="end"/>
      </w:r>
    </w:p>
    <w:p w14:paraId="055B1612" w14:textId="77777777" w:rsidR="00611D20" w:rsidRDefault="00611D20">
      <w:pPr>
        <w:pStyle w:val="TOC2"/>
        <w:tabs>
          <w:tab w:val="left" w:pos="880"/>
        </w:tabs>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Index on the Tables</w:t>
      </w:r>
      <w:r>
        <w:rPr>
          <w:noProof/>
        </w:rPr>
        <w:tab/>
      </w:r>
      <w:r>
        <w:rPr>
          <w:noProof/>
        </w:rPr>
        <w:fldChar w:fldCharType="begin"/>
      </w:r>
      <w:r>
        <w:rPr>
          <w:noProof/>
        </w:rPr>
        <w:instrText xml:space="preserve"> PAGEREF _Toc407000277 \h </w:instrText>
      </w:r>
      <w:r>
        <w:rPr>
          <w:noProof/>
        </w:rPr>
      </w:r>
      <w:r>
        <w:rPr>
          <w:noProof/>
        </w:rPr>
        <w:fldChar w:fldCharType="separate"/>
      </w:r>
      <w:r>
        <w:rPr>
          <w:noProof/>
        </w:rPr>
        <w:t>22</w:t>
      </w:r>
      <w:r>
        <w:rPr>
          <w:noProof/>
        </w:rPr>
        <w:fldChar w:fldCharType="end"/>
      </w:r>
    </w:p>
    <w:p w14:paraId="126A7241" w14:textId="77777777" w:rsidR="00611D20" w:rsidRDefault="00611D20">
      <w:pPr>
        <w:pStyle w:val="TOC2"/>
        <w:tabs>
          <w:tab w:val="left" w:pos="880"/>
        </w:tabs>
        <w:rPr>
          <w:rFonts w:asciiTheme="minorHAnsi" w:eastAsiaTheme="minorEastAsia" w:hAnsiTheme="minorHAnsi" w:cstheme="minorBidi"/>
          <w:smallCaps w:val="0"/>
          <w:noProof/>
          <w:sz w:val="22"/>
          <w:szCs w:val="22"/>
        </w:rPr>
      </w:pPr>
      <w:r>
        <w:rPr>
          <w:noProof/>
        </w:rPr>
        <w:t>3.6</w:t>
      </w:r>
      <w:r>
        <w:rPr>
          <w:rFonts w:asciiTheme="minorHAnsi" w:eastAsiaTheme="minorEastAsia" w:hAnsiTheme="minorHAnsi" w:cstheme="minorBidi"/>
          <w:smallCaps w:val="0"/>
          <w:noProof/>
          <w:sz w:val="22"/>
          <w:szCs w:val="22"/>
        </w:rPr>
        <w:tab/>
      </w:r>
      <w:r>
        <w:rPr>
          <w:noProof/>
        </w:rPr>
        <w:t>Batch Job Schedule and Dependency</w:t>
      </w:r>
      <w:r>
        <w:rPr>
          <w:noProof/>
        </w:rPr>
        <w:tab/>
      </w:r>
      <w:r>
        <w:rPr>
          <w:noProof/>
        </w:rPr>
        <w:fldChar w:fldCharType="begin"/>
      </w:r>
      <w:r>
        <w:rPr>
          <w:noProof/>
        </w:rPr>
        <w:instrText xml:space="preserve"> PAGEREF _Toc407000278 \h </w:instrText>
      </w:r>
      <w:r>
        <w:rPr>
          <w:noProof/>
        </w:rPr>
      </w:r>
      <w:r>
        <w:rPr>
          <w:noProof/>
        </w:rPr>
        <w:fldChar w:fldCharType="separate"/>
      </w:r>
      <w:r>
        <w:rPr>
          <w:noProof/>
        </w:rPr>
        <w:t>22</w:t>
      </w:r>
      <w:r>
        <w:rPr>
          <w:noProof/>
        </w:rPr>
        <w:fldChar w:fldCharType="end"/>
      </w:r>
    </w:p>
    <w:p w14:paraId="18ADE68E" w14:textId="77777777" w:rsidR="00611D20" w:rsidRDefault="00611D20">
      <w:pPr>
        <w:pStyle w:val="TOC2"/>
        <w:tabs>
          <w:tab w:val="left" w:pos="880"/>
        </w:tabs>
        <w:rPr>
          <w:rFonts w:asciiTheme="minorHAnsi" w:eastAsiaTheme="minorEastAsia" w:hAnsiTheme="minorHAnsi" w:cstheme="minorBidi"/>
          <w:smallCaps w:val="0"/>
          <w:noProof/>
          <w:sz w:val="22"/>
          <w:szCs w:val="22"/>
        </w:rPr>
      </w:pPr>
      <w:r>
        <w:rPr>
          <w:noProof/>
        </w:rPr>
        <w:t>3.7</w:t>
      </w:r>
      <w:r>
        <w:rPr>
          <w:rFonts w:asciiTheme="minorHAnsi" w:eastAsiaTheme="minorEastAsia" w:hAnsiTheme="minorHAnsi" w:cstheme="minorBidi"/>
          <w:smallCaps w:val="0"/>
          <w:noProof/>
          <w:sz w:val="22"/>
          <w:szCs w:val="22"/>
        </w:rPr>
        <w:tab/>
      </w:r>
      <w:r>
        <w:rPr>
          <w:noProof/>
        </w:rPr>
        <w:t>Data Sources &amp; Mapping.</w:t>
      </w:r>
      <w:r>
        <w:rPr>
          <w:noProof/>
        </w:rPr>
        <w:tab/>
      </w:r>
      <w:r>
        <w:rPr>
          <w:noProof/>
        </w:rPr>
        <w:fldChar w:fldCharType="begin"/>
      </w:r>
      <w:r>
        <w:rPr>
          <w:noProof/>
        </w:rPr>
        <w:instrText xml:space="preserve"> PAGEREF _Toc407000279 \h </w:instrText>
      </w:r>
      <w:r>
        <w:rPr>
          <w:noProof/>
        </w:rPr>
      </w:r>
      <w:r>
        <w:rPr>
          <w:noProof/>
        </w:rPr>
        <w:fldChar w:fldCharType="separate"/>
      </w:r>
      <w:r>
        <w:rPr>
          <w:noProof/>
        </w:rPr>
        <w:t>22</w:t>
      </w:r>
      <w:r>
        <w:rPr>
          <w:noProof/>
        </w:rPr>
        <w:fldChar w:fldCharType="end"/>
      </w:r>
    </w:p>
    <w:p w14:paraId="62729F3D" w14:textId="77777777" w:rsidR="00611D20" w:rsidRDefault="00611D20">
      <w:pPr>
        <w:pStyle w:val="TOC2"/>
        <w:tabs>
          <w:tab w:val="left" w:pos="880"/>
        </w:tabs>
        <w:rPr>
          <w:rFonts w:asciiTheme="minorHAnsi" w:eastAsiaTheme="minorEastAsia" w:hAnsiTheme="minorHAnsi" w:cstheme="minorBidi"/>
          <w:smallCaps w:val="0"/>
          <w:noProof/>
          <w:sz w:val="22"/>
          <w:szCs w:val="22"/>
        </w:rPr>
      </w:pPr>
      <w:r>
        <w:rPr>
          <w:noProof/>
        </w:rPr>
        <w:t>3.8</w:t>
      </w:r>
      <w:r>
        <w:rPr>
          <w:rFonts w:asciiTheme="minorHAnsi" w:eastAsiaTheme="minorEastAsia" w:hAnsiTheme="minorHAnsi" w:cstheme="minorBidi"/>
          <w:smallCaps w:val="0"/>
          <w:noProof/>
          <w:sz w:val="22"/>
          <w:szCs w:val="22"/>
        </w:rPr>
        <w:tab/>
      </w:r>
      <w:r>
        <w:rPr>
          <w:noProof/>
        </w:rPr>
        <w:t>Physical Data Model</w:t>
      </w:r>
      <w:r>
        <w:rPr>
          <w:noProof/>
        </w:rPr>
        <w:tab/>
      </w:r>
      <w:r>
        <w:rPr>
          <w:noProof/>
        </w:rPr>
        <w:fldChar w:fldCharType="begin"/>
      </w:r>
      <w:r>
        <w:rPr>
          <w:noProof/>
        </w:rPr>
        <w:instrText xml:space="preserve"> PAGEREF _Toc407000280 \h </w:instrText>
      </w:r>
      <w:r>
        <w:rPr>
          <w:noProof/>
        </w:rPr>
      </w:r>
      <w:r>
        <w:rPr>
          <w:noProof/>
        </w:rPr>
        <w:fldChar w:fldCharType="separate"/>
      </w:r>
      <w:r>
        <w:rPr>
          <w:noProof/>
        </w:rPr>
        <w:t>22</w:t>
      </w:r>
      <w:r>
        <w:rPr>
          <w:noProof/>
        </w:rPr>
        <w:fldChar w:fldCharType="end"/>
      </w:r>
    </w:p>
    <w:p w14:paraId="6253D634" w14:textId="77777777" w:rsidR="00611D20" w:rsidRDefault="00611D20">
      <w:pPr>
        <w:pStyle w:val="TOC2"/>
        <w:tabs>
          <w:tab w:val="left" w:pos="880"/>
        </w:tabs>
        <w:rPr>
          <w:rFonts w:asciiTheme="minorHAnsi" w:eastAsiaTheme="minorEastAsia" w:hAnsiTheme="minorHAnsi" w:cstheme="minorBidi"/>
          <w:smallCaps w:val="0"/>
          <w:noProof/>
          <w:sz w:val="22"/>
          <w:szCs w:val="22"/>
        </w:rPr>
      </w:pPr>
      <w:r>
        <w:rPr>
          <w:noProof/>
        </w:rPr>
        <w:t>3.9</w:t>
      </w:r>
      <w:r>
        <w:rPr>
          <w:rFonts w:asciiTheme="minorHAnsi" w:eastAsiaTheme="minorEastAsia" w:hAnsiTheme="minorHAnsi" w:cstheme="minorBidi"/>
          <w:smallCaps w:val="0"/>
          <w:noProof/>
          <w:sz w:val="22"/>
          <w:szCs w:val="22"/>
        </w:rPr>
        <w:tab/>
      </w:r>
      <w:r>
        <w:rPr>
          <w:noProof/>
        </w:rPr>
        <w:t>Framework Model</w:t>
      </w:r>
      <w:r>
        <w:rPr>
          <w:noProof/>
        </w:rPr>
        <w:tab/>
      </w:r>
      <w:r>
        <w:rPr>
          <w:noProof/>
        </w:rPr>
        <w:fldChar w:fldCharType="begin"/>
      </w:r>
      <w:r>
        <w:rPr>
          <w:noProof/>
        </w:rPr>
        <w:instrText xml:space="preserve"> PAGEREF _Toc407000281 \h </w:instrText>
      </w:r>
      <w:r>
        <w:rPr>
          <w:noProof/>
        </w:rPr>
      </w:r>
      <w:r>
        <w:rPr>
          <w:noProof/>
        </w:rPr>
        <w:fldChar w:fldCharType="separate"/>
      </w:r>
      <w:r>
        <w:rPr>
          <w:noProof/>
        </w:rPr>
        <w:t>22</w:t>
      </w:r>
      <w:r>
        <w:rPr>
          <w:noProof/>
        </w:rPr>
        <w:fldChar w:fldCharType="end"/>
      </w:r>
    </w:p>
    <w:p w14:paraId="454D6A13" w14:textId="77777777" w:rsidR="00611D20" w:rsidRDefault="00611D20">
      <w:pPr>
        <w:pStyle w:val="TOC2"/>
        <w:tabs>
          <w:tab w:val="left" w:pos="880"/>
        </w:tabs>
        <w:rPr>
          <w:rFonts w:asciiTheme="minorHAnsi" w:eastAsiaTheme="minorEastAsia" w:hAnsiTheme="minorHAnsi" w:cstheme="minorBidi"/>
          <w:smallCaps w:val="0"/>
          <w:noProof/>
          <w:sz w:val="22"/>
          <w:szCs w:val="22"/>
        </w:rPr>
      </w:pPr>
      <w:r>
        <w:rPr>
          <w:noProof/>
        </w:rPr>
        <w:t>3.10</w:t>
      </w:r>
      <w:r>
        <w:rPr>
          <w:rFonts w:asciiTheme="minorHAnsi" w:eastAsiaTheme="minorEastAsia" w:hAnsiTheme="minorHAnsi" w:cstheme="minorBidi"/>
          <w:smallCaps w:val="0"/>
          <w:noProof/>
          <w:sz w:val="22"/>
          <w:szCs w:val="22"/>
        </w:rPr>
        <w:tab/>
      </w:r>
      <w:r>
        <w:rPr>
          <w:noProof/>
        </w:rPr>
        <w:t>Validation/Error Handling</w:t>
      </w:r>
      <w:r>
        <w:rPr>
          <w:noProof/>
        </w:rPr>
        <w:tab/>
      </w:r>
      <w:r>
        <w:rPr>
          <w:noProof/>
        </w:rPr>
        <w:fldChar w:fldCharType="begin"/>
      </w:r>
      <w:r>
        <w:rPr>
          <w:noProof/>
        </w:rPr>
        <w:instrText xml:space="preserve"> PAGEREF _Toc407000282 \h </w:instrText>
      </w:r>
      <w:r>
        <w:rPr>
          <w:noProof/>
        </w:rPr>
      </w:r>
      <w:r>
        <w:rPr>
          <w:noProof/>
        </w:rPr>
        <w:fldChar w:fldCharType="separate"/>
      </w:r>
      <w:r>
        <w:rPr>
          <w:noProof/>
        </w:rPr>
        <w:t>22</w:t>
      </w:r>
      <w:r>
        <w:rPr>
          <w:noProof/>
        </w:rPr>
        <w:fldChar w:fldCharType="end"/>
      </w:r>
    </w:p>
    <w:p w14:paraId="45EB24EE" w14:textId="77777777" w:rsidR="00611D20" w:rsidRDefault="00611D20">
      <w:pPr>
        <w:pStyle w:val="TOC2"/>
        <w:tabs>
          <w:tab w:val="left" w:pos="880"/>
        </w:tabs>
        <w:rPr>
          <w:rFonts w:asciiTheme="minorHAnsi" w:eastAsiaTheme="minorEastAsia" w:hAnsiTheme="minorHAnsi" w:cstheme="minorBidi"/>
          <w:smallCaps w:val="0"/>
          <w:noProof/>
          <w:sz w:val="22"/>
          <w:szCs w:val="22"/>
        </w:rPr>
      </w:pPr>
      <w:r>
        <w:rPr>
          <w:noProof/>
        </w:rPr>
        <w:t>3.11</w:t>
      </w:r>
      <w:r>
        <w:rPr>
          <w:rFonts w:asciiTheme="minorHAnsi" w:eastAsiaTheme="minorEastAsia" w:hAnsiTheme="minorHAnsi" w:cstheme="minorBidi"/>
          <w:smallCaps w:val="0"/>
          <w:noProof/>
          <w:sz w:val="22"/>
          <w:szCs w:val="22"/>
        </w:rPr>
        <w:tab/>
      </w:r>
      <w:r>
        <w:rPr>
          <w:noProof/>
        </w:rPr>
        <w:t>Interfaces</w:t>
      </w:r>
      <w:r>
        <w:rPr>
          <w:noProof/>
        </w:rPr>
        <w:tab/>
      </w:r>
      <w:r>
        <w:rPr>
          <w:noProof/>
        </w:rPr>
        <w:fldChar w:fldCharType="begin"/>
      </w:r>
      <w:r>
        <w:rPr>
          <w:noProof/>
        </w:rPr>
        <w:instrText xml:space="preserve"> PAGEREF _Toc407000283 \h </w:instrText>
      </w:r>
      <w:r>
        <w:rPr>
          <w:noProof/>
        </w:rPr>
      </w:r>
      <w:r>
        <w:rPr>
          <w:noProof/>
        </w:rPr>
        <w:fldChar w:fldCharType="separate"/>
      </w:r>
      <w:r>
        <w:rPr>
          <w:noProof/>
        </w:rPr>
        <w:t>22</w:t>
      </w:r>
      <w:r>
        <w:rPr>
          <w:noProof/>
        </w:rPr>
        <w:fldChar w:fldCharType="end"/>
      </w:r>
    </w:p>
    <w:p w14:paraId="68F4A9FB" w14:textId="77777777" w:rsidR="00611D20" w:rsidRDefault="00611D20">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Report Changes</w:t>
      </w:r>
      <w:r>
        <w:rPr>
          <w:noProof/>
        </w:rPr>
        <w:tab/>
      </w:r>
      <w:r>
        <w:rPr>
          <w:noProof/>
        </w:rPr>
        <w:fldChar w:fldCharType="begin"/>
      </w:r>
      <w:r>
        <w:rPr>
          <w:noProof/>
        </w:rPr>
        <w:instrText xml:space="preserve"> PAGEREF _Toc407000284 \h </w:instrText>
      </w:r>
      <w:r>
        <w:rPr>
          <w:noProof/>
        </w:rPr>
      </w:r>
      <w:r>
        <w:rPr>
          <w:noProof/>
        </w:rPr>
        <w:fldChar w:fldCharType="separate"/>
      </w:r>
      <w:r>
        <w:rPr>
          <w:noProof/>
        </w:rPr>
        <w:t>23</w:t>
      </w:r>
      <w:r>
        <w:rPr>
          <w:noProof/>
        </w:rPr>
        <w:fldChar w:fldCharType="end"/>
      </w:r>
    </w:p>
    <w:p w14:paraId="0D29F521" w14:textId="77777777" w:rsidR="00611D20" w:rsidRDefault="00611D20">
      <w:pPr>
        <w:pStyle w:val="TOC1"/>
        <w:tabs>
          <w:tab w:val="left" w:pos="40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Technical Architecture</w:t>
      </w:r>
      <w:r>
        <w:rPr>
          <w:noProof/>
        </w:rPr>
        <w:tab/>
      </w:r>
      <w:r>
        <w:rPr>
          <w:noProof/>
        </w:rPr>
        <w:fldChar w:fldCharType="begin"/>
      </w:r>
      <w:r>
        <w:rPr>
          <w:noProof/>
        </w:rPr>
        <w:instrText xml:space="preserve"> PAGEREF _Toc407000285 \h </w:instrText>
      </w:r>
      <w:r>
        <w:rPr>
          <w:noProof/>
        </w:rPr>
      </w:r>
      <w:r>
        <w:rPr>
          <w:noProof/>
        </w:rPr>
        <w:fldChar w:fldCharType="separate"/>
      </w:r>
      <w:r>
        <w:rPr>
          <w:noProof/>
        </w:rPr>
        <w:t>23</w:t>
      </w:r>
      <w:r>
        <w:rPr>
          <w:noProof/>
        </w:rPr>
        <w:fldChar w:fldCharType="end"/>
      </w:r>
    </w:p>
    <w:p w14:paraId="1DAD9888" w14:textId="77777777" w:rsidR="00611D20" w:rsidRDefault="00611D20">
      <w:pPr>
        <w:pStyle w:val="TOC2"/>
        <w:tabs>
          <w:tab w:val="left" w:pos="88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Infrastructure Considerations</w:t>
      </w:r>
      <w:r>
        <w:rPr>
          <w:noProof/>
        </w:rPr>
        <w:tab/>
      </w:r>
      <w:r>
        <w:rPr>
          <w:noProof/>
        </w:rPr>
        <w:fldChar w:fldCharType="begin"/>
      </w:r>
      <w:r>
        <w:rPr>
          <w:noProof/>
        </w:rPr>
        <w:instrText xml:space="preserve"> PAGEREF _Toc407000286 \h </w:instrText>
      </w:r>
      <w:r>
        <w:rPr>
          <w:noProof/>
        </w:rPr>
      </w:r>
      <w:r>
        <w:rPr>
          <w:noProof/>
        </w:rPr>
        <w:fldChar w:fldCharType="separate"/>
      </w:r>
      <w:r>
        <w:rPr>
          <w:noProof/>
        </w:rPr>
        <w:t>23</w:t>
      </w:r>
      <w:r>
        <w:rPr>
          <w:noProof/>
        </w:rPr>
        <w:fldChar w:fldCharType="end"/>
      </w:r>
    </w:p>
    <w:p w14:paraId="27C14CF5" w14:textId="77777777" w:rsidR="00611D20" w:rsidRDefault="00611D20">
      <w:pPr>
        <w:pStyle w:val="TOC2"/>
        <w:tabs>
          <w:tab w:val="left" w:pos="88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Data Retention</w:t>
      </w:r>
      <w:r>
        <w:rPr>
          <w:noProof/>
        </w:rPr>
        <w:tab/>
      </w:r>
      <w:r>
        <w:rPr>
          <w:noProof/>
        </w:rPr>
        <w:fldChar w:fldCharType="begin"/>
      </w:r>
      <w:r>
        <w:rPr>
          <w:noProof/>
        </w:rPr>
        <w:instrText xml:space="preserve"> PAGEREF _Toc407000287 \h </w:instrText>
      </w:r>
      <w:r>
        <w:rPr>
          <w:noProof/>
        </w:rPr>
      </w:r>
      <w:r>
        <w:rPr>
          <w:noProof/>
        </w:rPr>
        <w:fldChar w:fldCharType="separate"/>
      </w:r>
      <w:r>
        <w:rPr>
          <w:noProof/>
        </w:rPr>
        <w:t>23</w:t>
      </w:r>
      <w:r>
        <w:rPr>
          <w:noProof/>
        </w:rPr>
        <w:fldChar w:fldCharType="end"/>
      </w:r>
    </w:p>
    <w:p w14:paraId="3DB22BA5" w14:textId="77777777" w:rsidR="00611D20" w:rsidRDefault="00611D20">
      <w:pPr>
        <w:pStyle w:val="TOC2"/>
        <w:tabs>
          <w:tab w:val="left" w:pos="88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High Availability</w:t>
      </w:r>
      <w:r>
        <w:rPr>
          <w:noProof/>
        </w:rPr>
        <w:tab/>
      </w:r>
      <w:r>
        <w:rPr>
          <w:noProof/>
        </w:rPr>
        <w:fldChar w:fldCharType="begin"/>
      </w:r>
      <w:r>
        <w:rPr>
          <w:noProof/>
        </w:rPr>
        <w:instrText xml:space="preserve"> PAGEREF _Toc407000288 \h </w:instrText>
      </w:r>
      <w:r>
        <w:rPr>
          <w:noProof/>
        </w:rPr>
      </w:r>
      <w:r>
        <w:rPr>
          <w:noProof/>
        </w:rPr>
        <w:fldChar w:fldCharType="separate"/>
      </w:r>
      <w:r>
        <w:rPr>
          <w:noProof/>
        </w:rPr>
        <w:t>23</w:t>
      </w:r>
      <w:r>
        <w:rPr>
          <w:noProof/>
        </w:rPr>
        <w:fldChar w:fldCharType="end"/>
      </w:r>
    </w:p>
    <w:p w14:paraId="77412E35" w14:textId="77777777" w:rsidR="00611D20" w:rsidRDefault="00611D20">
      <w:pPr>
        <w:pStyle w:val="TOC2"/>
        <w:tabs>
          <w:tab w:val="left" w:pos="88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Backup, Rollback and Recover</w:t>
      </w:r>
      <w:r>
        <w:rPr>
          <w:noProof/>
        </w:rPr>
        <w:tab/>
      </w:r>
      <w:r>
        <w:rPr>
          <w:noProof/>
        </w:rPr>
        <w:fldChar w:fldCharType="begin"/>
      </w:r>
      <w:r>
        <w:rPr>
          <w:noProof/>
        </w:rPr>
        <w:instrText xml:space="preserve"> PAGEREF _Toc407000289 \h </w:instrText>
      </w:r>
      <w:r>
        <w:rPr>
          <w:noProof/>
        </w:rPr>
      </w:r>
      <w:r>
        <w:rPr>
          <w:noProof/>
        </w:rPr>
        <w:fldChar w:fldCharType="separate"/>
      </w:r>
      <w:r>
        <w:rPr>
          <w:noProof/>
        </w:rPr>
        <w:t>23</w:t>
      </w:r>
      <w:r>
        <w:rPr>
          <w:noProof/>
        </w:rPr>
        <w:fldChar w:fldCharType="end"/>
      </w:r>
    </w:p>
    <w:p w14:paraId="1A969C38" w14:textId="77777777" w:rsidR="00611D20" w:rsidRDefault="00611D20">
      <w:pPr>
        <w:pStyle w:val="TOC1"/>
        <w:tabs>
          <w:tab w:val="left" w:pos="40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Other Design Specifications</w:t>
      </w:r>
      <w:r>
        <w:rPr>
          <w:noProof/>
        </w:rPr>
        <w:tab/>
      </w:r>
      <w:r>
        <w:rPr>
          <w:noProof/>
        </w:rPr>
        <w:fldChar w:fldCharType="begin"/>
      </w:r>
      <w:r>
        <w:rPr>
          <w:noProof/>
        </w:rPr>
        <w:instrText xml:space="preserve"> PAGEREF _Toc407000290 \h </w:instrText>
      </w:r>
      <w:r>
        <w:rPr>
          <w:noProof/>
        </w:rPr>
      </w:r>
      <w:r>
        <w:rPr>
          <w:noProof/>
        </w:rPr>
        <w:fldChar w:fldCharType="separate"/>
      </w:r>
      <w:r>
        <w:rPr>
          <w:noProof/>
        </w:rPr>
        <w:t>23</w:t>
      </w:r>
      <w:r>
        <w:rPr>
          <w:noProof/>
        </w:rPr>
        <w:fldChar w:fldCharType="end"/>
      </w:r>
    </w:p>
    <w:p w14:paraId="1EF3D8A7" w14:textId="77777777" w:rsidR="00611D20" w:rsidRDefault="00611D20">
      <w:pPr>
        <w:pStyle w:val="TOC2"/>
        <w:tabs>
          <w:tab w:val="left" w:pos="88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Build/Configure Standards</w:t>
      </w:r>
      <w:r>
        <w:rPr>
          <w:noProof/>
        </w:rPr>
        <w:tab/>
      </w:r>
      <w:r>
        <w:rPr>
          <w:noProof/>
        </w:rPr>
        <w:fldChar w:fldCharType="begin"/>
      </w:r>
      <w:r>
        <w:rPr>
          <w:noProof/>
        </w:rPr>
        <w:instrText xml:space="preserve"> PAGEREF _Toc407000291 \h </w:instrText>
      </w:r>
      <w:r>
        <w:rPr>
          <w:noProof/>
        </w:rPr>
      </w:r>
      <w:r>
        <w:rPr>
          <w:noProof/>
        </w:rPr>
        <w:fldChar w:fldCharType="separate"/>
      </w:r>
      <w:r>
        <w:rPr>
          <w:noProof/>
        </w:rPr>
        <w:t>23</w:t>
      </w:r>
      <w:r>
        <w:rPr>
          <w:noProof/>
        </w:rPr>
        <w:fldChar w:fldCharType="end"/>
      </w:r>
    </w:p>
    <w:p w14:paraId="0BCB3D03" w14:textId="77777777" w:rsidR="00611D20" w:rsidRDefault="00611D20">
      <w:pPr>
        <w:pStyle w:val="TOC2"/>
        <w:tabs>
          <w:tab w:val="left" w:pos="880"/>
        </w:tabs>
        <w:rPr>
          <w:rFonts w:asciiTheme="minorHAnsi" w:eastAsiaTheme="minorEastAsia" w:hAnsiTheme="minorHAnsi" w:cstheme="minorBidi"/>
          <w:smallCaps w:val="0"/>
          <w:noProof/>
          <w:sz w:val="22"/>
          <w:szCs w:val="22"/>
        </w:rPr>
      </w:pPr>
      <w:r w:rsidRPr="00353488">
        <w:rPr>
          <w:bCs/>
          <w:iCs/>
          <w:noProof/>
        </w:rPr>
        <w:t>6.2</w:t>
      </w:r>
      <w:r>
        <w:rPr>
          <w:rFonts w:asciiTheme="minorHAnsi" w:eastAsiaTheme="minorEastAsia" w:hAnsiTheme="minorHAnsi" w:cstheme="minorBidi"/>
          <w:smallCaps w:val="0"/>
          <w:noProof/>
          <w:sz w:val="22"/>
          <w:szCs w:val="22"/>
        </w:rPr>
        <w:tab/>
      </w:r>
      <w:r w:rsidRPr="00353488">
        <w:rPr>
          <w:bCs/>
          <w:iCs/>
          <w:noProof/>
        </w:rPr>
        <w:t>Policies and Procedures</w:t>
      </w:r>
      <w:r>
        <w:rPr>
          <w:noProof/>
        </w:rPr>
        <w:tab/>
      </w:r>
      <w:r>
        <w:rPr>
          <w:noProof/>
        </w:rPr>
        <w:fldChar w:fldCharType="begin"/>
      </w:r>
      <w:r>
        <w:rPr>
          <w:noProof/>
        </w:rPr>
        <w:instrText xml:space="preserve"> PAGEREF _Toc407000292 \h </w:instrText>
      </w:r>
      <w:r>
        <w:rPr>
          <w:noProof/>
        </w:rPr>
      </w:r>
      <w:r>
        <w:rPr>
          <w:noProof/>
        </w:rPr>
        <w:fldChar w:fldCharType="separate"/>
      </w:r>
      <w:r>
        <w:rPr>
          <w:noProof/>
        </w:rPr>
        <w:t>23</w:t>
      </w:r>
      <w:r>
        <w:rPr>
          <w:noProof/>
        </w:rPr>
        <w:fldChar w:fldCharType="end"/>
      </w:r>
    </w:p>
    <w:p w14:paraId="0EF0545D" w14:textId="77777777" w:rsidR="00611D20" w:rsidRDefault="00611D20">
      <w:pPr>
        <w:pStyle w:val="TOC2"/>
        <w:tabs>
          <w:tab w:val="left" w:pos="880"/>
        </w:tabs>
        <w:rPr>
          <w:rFonts w:asciiTheme="minorHAnsi" w:eastAsiaTheme="minorEastAsia" w:hAnsiTheme="minorHAnsi" w:cstheme="minorBidi"/>
          <w:smallCaps w:val="0"/>
          <w:noProof/>
          <w:sz w:val="22"/>
          <w:szCs w:val="22"/>
        </w:rPr>
      </w:pPr>
      <w:r w:rsidRPr="00353488">
        <w:rPr>
          <w:bCs/>
          <w:iCs/>
          <w:noProof/>
        </w:rPr>
        <w:t>6.3</w:t>
      </w:r>
      <w:r>
        <w:rPr>
          <w:rFonts w:asciiTheme="minorHAnsi" w:eastAsiaTheme="minorEastAsia" w:hAnsiTheme="minorHAnsi" w:cstheme="minorBidi"/>
          <w:smallCaps w:val="0"/>
          <w:noProof/>
          <w:sz w:val="22"/>
          <w:szCs w:val="22"/>
        </w:rPr>
        <w:tab/>
      </w:r>
      <w:r w:rsidRPr="00353488">
        <w:rPr>
          <w:bCs/>
          <w:iCs/>
          <w:noProof/>
        </w:rPr>
        <w:t>Security Design</w:t>
      </w:r>
      <w:r>
        <w:rPr>
          <w:noProof/>
        </w:rPr>
        <w:tab/>
      </w:r>
      <w:r>
        <w:rPr>
          <w:noProof/>
        </w:rPr>
        <w:fldChar w:fldCharType="begin"/>
      </w:r>
      <w:r>
        <w:rPr>
          <w:noProof/>
        </w:rPr>
        <w:instrText xml:space="preserve"> PAGEREF _Toc407000293 \h </w:instrText>
      </w:r>
      <w:r>
        <w:rPr>
          <w:noProof/>
        </w:rPr>
      </w:r>
      <w:r>
        <w:rPr>
          <w:noProof/>
        </w:rPr>
        <w:fldChar w:fldCharType="separate"/>
      </w:r>
      <w:r>
        <w:rPr>
          <w:noProof/>
        </w:rPr>
        <w:t>23</w:t>
      </w:r>
      <w:r>
        <w:rPr>
          <w:noProof/>
        </w:rPr>
        <w:fldChar w:fldCharType="end"/>
      </w:r>
    </w:p>
    <w:p w14:paraId="34E13712" w14:textId="77777777" w:rsidR="00611D20" w:rsidRDefault="00611D20">
      <w:pPr>
        <w:pStyle w:val="TOC3"/>
        <w:tabs>
          <w:tab w:val="left" w:pos="1100"/>
          <w:tab w:val="right" w:leader="dot" w:pos="8990"/>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New or Existing Security</w:t>
      </w:r>
      <w:r>
        <w:rPr>
          <w:noProof/>
        </w:rPr>
        <w:tab/>
      </w:r>
      <w:r>
        <w:rPr>
          <w:noProof/>
        </w:rPr>
        <w:fldChar w:fldCharType="begin"/>
      </w:r>
      <w:r>
        <w:rPr>
          <w:noProof/>
        </w:rPr>
        <w:instrText xml:space="preserve"> PAGEREF _Toc407000294 \h </w:instrText>
      </w:r>
      <w:r>
        <w:rPr>
          <w:noProof/>
        </w:rPr>
      </w:r>
      <w:r>
        <w:rPr>
          <w:noProof/>
        </w:rPr>
        <w:fldChar w:fldCharType="separate"/>
      </w:r>
      <w:r>
        <w:rPr>
          <w:noProof/>
        </w:rPr>
        <w:t>23</w:t>
      </w:r>
      <w:r>
        <w:rPr>
          <w:noProof/>
        </w:rPr>
        <w:fldChar w:fldCharType="end"/>
      </w:r>
    </w:p>
    <w:p w14:paraId="3F0A8BB9" w14:textId="77777777" w:rsidR="00611D20" w:rsidRDefault="00611D20">
      <w:pPr>
        <w:pStyle w:val="TOC3"/>
        <w:tabs>
          <w:tab w:val="left" w:pos="1100"/>
          <w:tab w:val="right" w:leader="dot" w:pos="8990"/>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Hierarchal Data Access</w:t>
      </w:r>
      <w:r>
        <w:rPr>
          <w:noProof/>
        </w:rPr>
        <w:tab/>
      </w:r>
      <w:r>
        <w:rPr>
          <w:noProof/>
        </w:rPr>
        <w:fldChar w:fldCharType="begin"/>
      </w:r>
      <w:r>
        <w:rPr>
          <w:noProof/>
        </w:rPr>
        <w:instrText xml:space="preserve"> PAGEREF _Toc407000295 \h </w:instrText>
      </w:r>
      <w:r>
        <w:rPr>
          <w:noProof/>
        </w:rPr>
      </w:r>
      <w:r>
        <w:rPr>
          <w:noProof/>
        </w:rPr>
        <w:fldChar w:fldCharType="separate"/>
      </w:r>
      <w:r>
        <w:rPr>
          <w:noProof/>
        </w:rPr>
        <w:t>23</w:t>
      </w:r>
      <w:r>
        <w:rPr>
          <w:noProof/>
        </w:rPr>
        <w:fldChar w:fldCharType="end"/>
      </w:r>
    </w:p>
    <w:p w14:paraId="129F1E6A" w14:textId="77777777" w:rsidR="00611D20" w:rsidRDefault="00611D20">
      <w:pPr>
        <w:pStyle w:val="TOC3"/>
        <w:tabs>
          <w:tab w:val="left" w:pos="1100"/>
          <w:tab w:val="right" w:leader="dot" w:pos="8990"/>
        </w:tabs>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Infrastructure</w:t>
      </w:r>
      <w:r>
        <w:rPr>
          <w:noProof/>
        </w:rPr>
        <w:tab/>
      </w:r>
      <w:r>
        <w:rPr>
          <w:noProof/>
        </w:rPr>
        <w:fldChar w:fldCharType="begin"/>
      </w:r>
      <w:r>
        <w:rPr>
          <w:noProof/>
        </w:rPr>
        <w:instrText xml:space="preserve"> PAGEREF _Toc407000296 \h </w:instrText>
      </w:r>
      <w:r>
        <w:rPr>
          <w:noProof/>
        </w:rPr>
      </w:r>
      <w:r>
        <w:rPr>
          <w:noProof/>
        </w:rPr>
        <w:fldChar w:fldCharType="separate"/>
      </w:r>
      <w:r>
        <w:rPr>
          <w:noProof/>
        </w:rPr>
        <w:t>23</w:t>
      </w:r>
      <w:r>
        <w:rPr>
          <w:noProof/>
        </w:rPr>
        <w:fldChar w:fldCharType="end"/>
      </w:r>
    </w:p>
    <w:p w14:paraId="7D5E72B0" w14:textId="77777777" w:rsidR="00611D20" w:rsidRDefault="00611D20">
      <w:pPr>
        <w:pStyle w:val="TOC2"/>
        <w:tabs>
          <w:tab w:val="left" w:pos="880"/>
        </w:tabs>
        <w:rPr>
          <w:rFonts w:asciiTheme="minorHAnsi" w:eastAsiaTheme="minorEastAsia" w:hAnsiTheme="minorHAnsi" w:cstheme="minorBidi"/>
          <w:smallCaps w:val="0"/>
          <w:noProof/>
          <w:sz w:val="22"/>
          <w:szCs w:val="22"/>
        </w:rPr>
      </w:pPr>
      <w:r>
        <w:rPr>
          <w:noProof/>
        </w:rPr>
        <w:t>6.4</w:t>
      </w:r>
      <w:r>
        <w:rPr>
          <w:rFonts w:asciiTheme="minorHAnsi" w:eastAsiaTheme="minorEastAsia" w:hAnsiTheme="minorHAnsi" w:cstheme="minorBidi"/>
          <w:smallCaps w:val="0"/>
          <w:noProof/>
          <w:sz w:val="22"/>
          <w:szCs w:val="22"/>
        </w:rPr>
        <w:tab/>
      </w:r>
      <w:r>
        <w:rPr>
          <w:noProof/>
        </w:rPr>
        <w:t>Environmental</w:t>
      </w:r>
      <w:r>
        <w:rPr>
          <w:noProof/>
        </w:rPr>
        <w:tab/>
      </w:r>
      <w:r>
        <w:rPr>
          <w:noProof/>
        </w:rPr>
        <w:fldChar w:fldCharType="begin"/>
      </w:r>
      <w:r>
        <w:rPr>
          <w:noProof/>
        </w:rPr>
        <w:instrText xml:space="preserve"> PAGEREF _Toc407000297 \h </w:instrText>
      </w:r>
      <w:r>
        <w:rPr>
          <w:noProof/>
        </w:rPr>
      </w:r>
      <w:r>
        <w:rPr>
          <w:noProof/>
        </w:rPr>
        <w:fldChar w:fldCharType="separate"/>
      </w:r>
      <w:r>
        <w:rPr>
          <w:noProof/>
        </w:rPr>
        <w:t>23</w:t>
      </w:r>
      <w:r>
        <w:rPr>
          <w:noProof/>
        </w:rPr>
        <w:fldChar w:fldCharType="end"/>
      </w:r>
    </w:p>
    <w:p w14:paraId="2B62D442" w14:textId="77777777" w:rsidR="00611D20" w:rsidRDefault="00611D20">
      <w:pPr>
        <w:pStyle w:val="TOC1"/>
        <w:tabs>
          <w:tab w:val="left" w:pos="40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Appendix</w:t>
      </w:r>
      <w:r>
        <w:rPr>
          <w:noProof/>
        </w:rPr>
        <w:tab/>
      </w:r>
      <w:r>
        <w:rPr>
          <w:noProof/>
        </w:rPr>
        <w:fldChar w:fldCharType="begin"/>
      </w:r>
      <w:r>
        <w:rPr>
          <w:noProof/>
        </w:rPr>
        <w:instrText xml:space="preserve"> PAGEREF _Toc407000298 \h </w:instrText>
      </w:r>
      <w:r>
        <w:rPr>
          <w:noProof/>
        </w:rPr>
      </w:r>
      <w:r>
        <w:rPr>
          <w:noProof/>
        </w:rPr>
        <w:fldChar w:fldCharType="separate"/>
      </w:r>
      <w:r>
        <w:rPr>
          <w:noProof/>
        </w:rPr>
        <w:t>23</w:t>
      </w:r>
      <w:r>
        <w:rPr>
          <w:noProof/>
        </w:rPr>
        <w:fldChar w:fldCharType="end"/>
      </w:r>
    </w:p>
    <w:p w14:paraId="0975A772" w14:textId="77777777" w:rsidR="00611D20" w:rsidRDefault="00611D20">
      <w:pPr>
        <w:pStyle w:val="TOC2"/>
        <w:tabs>
          <w:tab w:val="left" w:pos="880"/>
        </w:tabs>
        <w:rPr>
          <w:rFonts w:asciiTheme="minorHAnsi" w:eastAsiaTheme="minorEastAsia" w:hAnsiTheme="minorHAnsi" w:cstheme="minorBidi"/>
          <w:smallCaps w:val="0"/>
          <w:noProof/>
          <w:sz w:val="22"/>
          <w:szCs w:val="22"/>
        </w:rPr>
      </w:pPr>
      <w:r>
        <w:rPr>
          <w:noProof/>
        </w:rPr>
        <w:t>7.1</w:t>
      </w:r>
      <w:r>
        <w:rPr>
          <w:rFonts w:asciiTheme="minorHAnsi" w:eastAsiaTheme="minorEastAsia" w:hAnsiTheme="minorHAnsi" w:cstheme="minorBidi"/>
          <w:smallCaps w:val="0"/>
          <w:noProof/>
          <w:sz w:val="22"/>
          <w:szCs w:val="22"/>
        </w:rPr>
        <w:tab/>
      </w:r>
      <w:r>
        <w:rPr>
          <w:noProof/>
        </w:rPr>
        <w:t>Original prototype query (James Shrenk)</w:t>
      </w:r>
      <w:r>
        <w:rPr>
          <w:noProof/>
        </w:rPr>
        <w:tab/>
      </w:r>
      <w:r>
        <w:rPr>
          <w:noProof/>
        </w:rPr>
        <w:fldChar w:fldCharType="begin"/>
      </w:r>
      <w:r>
        <w:rPr>
          <w:noProof/>
        </w:rPr>
        <w:instrText xml:space="preserve"> PAGEREF _Toc407000299 \h </w:instrText>
      </w:r>
      <w:r>
        <w:rPr>
          <w:noProof/>
        </w:rPr>
      </w:r>
      <w:r>
        <w:rPr>
          <w:noProof/>
        </w:rPr>
        <w:fldChar w:fldCharType="separate"/>
      </w:r>
      <w:r>
        <w:rPr>
          <w:noProof/>
        </w:rPr>
        <w:t>23</w:t>
      </w:r>
      <w:r>
        <w:rPr>
          <w:noProof/>
        </w:rPr>
        <w:fldChar w:fldCharType="end"/>
      </w:r>
    </w:p>
    <w:p w14:paraId="65ABE2B2" w14:textId="60A82F77" w:rsidR="00A910C9" w:rsidRDefault="00117E7D" w:rsidP="00712D02">
      <w:pPr>
        <w:pStyle w:val="BodyText"/>
        <w:jc w:val="both"/>
      </w:pPr>
      <w: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br w:type="page"/>
      </w:r>
    </w:p>
    <w:p w14:paraId="3CA00795" w14:textId="4CBEBEDB" w:rsidR="00A910C9" w:rsidRDefault="00EB7776" w:rsidP="00A910C9">
      <w:pPr>
        <w:pStyle w:val="Heading1"/>
        <w:keepLines/>
        <w:jc w:val="both"/>
      </w:pPr>
      <w:bookmarkStart w:id="7" w:name="_Toc407000261"/>
      <w:bookmarkEnd w:id="1"/>
      <w:bookmarkEnd w:id="2"/>
      <w:bookmarkEnd w:id="3"/>
      <w:bookmarkEnd w:id="4"/>
      <w:bookmarkEnd w:id="5"/>
      <w:bookmarkEnd w:id="6"/>
      <w:r>
        <w:t>Business Requirements</w:t>
      </w:r>
      <w:bookmarkEnd w:id="7"/>
    </w:p>
    <w:p w14:paraId="3CA00796" w14:textId="77777777" w:rsidR="00A910C9" w:rsidRDefault="00A910C9" w:rsidP="00A910C9">
      <w:pPr>
        <w:pStyle w:val="Heading2"/>
        <w:jc w:val="both"/>
      </w:pPr>
      <w:bookmarkStart w:id="8" w:name="_Toc342757859"/>
      <w:bookmarkStart w:id="9" w:name="_Toc346297767"/>
      <w:bookmarkStart w:id="10" w:name="_Toc404134497"/>
      <w:bookmarkStart w:id="11" w:name="_Toc407000262"/>
      <w:r>
        <w:t xml:space="preserve">Purpose of the </w:t>
      </w:r>
      <w:bookmarkEnd w:id="8"/>
      <w:bookmarkEnd w:id="9"/>
      <w:bookmarkEnd w:id="10"/>
      <w:r>
        <w:t>Design Specification</w:t>
      </w:r>
      <w:bookmarkEnd w:id="11"/>
    </w:p>
    <w:p w14:paraId="4CA5CEAB" w14:textId="6D900055" w:rsidR="00632431" w:rsidRDefault="00E05F71" w:rsidP="00261BC1">
      <w:r>
        <w:t xml:space="preserve">The Republic Services </w:t>
      </w:r>
      <w:r w:rsidR="00A02DF9">
        <w:t xml:space="preserve">Group </w:t>
      </w:r>
      <w:r>
        <w:t xml:space="preserve">“Capture” project produced a Configure-Price-Quote (CPQ) Software as a Service (SaaS) system based on a product from BigMachines, Inc (BMI).  The base product was later acquired by Oracle and renamed to Oracle CPQ Cloud.  The purpose of Capture is to allow RSG sales associates to produce professional-looking, accurate quotes for commercial and industrial customers.  </w:t>
      </w:r>
      <w:r w:rsidR="00632431">
        <w:t>Phase 1 of the Capture release supported:</w:t>
      </w:r>
    </w:p>
    <w:p w14:paraId="7538E7E2" w14:textId="536E5C8D" w:rsidR="00632431" w:rsidRDefault="00632431" w:rsidP="00632431">
      <w:pPr>
        <w:pStyle w:val="ListParagraph"/>
        <w:numPr>
          <w:ilvl w:val="0"/>
          <w:numId w:val="15"/>
        </w:numPr>
      </w:pPr>
      <w:r>
        <w:t>New commercial customers</w:t>
      </w:r>
    </w:p>
    <w:p w14:paraId="2324BCDE" w14:textId="3471BA35" w:rsidR="00632431" w:rsidRDefault="00632431" w:rsidP="00632431">
      <w:pPr>
        <w:pStyle w:val="ListParagraph"/>
        <w:numPr>
          <w:ilvl w:val="0"/>
          <w:numId w:val="15"/>
        </w:numPr>
      </w:pPr>
      <w:r>
        <w:t>Existing commercial customers</w:t>
      </w:r>
    </w:p>
    <w:p w14:paraId="1F950F1E" w14:textId="6D3E42DA" w:rsidR="00632431" w:rsidRDefault="00632431" w:rsidP="00632431">
      <w:pPr>
        <w:pStyle w:val="ListParagraph"/>
        <w:numPr>
          <w:ilvl w:val="0"/>
          <w:numId w:val="15"/>
        </w:numPr>
      </w:pPr>
      <w:r>
        <w:t>New industrial customers</w:t>
      </w:r>
    </w:p>
    <w:p w14:paraId="0A014199" w14:textId="149E35DA" w:rsidR="00632431" w:rsidRDefault="00632431" w:rsidP="00632431">
      <w:r>
        <w:t>The next major phase of Capture will add support for:</w:t>
      </w:r>
    </w:p>
    <w:p w14:paraId="4869A687" w14:textId="25BFA7BE" w:rsidR="00632431" w:rsidRDefault="00632431" w:rsidP="00632431">
      <w:pPr>
        <w:pStyle w:val="ListParagraph"/>
        <w:numPr>
          <w:ilvl w:val="0"/>
          <w:numId w:val="16"/>
        </w:numPr>
      </w:pPr>
      <w:r>
        <w:t>Existing industrial customers</w:t>
      </w:r>
    </w:p>
    <w:p w14:paraId="739A413C" w14:textId="59C7D9F9" w:rsidR="00261BC1" w:rsidRPr="00BA2381" w:rsidRDefault="00513281" w:rsidP="00261BC1">
      <w:r>
        <w:t>This document will describe a design for gathering data from the BIDW DWCORE database about existing industrial customers so that they can be quoted accurately in the Capture tool.  This data will be used by routines written in the R language, and will also be sent to the Capture platform to be used in real time during the quotation process.</w:t>
      </w:r>
    </w:p>
    <w:p w14:paraId="3CA00799" w14:textId="175994AA" w:rsidR="00A910C9" w:rsidRDefault="007132ED" w:rsidP="006747AB">
      <w:pPr>
        <w:pStyle w:val="Heading3"/>
      </w:pPr>
      <w:bookmarkStart w:id="12" w:name="_Toc407000263"/>
      <w:bookmarkStart w:id="13" w:name="_Toc342757861"/>
      <w:bookmarkStart w:id="14" w:name="_Toc346297769"/>
      <w:bookmarkStart w:id="15" w:name="_Toc404134499"/>
      <w:r w:rsidRPr="00F93315">
        <w:t>Business Functional Requirements</w:t>
      </w:r>
      <w:bookmarkEnd w:id="12"/>
    </w:p>
    <w:tbl>
      <w:tblPr>
        <w:tblStyle w:val="TableGrid"/>
        <w:tblW w:w="8910" w:type="dxa"/>
        <w:tblInd w:w="108" w:type="dxa"/>
        <w:tblLook w:val="04A0" w:firstRow="1" w:lastRow="0" w:firstColumn="1" w:lastColumn="0" w:noHBand="0" w:noVBand="1"/>
      </w:tblPr>
      <w:tblGrid>
        <w:gridCol w:w="3960"/>
        <w:gridCol w:w="4950"/>
      </w:tblGrid>
      <w:tr w:rsidR="00A910C9" w:rsidRPr="00A16533" w14:paraId="3CA0079C"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A16533" w:rsidRDefault="00A910C9" w:rsidP="00857CE8">
            <w:pPr>
              <w:rPr>
                <w:b/>
              </w:rPr>
            </w:pPr>
            <w:r w:rsidRPr="00A16533">
              <w:rPr>
                <w:b/>
              </w:rPr>
              <w:t xml:space="preserve">Business </w:t>
            </w:r>
            <w:r w:rsidR="00BA2381">
              <w:rPr>
                <w:b/>
              </w:rPr>
              <w:t xml:space="preserve">Functional </w:t>
            </w:r>
            <w:r w:rsidRPr="00A16533">
              <w:rPr>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A16533" w:rsidRDefault="00A910C9" w:rsidP="00857CE8">
            <w:pPr>
              <w:tabs>
                <w:tab w:val="left" w:pos="293"/>
              </w:tabs>
              <w:rPr>
                <w:b/>
              </w:rPr>
            </w:pPr>
            <w:r w:rsidRPr="00A16533">
              <w:rPr>
                <w:b/>
              </w:rPr>
              <w:t>Notes</w:t>
            </w:r>
          </w:p>
        </w:tc>
      </w:tr>
      <w:tr w:rsidR="00A910C9" w:rsidRPr="004D04DC" w14:paraId="3CA0079F"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A0079D" w14:textId="44A0CB0D" w:rsidR="00C539DD" w:rsidRPr="008C5AFD" w:rsidRDefault="00513281" w:rsidP="00513281">
            <w:pPr>
              <w:pStyle w:val="ListParagraph"/>
              <w:numPr>
                <w:ilvl w:val="0"/>
                <w:numId w:val="2"/>
              </w:numPr>
              <w:ind w:left="0" w:hanging="18"/>
            </w:pPr>
            <w:r>
              <w:t>Data about existing industrial customers from the BIDW DWCORE environment must be made available to the Capture BMIDM environment and to the Capture platform in order to allow quotes to be generated for existing industrial customers.</w:t>
            </w:r>
          </w:p>
        </w:tc>
        <w:tc>
          <w:tcPr>
            <w:tcW w:w="4950" w:type="dxa"/>
            <w:tcBorders>
              <w:top w:val="single" w:sz="4" w:space="0" w:color="auto"/>
              <w:left w:val="single" w:sz="4" w:space="0" w:color="auto"/>
              <w:bottom w:val="single" w:sz="4" w:space="0" w:color="auto"/>
              <w:right w:val="single" w:sz="4" w:space="0" w:color="auto"/>
            </w:tcBorders>
          </w:tcPr>
          <w:p w14:paraId="3CA0079E" w14:textId="40B3A2E2" w:rsidR="00855467" w:rsidRPr="008C5AFD" w:rsidRDefault="006747AB" w:rsidP="00632431">
            <w:r>
              <w:t xml:space="preserve">See the appendix for </w:t>
            </w:r>
            <w:r w:rsidR="00513281">
              <w:t xml:space="preserve">the original prototype query from </w:t>
            </w:r>
            <w:r w:rsidR="00632431">
              <w:t>James Shrenk of the pricing team.</w:t>
            </w:r>
          </w:p>
        </w:tc>
      </w:tr>
    </w:tbl>
    <w:p w14:paraId="0A73C8CB" w14:textId="29E9EFF0" w:rsidR="009B2D74" w:rsidRPr="00F93315" w:rsidRDefault="00CA2B01" w:rsidP="00CA2B01">
      <w:pPr>
        <w:pStyle w:val="Heading3"/>
      </w:pPr>
      <w:bookmarkStart w:id="16" w:name="_Toc407000264"/>
      <w:bookmarkStart w:id="17" w:name="_Toc342757862"/>
      <w:bookmarkStart w:id="18" w:name="_Toc346297770"/>
      <w:bookmarkStart w:id="19" w:name="_Toc404134500"/>
      <w:bookmarkEnd w:id="13"/>
      <w:bookmarkEnd w:id="14"/>
      <w:bookmarkEnd w:id="15"/>
      <w:r>
        <w:t xml:space="preserve">BFR </w:t>
      </w:r>
      <w:r w:rsidR="009B2D74">
        <w:t>Change Log</w:t>
      </w:r>
      <w:bookmarkEnd w:id="16"/>
    </w:p>
    <w:tbl>
      <w:tblPr>
        <w:tblStyle w:val="TableGrid"/>
        <w:tblW w:w="8910" w:type="dxa"/>
        <w:tblInd w:w="108" w:type="dxa"/>
        <w:tblLook w:val="04A0" w:firstRow="1" w:lastRow="0" w:firstColumn="1" w:lastColumn="0" w:noHBand="0" w:noVBand="1"/>
      </w:tblPr>
      <w:tblGrid>
        <w:gridCol w:w="3240"/>
        <w:gridCol w:w="5670"/>
      </w:tblGrid>
      <w:tr w:rsidR="009B2D74" w:rsidRPr="00A16533" w14:paraId="7993AA6D" w14:textId="77777777" w:rsidTr="00F1202C">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7F8728" w14:textId="77777777" w:rsidR="009B2D74" w:rsidRPr="00A16533" w:rsidRDefault="009B2D74" w:rsidP="00F1202C">
            <w:pPr>
              <w:rPr>
                <w:b/>
              </w:rPr>
            </w:pPr>
            <w:r>
              <w:rPr>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370CDCA" w14:textId="77777777" w:rsidR="009B2D74" w:rsidRPr="00A16533" w:rsidRDefault="009B2D74" w:rsidP="00F1202C">
            <w:pPr>
              <w:tabs>
                <w:tab w:val="left" w:pos="293"/>
              </w:tabs>
              <w:rPr>
                <w:b/>
              </w:rPr>
            </w:pPr>
            <w:r w:rsidRPr="00A16533">
              <w:rPr>
                <w:b/>
              </w:rPr>
              <w:t>Notes</w:t>
            </w:r>
          </w:p>
        </w:tc>
      </w:tr>
      <w:tr w:rsidR="009B2D74" w:rsidRPr="00042551" w14:paraId="4969BDDB" w14:textId="77777777" w:rsidTr="00F1202C">
        <w:trPr>
          <w:cantSplit/>
        </w:trPr>
        <w:tc>
          <w:tcPr>
            <w:tcW w:w="3240" w:type="dxa"/>
            <w:tcBorders>
              <w:top w:val="single" w:sz="4" w:space="0" w:color="auto"/>
              <w:left w:val="single" w:sz="4" w:space="0" w:color="auto"/>
              <w:bottom w:val="single" w:sz="4" w:space="0" w:color="auto"/>
              <w:right w:val="single" w:sz="4" w:space="0" w:color="auto"/>
            </w:tcBorders>
          </w:tcPr>
          <w:p w14:paraId="30FE14F4" w14:textId="27A0E68A" w:rsidR="009B2D74" w:rsidRPr="009C621F" w:rsidRDefault="00E6367F" w:rsidP="0078322C">
            <w:pPr>
              <w:pStyle w:val="ListParagraph"/>
              <w:numPr>
                <w:ilvl w:val="0"/>
                <w:numId w:val="3"/>
              </w:numPr>
              <w:ind w:left="0" w:firstLine="0"/>
            </w:pPr>
            <w:r>
              <w:t xml:space="preserve"> </w:t>
            </w:r>
          </w:p>
        </w:tc>
        <w:tc>
          <w:tcPr>
            <w:tcW w:w="5670" w:type="dxa"/>
            <w:tcBorders>
              <w:top w:val="single" w:sz="4" w:space="0" w:color="auto"/>
              <w:left w:val="single" w:sz="4" w:space="0" w:color="auto"/>
              <w:bottom w:val="single" w:sz="4" w:space="0" w:color="auto"/>
              <w:right w:val="single" w:sz="4" w:space="0" w:color="auto"/>
            </w:tcBorders>
          </w:tcPr>
          <w:p w14:paraId="1E76AA23" w14:textId="62B8FC7F" w:rsidR="009B2D74" w:rsidRPr="009F4CA9" w:rsidRDefault="009B2D74" w:rsidP="00E6367F"/>
        </w:tc>
      </w:tr>
    </w:tbl>
    <w:p w14:paraId="0A4E4714" w14:textId="0A44F34B" w:rsidR="00CA2B01" w:rsidRDefault="00CA2B01" w:rsidP="006747AB">
      <w:pPr>
        <w:pStyle w:val="Heading3"/>
      </w:pPr>
      <w:bookmarkStart w:id="20" w:name="_Toc407000265"/>
      <w:r>
        <w:t>Technical Design</w:t>
      </w:r>
      <w:r w:rsidRPr="00F93315">
        <w:t xml:space="preserve"> Requirements</w:t>
      </w:r>
      <w:bookmarkEnd w:id="20"/>
    </w:p>
    <w:tbl>
      <w:tblPr>
        <w:tblStyle w:val="TableGrid"/>
        <w:tblW w:w="8910" w:type="dxa"/>
        <w:tblInd w:w="108" w:type="dxa"/>
        <w:tblLook w:val="04A0" w:firstRow="1" w:lastRow="0" w:firstColumn="1" w:lastColumn="0" w:noHBand="0" w:noVBand="1"/>
      </w:tblPr>
      <w:tblGrid>
        <w:gridCol w:w="3960"/>
        <w:gridCol w:w="4950"/>
      </w:tblGrid>
      <w:tr w:rsidR="00CA2B01" w:rsidRPr="00A16533"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A16533" w:rsidRDefault="000C2304" w:rsidP="00503E29">
            <w:pPr>
              <w:rPr>
                <w:b/>
              </w:rPr>
            </w:pPr>
            <w:r>
              <w:rPr>
                <w:b/>
              </w:rPr>
              <w:t>Technical Design</w:t>
            </w:r>
            <w:r w:rsidR="00CA2B01">
              <w:rPr>
                <w:b/>
              </w:rPr>
              <w:t xml:space="preserve"> </w:t>
            </w:r>
            <w:r w:rsidR="00CA2B01" w:rsidRPr="00A16533">
              <w:rPr>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A16533" w:rsidRDefault="00CA2B01" w:rsidP="00503E29">
            <w:pPr>
              <w:tabs>
                <w:tab w:val="left" w:pos="293"/>
              </w:tabs>
              <w:rPr>
                <w:b/>
              </w:rPr>
            </w:pPr>
            <w:r w:rsidRPr="00A16533">
              <w:rPr>
                <w:b/>
              </w:rPr>
              <w:t>Notes</w:t>
            </w:r>
          </w:p>
        </w:tc>
      </w:tr>
      <w:tr w:rsidR="00CA2B01" w:rsidRPr="004D04DC"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008A313" w14:textId="050C1A06" w:rsidR="00204AD9" w:rsidRPr="00204AD9" w:rsidRDefault="00632431" w:rsidP="00632431">
            <w:pPr>
              <w:pStyle w:val="ListParagraph"/>
              <w:numPr>
                <w:ilvl w:val="0"/>
                <w:numId w:val="5"/>
              </w:numPr>
              <w:ind w:left="0" w:firstLine="0"/>
            </w:pPr>
            <w:r>
              <w:t>Data extraction processes must be written in SSIS and must coexist with the existing automated SSIS batches which support the Capture environment.</w:t>
            </w:r>
          </w:p>
        </w:tc>
        <w:tc>
          <w:tcPr>
            <w:tcW w:w="4950" w:type="dxa"/>
            <w:tcBorders>
              <w:top w:val="single" w:sz="4" w:space="0" w:color="auto"/>
              <w:left w:val="single" w:sz="4" w:space="0" w:color="auto"/>
              <w:bottom w:val="single" w:sz="4" w:space="0" w:color="auto"/>
              <w:right w:val="single" w:sz="4" w:space="0" w:color="auto"/>
            </w:tcBorders>
          </w:tcPr>
          <w:p w14:paraId="4664FC53" w14:textId="2FBA3942" w:rsidR="00285085" w:rsidRPr="008C5AFD" w:rsidRDefault="00285085" w:rsidP="00EF51F4"/>
        </w:tc>
      </w:tr>
      <w:tr w:rsidR="001C4508" w:rsidRPr="004D04DC" w14:paraId="69C34C7B"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B8D2A6F" w14:textId="4176BD8B" w:rsidR="001C4508" w:rsidRDefault="00632431" w:rsidP="00B835ED">
            <w:pPr>
              <w:pStyle w:val="ListParagraph"/>
              <w:numPr>
                <w:ilvl w:val="0"/>
                <w:numId w:val="5"/>
              </w:numPr>
              <w:ind w:left="0" w:firstLine="0"/>
            </w:pPr>
            <w:r>
              <w:t>Any additional processing added by this effort must not cause the overall Capture nightly data extraction and load process to finish after 07:00 ET.</w:t>
            </w:r>
          </w:p>
        </w:tc>
        <w:tc>
          <w:tcPr>
            <w:tcW w:w="4950" w:type="dxa"/>
            <w:tcBorders>
              <w:top w:val="single" w:sz="4" w:space="0" w:color="auto"/>
              <w:left w:val="single" w:sz="4" w:space="0" w:color="auto"/>
              <w:bottom w:val="single" w:sz="4" w:space="0" w:color="auto"/>
              <w:right w:val="single" w:sz="4" w:space="0" w:color="auto"/>
            </w:tcBorders>
          </w:tcPr>
          <w:p w14:paraId="71A1DDB5" w14:textId="2B6C1818" w:rsidR="001C4508" w:rsidRDefault="001C4508" w:rsidP="00150F8A"/>
        </w:tc>
      </w:tr>
      <w:tr w:rsidR="00910859" w:rsidRPr="004D04DC" w14:paraId="2865111A"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76DC35C" w14:textId="6CF36648" w:rsidR="00910859" w:rsidRDefault="00910859" w:rsidP="00B835ED">
            <w:pPr>
              <w:pStyle w:val="ListParagraph"/>
              <w:numPr>
                <w:ilvl w:val="0"/>
                <w:numId w:val="5"/>
              </w:numPr>
              <w:ind w:left="0" w:firstLine="0"/>
            </w:pPr>
            <w:r>
              <w:t>A new table named account_status_ind must be created in the BMIDM database to hold data about existing industrial containers</w:t>
            </w:r>
          </w:p>
        </w:tc>
        <w:tc>
          <w:tcPr>
            <w:tcW w:w="4950" w:type="dxa"/>
            <w:tcBorders>
              <w:top w:val="single" w:sz="4" w:space="0" w:color="auto"/>
              <w:left w:val="single" w:sz="4" w:space="0" w:color="auto"/>
              <w:bottom w:val="single" w:sz="4" w:space="0" w:color="auto"/>
              <w:right w:val="single" w:sz="4" w:space="0" w:color="auto"/>
            </w:tcBorders>
          </w:tcPr>
          <w:p w14:paraId="78EC9D8D" w14:textId="50A23A61" w:rsidR="00910859" w:rsidRDefault="00611D20" w:rsidP="00611D20">
            <w:r>
              <w:t xml:space="preserve">See DDL in section </w:t>
            </w:r>
            <w:r w:rsidRPr="00611D20">
              <w:rPr>
                <w:u w:val="single"/>
              </w:rPr>
              <w:fldChar w:fldCharType="begin"/>
            </w:r>
            <w:r w:rsidRPr="00611D20">
              <w:rPr>
                <w:u w:val="single"/>
              </w:rPr>
              <w:instrText xml:space="preserve"> REF _Ref407000368 \r \p \h </w:instrText>
            </w:r>
            <w:r w:rsidRPr="00611D20">
              <w:rPr>
                <w:u w:val="single"/>
              </w:rPr>
            </w:r>
            <w:r w:rsidRPr="00611D20">
              <w:rPr>
                <w:u w:val="single"/>
              </w:rPr>
              <w:fldChar w:fldCharType="separate"/>
            </w:r>
            <w:r w:rsidRPr="00611D20">
              <w:rPr>
                <w:u w:val="single"/>
              </w:rPr>
              <w:t>3.3.1.2 below</w:t>
            </w:r>
            <w:r w:rsidRPr="00611D20">
              <w:rPr>
                <w:u w:val="single"/>
              </w:rPr>
              <w:fldChar w:fldCharType="end"/>
            </w:r>
          </w:p>
        </w:tc>
      </w:tr>
      <w:tr w:rsidR="009477C1" w:rsidRPr="004D04DC" w14:paraId="00CBF7D3"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A007D20" w14:textId="463F9DF3" w:rsidR="009477C1" w:rsidRDefault="009477C1" w:rsidP="00B835ED">
            <w:pPr>
              <w:pStyle w:val="ListParagraph"/>
              <w:numPr>
                <w:ilvl w:val="0"/>
                <w:numId w:val="5"/>
              </w:numPr>
              <w:ind w:left="0" w:firstLine="0"/>
            </w:pPr>
            <w:r>
              <w:t>A new SSIS process must be designed and developed to extract data from the BIDW DWCORE environment and load it into the BMIDM account_status_ind table</w:t>
            </w:r>
          </w:p>
        </w:tc>
        <w:tc>
          <w:tcPr>
            <w:tcW w:w="4950" w:type="dxa"/>
            <w:tcBorders>
              <w:top w:val="single" w:sz="4" w:space="0" w:color="auto"/>
              <w:left w:val="single" w:sz="4" w:space="0" w:color="auto"/>
              <w:bottom w:val="single" w:sz="4" w:space="0" w:color="auto"/>
              <w:right w:val="single" w:sz="4" w:space="0" w:color="auto"/>
            </w:tcBorders>
          </w:tcPr>
          <w:p w14:paraId="4FCCD9CA" w14:textId="062E26F4" w:rsidR="009477C1" w:rsidRDefault="00181E63" w:rsidP="00611D20">
            <w:r>
              <w:t xml:space="preserve">See reference </w:t>
            </w:r>
            <w:r w:rsidR="00611D20">
              <w:t>package implementations</w:t>
            </w:r>
            <w:r>
              <w:t xml:space="preserve"> in </w:t>
            </w:r>
            <w:r w:rsidR="00611D20">
              <w:t xml:space="preserve">the </w:t>
            </w:r>
            <w:r>
              <w:t xml:space="preserve">devbmisql01 </w:t>
            </w:r>
            <w:r w:rsidR="00611D20">
              <w:t xml:space="preserve">SSIS environment </w:t>
            </w:r>
            <w:r>
              <w:t xml:space="preserve">named </w:t>
            </w:r>
            <w:r w:rsidRPr="00181E63">
              <w:t>DWCORE_BMIDM_</w:t>
            </w:r>
            <w:r w:rsidR="007E45D0">
              <w:t>Stage</w:t>
            </w:r>
            <w:r w:rsidRPr="00181E63">
              <w:t>AccountStatus_ind.dtsx</w:t>
            </w:r>
            <w:r w:rsidR="00611D20">
              <w:t xml:space="preserve"> and </w:t>
            </w:r>
            <w:r w:rsidR="00611D20" w:rsidRPr="00611D20">
              <w:t>BMIDM_AccountStatus_ind_to_CSV.dtsx</w:t>
            </w:r>
          </w:p>
        </w:tc>
      </w:tr>
      <w:tr w:rsidR="00910859" w:rsidRPr="004D04DC" w14:paraId="71830BB2"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0E1A8C8" w14:textId="6C6DA012" w:rsidR="00910859" w:rsidRDefault="00910859" w:rsidP="00B835ED">
            <w:pPr>
              <w:pStyle w:val="ListParagraph"/>
              <w:numPr>
                <w:ilvl w:val="0"/>
                <w:numId w:val="5"/>
              </w:numPr>
              <w:ind w:left="0" w:firstLine="0"/>
            </w:pPr>
            <w:r>
              <w:t>A new table named (TBD) must be created in the BMIDM database to hold output at the container group grain produced by R processes</w:t>
            </w:r>
          </w:p>
        </w:tc>
        <w:tc>
          <w:tcPr>
            <w:tcW w:w="4950" w:type="dxa"/>
            <w:tcBorders>
              <w:top w:val="single" w:sz="4" w:space="0" w:color="auto"/>
              <w:left w:val="single" w:sz="4" w:space="0" w:color="auto"/>
              <w:bottom w:val="single" w:sz="4" w:space="0" w:color="auto"/>
              <w:right w:val="single" w:sz="4" w:space="0" w:color="auto"/>
            </w:tcBorders>
          </w:tcPr>
          <w:p w14:paraId="6C14B57A" w14:textId="5F581A92" w:rsidR="00910859" w:rsidRDefault="00611D20" w:rsidP="00150F8A">
            <w:r>
              <w:t>This information will also be held in the account_status_ind table and in the account_status_ind.csv extract.</w:t>
            </w:r>
            <w:r w:rsidR="00F32D28">
              <w:t xml:space="preserve">  The TBD table may end up being a re-use of the existing cust_margin_ntile table.</w:t>
            </w:r>
          </w:p>
        </w:tc>
      </w:tr>
      <w:tr w:rsidR="00910859" w:rsidRPr="004D04DC" w14:paraId="2648C0D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161A15F" w14:textId="4EBF0ABF" w:rsidR="00910859" w:rsidRDefault="00910859" w:rsidP="00910859">
            <w:pPr>
              <w:pStyle w:val="ListParagraph"/>
              <w:numPr>
                <w:ilvl w:val="0"/>
                <w:numId w:val="5"/>
              </w:numPr>
              <w:ind w:left="0" w:firstLine="0"/>
            </w:pPr>
            <w:r>
              <w:t xml:space="preserve">A new SSIS process must be designed and developed to join account_status_ind with (TBD) to produce a CSV file suitable for upload to the Capture applications account_status_ind data table. </w:t>
            </w:r>
          </w:p>
        </w:tc>
        <w:tc>
          <w:tcPr>
            <w:tcW w:w="4950" w:type="dxa"/>
            <w:tcBorders>
              <w:top w:val="single" w:sz="4" w:space="0" w:color="auto"/>
              <w:left w:val="single" w:sz="4" w:space="0" w:color="auto"/>
              <w:bottom w:val="single" w:sz="4" w:space="0" w:color="auto"/>
              <w:right w:val="single" w:sz="4" w:space="0" w:color="auto"/>
            </w:tcBorders>
          </w:tcPr>
          <w:p w14:paraId="7978B1C5" w14:textId="77777777" w:rsidR="00910859" w:rsidRDefault="00910859" w:rsidP="00150F8A"/>
        </w:tc>
      </w:tr>
      <w:tr w:rsidR="00181E63" w:rsidRPr="004D04DC" w14:paraId="0F3FFAB1"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BA18EBD" w14:textId="006445B9" w:rsidR="00181E63" w:rsidRDefault="00611D20" w:rsidP="00181E63">
            <w:pPr>
              <w:pStyle w:val="ListParagraph"/>
              <w:numPr>
                <w:ilvl w:val="0"/>
                <w:numId w:val="5"/>
              </w:numPr>
              <w:ind w:left="-18" w:firstLine="0"/>
            </w:pPr>
            <w:r>
              <w:t>N</w:t>
            </w:r>
            <w:r w:rsidR="00181E63">
              <w:t>ew row</w:t>
            </w:r>
            <w:r>
              <w:t>s</w:t>
            </w:r>
            <w:r w:rsidR="00181E63">
              <w:t xml:space="preserve"> must be added to ADMIN.dbo.</w:t>
            </w:r>
            <w:r w:rsidR="00181E63" w:rsidRPr="00181E63">
              <w:t>admin_ssis_package</w:t>
            </w:r>
            <w:r w:rsidR="00181E63">
              <w:t xml:space="preserve"> to control the run of the new SSIS package(s).</w:t>
            </w:r>
          </w:p>
        </w:tc>
        <w:tc>
          <w:tcPr>
            <w:tcW w:w="4950" w:type="dxa"/>
            <w:tcBorders>
              <w:top w:val="single" w:sz="4" w:space="0" w:color="auto"/>
              <w:left w:val="single" w:sz="4" w:space="0" w:color="auto"/>
              <w:bottom w:val="single" w:sz="4" w:space="0" w:color="auto"/>
              <w:right w:val="single" w:sz="4" w:space="0" w:color="auto"/>
            </w:tcBorders>
          </w:tcPr>
          <w:p w14:paraId="6FEDC232" w14:textId="449706F1" w:rsidR="00181E63" w:rsidRDefault="00181E63" w:rsidP="00181E63">
            <w:r>
              <w:t>See the devbmisql01.ADMIN database for the sample row</w:t>
            </w:r>
            <w:r w:rsidR="00611D20">
              <w:t>s</w:t>
            </w:r>
            <w:r>
              <w:t xml:space="preserve"> in admin_ssis_package.</w:t>
            </w:r>
          </w:p>
        </w:tc>
      </w:tr>
    </w:tbl>
    <w:p w14:paraId="19819FBC" w14:textId="388ED4F1" w:rsidR="00F11618" w:rsidRPr="00F11618" w:rsidRDefault="00CA2B01" w:rsidP="00F11618">
      <w:pPr>
        <w:pStyle w:val="Heading3"/>
      </w:pPr>
      <w:bookmarkStart w:id="21" w:name="_Toc407000266"/>
      <w:r>
        <w:t>TDR Change Log</w:t>
      </w:r>
      <w:bookmarkEnd w:id="21"/>
    </w:p>
    <w:tbl>
      <w:tblPr>
        <w:tblStyle w:val="TableGrid"/>
        <w:tblW w:w="8910" w:type="dxa"/>
        <w:tblInd w:w="108" w:type="dxa"/>
        <w:tblLook w:val="04A0" w:firstRow="1" w:lastRow="0" w:firstColumn="1" w:lastColumn="0" w:noHBand="0" w:noVBand="1"/>
      </w:tblPr>
      <w:tblGrid>
        <w:gridCol w:w="3240"/>
        <w:gridCol w:w="5670"/>
      </w:tblGrid>
      <w:tr w:rsidR="00CA2B01" w:rsidRPr="00A16533" w14:paraId="37C6B2C7" w14:textId="77777777" w:rsidTr="00503E29">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D68621C" w14:textId="77777777" w:rsidR="00CA2B01" w:rsidRPr="00A16533" w:rsidRDefault="00CA2B01" w:rsidP="00503E29">
            <w:pPr>
              <w:rPr>
                <w:b/>
              </w:rPr>
            </w:pPr>
            <w:r>
              <w:rPr>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88880EC" w14:textId="77777777" w:rsidR="00CA2B01" w:rsidRPr="00A16533" w:rsidRDefault="00CA2B01" w:rsidP="00503E29">
            <w:pPr>
              <w:tabs>
                <w:tab w:val="left" w:pos="293"/>
              </w:tabs>
              <w:rPr>
                <w:b/>
              </w:rPr>
            </w:pPr>
            <w:r w:rsidRPr="00A16533">
              <w:rPr>
                <w:b/>
              </w:rPr>
              <w:t>Notes</w:t>
            </w:r>
          </w:p>
        </w:tc>
      </w:tr>
      <w:tr w:rsidR="00CA2B01" w:rsidRPr="00042551" w14:paraId="0B8E9C7F" w14:textId="77777777" w:rsidTr="00503E29">
        <w:trPr>
          <w:cantSplit/>
        </w:trPr>
        <w:tc>
          <w:tcPr>
            <w:tcW w:w="3240" w:type="dxa"/>
            <w:tcBorders>
              <w:top w:val="single" w:sz="4" w:space="0" w:color="auto"/>
              <w:left w:val="single" w:sz="4" w:space="0" w:color="auto"/>
              <w:bottom w:val="single" w:sz="4" w:space="0" w:color="auto"/>
              <w:right w:val="single" w:sz="4" w:space="0" w:color="auto"/>
            </w:tcBorders>
          </w:tcPr>
          <w:p w14:paraId="5CC55C59" w14:textId="77777777" w:rsidR="00CA2B01" w:rsidRPr="009C621F" w:rsidRDefault="00CA2B01" w:rsidP="00E305F7">
            <w:pPr>
              <w:pStyle w:val="ListParagraph"/>
              <w:numPr>
                <w:ilvl w:val="0"/>
                <w:numId w:val="6"/>
              </w:numPr>
            </w:pPr>
            <w:r>
              <w:t xml:space="preserve"> </w:t>
            </w:r>
          </w:p>
        </w:tc>
        <w:tc>
          <w:tcPr>
            <w:tcW w:w="5670" w:type="dxa"/>
            <w:tcBorders>
              <w:top w:val="single" w:sz="4" w:space="0" w:color="auto"/>
              <w:left w:val="single" w:sz="4" w:space="0" w:color="auto"/>
              <w:bottom w:val="single" w:sz="4" w:space="0" w:color="auto"/>
              <w:right w:val="single" w:sz="4" w:space="0" w:color="auto"/>
            </w:tcBorders>
          </w:tcPr>
          <w:p w14:paraId="1A74BD4B" w14:textId="77777777" w:rsidR="00CA2B01" w:rsidRPr="009F4CA9" w:rsidRDefault="00CA2B01" w:rsidP="00503E29"/>
        </w:tc>
      </w:tr>
    </w:tbl>
    <w:p w14:paraId="590CE5EB" w14:textId="77777777" w:rsidR="00F90955" w:rsidRDefault="00F90955" w:rsidP="00F90955">
      <w:pPr>
        <w:pStyle w:val="BodyText"/>
      </w:pPr>
    </w:p>
    <w:p w14:paraId="4F1CBD28" w14:textId="77777777" w:rsidR="00CB033E" w:rsidRDefault="00CB033E" w:rsidP="00CB033E">
      <w:pPr>
        <w:pStyle w:val="Heading1"/>
      </w:pPr>
      <w:bookmarkStart w:id="22" w:name="_Toc379450809"/>
      <w:bookmarkStart w:id="23" w:name="_Toc407000267"/>
      <w:r>
        <w:t>Assumptions</w:t>
      </w:r>
      <w:bookmarkEnd w:id="22"/>
      <w:bookmarkEnd w:id="23"/>
    </w:p>
    <w:p w14:paraId="3CA00803" w14:textId="2CF1881C" w:rsidR="00A159AB" w:rsidRDefault="00A159AB" w:rsidP="00CB033E">
      <w:pPr>
        <w:pStyle w:val="Heading1"/>
      </w:pPr>
      <w:bookmarkStart w:id="24" w:name="_Toc407000268"/>
      <w:r>
        <w:t>Technical Design</w:t>
      </w:r>
      <w:bookmarkEnd w:id="24"/>
    </w:p>
    <w:p w14:paraId="3CA00804" w14:textId="77777777" w:rsidR="00A159AB" w:rsidRDefault="00A159AB" w:rsidP="00A159AB">
      <w:pPr>
        <w:pStyle w:val="Heading2"/>
        <w:jc w:val="both"/>
      </w:pPr>
      <w:bookmarkStart w:id="25" w:name="_Toc407000269"/>
      <w:r>
        <w:t>Referenced Documents</w:t>
      </w:r>
      <w:bookmarkEnd w:id="25"/>
    </w:p>
    <w:p w14:paraId="3CA00805" w14:textId="77777777" w:rsidR="00A159AB" w:rsidRDefault="00A159AB" w:rsidP="00A159AB">
      <w:pPr>
        <w:pStyle w:val="Heading3"/>
        <w:jc w:val="both"/>
      </w:pPr>
      <w:bookmarkStart w:id="26" w:name="_Toc407000270"/>
      <w:r>
        <w:t>Usability Standards</w:t>
      </w:r>
      <w:bookmarkEnd w:id="26"/>
    </w:p>
    <w:p w14:paraId="3CA00806" w14:textId="77777777" w:rsidR="00A159AB" w:rsidRDefault="00A159AB" w:rsidP="00A159AB">
      <w:pPr>
        <w:ind w:firstLine="720"/>
        <w:jc w:val="both"/>
      </w:pPr>
      <w:r>
        <w:t>Republic Services – Cognos Report Development Guidelines.doc</w:t>
      </w:r>
    </w:p>
    <w:p w14:paraId="3CA00807" w14:textId="77777777" w:rsidR="00A159AB" w:rsidRDefault="00A159AB" w:rsidP="00A159AB">
      <w:pPr>
        <w:pStyle w:val="Heading3"/>
        <w:jc w:val="both"/>
      </w:pPr>
      <w:bookmarkStart w:id="27" w:name="_Toc407000271"/>
      <w:r>
        <w:t>Design Standards</w:t>
      </w:r>
      <w:bookmarkEnd w:id="27"/>
    </w:p>
    <w:p w14:paraId="3CA00808" w14:textId="77777777" w:rsidR="00A159AB" w:rsidRDefault="00A159AB" w:rsidP="00A159AB">
      <w:pPr>
        <w:ind w:firstLine="720"/>
        <w:jc w:val="both"/>
      </w:pPr>
      <w:r>
        <w:t>Republic Services – Data Stage Development Guidelines.doc</w:t>
      </w:r>
    </w:p>
    <w:p w14:paraId="3CA00809" w14:textId="77777777" w:rsidR="00EB7776" w:rsidRDefault="00EB7776" w:rsidP="00A159AB">
      <w:pPr>
        <w:ind w:firstLine="720"/>
        <w:jc w:val="both"/>
      </w:pPr>
    </w:p>
    <w:p w14:paraId="3CA0080A" w14:textId="77777777" w:rsidR="00A159AB" w:rsidRDefault="00A159AB" w:rsidP="00E305F7">
      <w:pPr>
        <w:pStyle w:val="Heading2"/>
        <w:numPr>
          <w:ilvl w:val="1"/>
          <w:numId w:val="4"/>
        </w:numPr>
        <w:jc w:val="both"/>
      </w:pPr>
      <w:bookmarkStart w:id="28" w:name="_Toc407000272"/>
      <w:r>
        <w:t>Process Flow and Logical Model</w:t>
      </w:r>
      <w:bookmarkEnd w:id="28"/>
      <w:r>
        <w:t xml:space="preserve"> </w:t>
      </w:r>
    </w:p>
    <w:p w14:paraId="2AB6AE76" w14:textId="77777777" w:rsidR="001C3DEF" w:rsidRPr="001C3DEF" w:rsidRDefault="001C3DEF" w:rsidP="001C3DEF">
      <w:pPr>
        <w:pStyle w:val="BodyText"/>
      </w:pPr>
    </w:p>
    <w:p w14:paraId="3D9C2294" w14:textId="3B1E9036" w:rsidR="00FE4403" w:rsidRPr="007340F2" w:rsidRDefault="00A159AB" w:rsidP="00FE4403">
      <w:pPr>
        <w:pStyle w:val="Heading2"/>
        <w:jc w:val="both"/>
      </w:pPr>
      <w:bookmarkStart w:id="29" w:name="_Toc407000273"/>
      <w:r>
        <w:t>Functional</w:t>
      </w:r>
      <w:r w:rsidR="00A910C9">
        <w:t xml:space="preserve"> Logic</w:t>
      </w:r>
      <w:bookmarkEnd w:id="29"/>
    </w:p>
    <w:p w14:paraId="315BC577" w14:textId="79B0EC06" w:rsidR="00FE4403" w:rsidRDefault="00FE4403" w:rsidP="000A7887">
      <w:pPr>
        <w:pStyle w:val="Heading3"/>
      </w:pPr>
      <w:bookmarkStart w:id="30" w:name="_Toc407000274"/>
      <w:r w:rsidRPr="00FE4403">
        <w:t>SQL Scripts</w:t>
      </w:r>
      <w:bookmarkEnd w:id="30"/>
    </w:p>
    <w:p w14:paraId="21AAABA6" w14:textId="78DA76A8" w:rsidR="000A7887" w:rsidRPr="000A7887" w:rsidRDefault="000A7887" w:rsidP="000A7887">
      <w:pPr>
        <w:pStyle w:val="Heading4"/>
      </w:pPr>
      <w:r>
        <w:t xml:space="preserve">Logic for </w:t>
      </w:r>
      <w:r w:rsidR="00E51028">
        <w:t>producing required data</w:t>
      </w:r>
    </w:p>
    <w:p w14:paraId="609EC00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use</w:t>
      </w:r>
      <w:r w:rsidRPr="00E51028">
        <w:rPr>
          <w:rFonts w:ascii="Consolas" w:hAnsi="Consolas" w:cs="Consolas"/>
          <w:sz w:val="16"/>
          <w:szCs w:val="19"/>
        </w:rPr>
        <w:t xml:space="preserve"> </w:t>
      </w:r>
      <w:r w:rsidRPr="00E51028">
        <w:rPr>
          <w:rFonts w:ascii="Consolas" w:hAnsi="Consolas" w:cs="Consolas"/>
          <w:color w:val="008080"/>
          <w:sz w:val="16"/>
          <w:szCs w:val="19"/>
        </w:rPr>
        <w:t>DWCORE</w:t>
      </w:r>
    </w:p>
    <w:p w14:paraId="453A66DF"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6C89630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8000"/>
          <w:sz w:val="16"/>
          <w:szCs w:val="19"/>
        </w:rPr>
        <w:t>-- Step 1: produce Fact_Invoice_Detail temp table -- drop table ##fid</w:t>
      </w:r>
    </w:p>
    <w:p w14:paraId="6DA92AE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SELECT</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receipt_nbr</w:t>
      </w:r>
      <w:r w:rsidRPr="00E51028">
        <w:rPr>
          <w:rFonts w:ascii="Consolas" w:hAnsi="Consolas" w:cs="Consolas"/>
          <w:color w:val="808080"/>
          <w:sz w:val="16"/>
          <w:szCs w:val="19"/>
        </w:rPr>
        <w:t>,</w:t>
      </w:r>
    </w:p>
    <w:p w14:paraId="0DE0E49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invoice_detail_pk</w:t>
      </w:r>
      <w:r w:rsidRPr="00E51028">
        <w:rPr>
          <w:rFonts w:ascii="Consolas" w:hAnsi="Consolas" w:cs="Consolas"/>
          <w:color w:val="808080"/>
          <w:sz w:val="16"/>
          <w:szCs w:val="19"/>
        </w:rPr>
        <w:t>,</w:t>
      </w:r>
    </w:p>
    <w:p w14:paraId="07AD957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revenue_period_sk</w:t>
      </w:r>
      <w:r w:rsidRPr="00E51028">
        <w:rPr>
          <w:rFonts w:ascii="Consolas" w:hAnsi="Consolas" w:cs="Consolas"/>
          <w:color w:val="808080"/>
          <w:sz w:val="16"/>
          <w:szCs w:val="19"/>
        </w:rPr>
        <w:t>,</w:t>
      </w:r>
    </w:p>
    <w:p w14:paraId="294C140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invoice_dt_sk</w:t>
      </w:r>
      <w:r w:rsidRPr="00E51028">
        <w:rPr>
          <w:rFonts w:ascii="Consolas" w:hAnsi="Consolas" w:cs="Consolas"/>
          <w:color w:val="808080"/>
          <w:sz w:val="16"/>
          <w:szCs w:val="19"/>
        </w:rPr>
        <w:t>,</w:t>
      </w:r>
    </w:p>
    <w:p w14:paraId="66A93EE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invoice_from_dt_sk</w:t>
      </w:r>
      <w:r w:rsidRPr="00E51028">
        <w:rPr>
          <w:rFonts w:ascii="Consolas" w:hAnsi="Consolas" w:cs="Consolas"/>
          <w:color w:val="808080"/>
          <w:sz w:val="16"/>
          <w:szCs w:val="19"/>
        </w:rPr>
        <w:t>,</w:t>
      </w:r>
    </w:p>
    <w:p w14:paraId="05DF5FD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invoice_to_dt_sk</w:t>
      </w:r>
      <w:r w:rsidRPr="00E51028">
        <w:rPr>
          <w:rFonts w:ascii="Consolas" w:hAnsi="Consolas" w:cs="Consolas"/>
          <w:color w:val="808080"/>
          <w:sz w:val="16"/>
          <w:szCs w:val="19"/>
        </w:rPr>
        <w:t>,</w:t>
      </w:r>
    </w:p>
    <w:p w14:paraId="656C83D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invoice_amt</w:t>
      </w:r>
      <w:r w:rsidRPr="00E51028">
        <w:rPr>
          <w:rFonts w:ascii="Consolas" w:hAnsi="Consolas" w:cs="Consolas"/>
          <w:color w:val="808080"/>
          <w:sz w:val="16"/>
          <w:szCs w:val="19"/>
        </w:rPr>
        <w:t>,</w:t>
      </w:r>
    </w:p>
    <w:p w14:paraId="0F0B771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container_qty</w:t>
      </w:r>
      <w:r w:rsidRPr="00E51028">
        <w:rPr>
          <w:rFonts w:ascii="Consolas" w:hAnsi="Consolas" w:cs="Consolas"/>
          <w:color w:val="808080"/>
          <w:sz w:val="16"/>
          <w:szCs w:val="19"/>
        </w:rPr>
        <w:t>,</w:t>
      </w:r>
    </w:p>
    <w:p w14:paraId="45E3D9C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disposal_qty</w:t>
      </w:r>
      <w:r w:rsidRPr="00E51028">
        <w:rPr>
          <w:rFonts w:ascii="Consolas" w:hAnsi="Consolas" w:cs="Consolas"/>
          <w:color w:val="808080"/>
          <w:sz w:val="16"/>
          <w:szCs w:val="19"/>
        </w:rPr>
        <w:t>,</w:t>
      </w:r>
    </w:p>
    <w:p w14:paraId="5127C61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haul_qty</w:t>
      </w:r>
      <w:r w:rsidRPr="00E51028">
        <w:rPr>
          <w:rFonts w:ascii="Consolas" w:hAnsi="Consolas" w:cs="Consolas"/>
          <w:color w:val="808080"/>
          <w:sz w:val="16"/>
          <w:szCs w:val="19"/>
        </w:rPr>
        <w:t>,</w:t>
      </w:r>
    </w:p>
    <w:p w14:paraId="7DE7762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qty_billed</w:t>
      </w:r>
      <w:r w:rsidRPr="00E51028">
        <w:rPr>
          <w:rFonts w:ascii="Consolas" w:hAnsi="Consolas" w:cs="Consolas"/>
          <w:color w:val="808080"/>
          <w:sz w:val="16"/>
          <w:szCs w:val="19"/>
        </w:rPr>
        <w:t>,</w:t>
      </w:r>
    </w:p>
    <w:p w14:paraId="33ABFA6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disposal_unit_rate_amt</w:t>
      </w:r>
      <w:r w:rsidRPr="00E51028">
        <w:rPr>
          <w:rFonts w:ascii="Consolas" w:hAnsi="Consolas" w:cs="Consolas"/>
          <w:color w:val="808080"/>
          <w:sz w:val="16"/>
          <w:szCs w:val="19"/>
        </w:rPr>
        <w:t>,</w:t>
      </w:r>
    </w:p>
    <w:p w14:paraId="67B110C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disposal_ticket_nbr</w:t>
      </w:r>
      <w:r w:rsidRPr="00E51028">
        <w:rPr>
          <w:rFonts w:ascii="Consolas" w:hAnsi="Consolas" w:cs="Consolas"/>
          <w:color w:val="808080"/>
          <w:sz w:val="16"/>
          <w:szCs w:val="19"/>
        </w:rPr>
        <w:t>,</w:t>
      </w:r>
    </w:p>
    <w:p w14:paraId="0EDED08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invoice_freq_nbr</w:t>
      </w:r>
      <w:r w:rsidRPr="00E51028">
        <w:rPr>
          <w:rFonts w:ascii="Consolas" w:hAnsi="Consolas" w:cs="Consolas"/>
          <w:color w:val="808080"/>
          <w:sz w:val="16"/>
          <w:szCs w:val="19"/>
        </w:rPr>
        <w:t>,</w:t>
      </w:r>
    </w:p>
    <w:p w14:paraId="14F2CA8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disposal_unit_of_measure</w:t>
      </w:r>
      <w:r w:rsidRPr="00E51028">
        <w:rPr>
          <w:rFonts w:ascii="Consolas" w:hAnsi="Consolas" w:cs="Consolas"/>
          <w:color w:val="808080"/>
          <w:sz w:val="16"/>
          <w:szCs w:val="19"/>
        </w:rPr>
        <w:t>,</w:t>
      </w:r>
    </w:p>
    <w:p w14:paraId="414F42D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acct_fee_sk</w:t>
      </w:r>
      <w:r w:rsidRPr="00E51028">
        <w:rPr>
          <w:rFonts w:ascii="Consolas" w:hAnsi="Consolas" w:cs="Consolas"/>
          <w:color w:val="808080"/>
          <w:sz w:val="16"/>
          <w:szCs w:val="19"/>
        </w:rPr>
        <w:t>,</w:t>
      </w:r>
    </w:p>
    <w:p w14:paraId="18C4816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invoice_note</w:t>
      </w:r>
      <w:r w:rsidRPr="00E51028">
        <w:rPr>
          <w:rFonts w:ascii="Consolas" w:hAnsi="Consolas" w:cs="Consolas"/>
          <w:color w:val="808080"/>
          <w:sz w:val="16"/>
          <w:szCs w:val="19"/>
        </w:rPr>
        <w:t>,</w:t>
      </w:r>
    </w:p>
    <w:p w14:paraId="45A649C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corp_hier_sk</w:t>
      </w:r>
      <w:r w:rsidRPr="00E51028">
        <w:rPr>
          <w:rFonts w:ascii="Consolas" w:hAnsi="Consolas" w:cs="Consolas"/>
          <w:color w:val="808080"/>
          <w:sz w:val="16"/>
          <w:szCs w:val="19"/>
        </w:rPr>
        <w:t>,</w:t>
      </w:r>
    </w:p>
    <w:p w14:paraId="176A2C7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acct_sk</w:t>
      </w:r>
      <w:r w:rsidRPr="00E51028">
        <w:rPr>
          <w:rFonts w:ascii="Consolas" w:hAnsi="Consolas" w:cs="Consolas"/>
          <w:color w:val="808080"/>
          <w:sz w:val="16"/>
          <w:szCs w:val="19"/>
        </w:rPr>
        <w:t>,</w:t>
      </w:r>
    </w:p>
    <w:p w14:paraId="5F37C54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r w:rsidRPr="00E51028">
        <w:rPr>
          <w:rFonts w:ascii="Consolas" w:hAnsi="Consolas" w:cs="Consolas"/>
          <w:color w:val="808080"/>
          <w:sz w:val="16"/>
          <w:szCs w:val="19"/>
        </w:rPr>
        <w:t>,</w:t>
      </w:r>
    </w:p>
    <w:p w14:paraId="79978FD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Acct_Nbr</w:t>
      </w:r>
      <w:r w:rsidRPr="00E51028">
        <w:rPr>
          <w:rFonts w:ascii="Consolas" w:hAnsi="Consolas" w:cs="Consolas"/>
          <w:color w:val="808080"/>
          <w:sz w:val="16"/>
          <w:szCs w:val="19"/>
        </w:rPr>
        <w:t>,</w:t>
      </w:r>
    </w:p>
    <w:p w14:paraId="4676895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Site_Nbr</w:t>
      </w:r>
      <w:r w:rsidRPr="00E51028">
        <w:rPr>
          <w:rFonts w:ascii="Consolas" w:hAnsi="Consolas" w:cs="Consolas"/>
          <w:color w:val="808080"/>
          <w:sz w:val="16"/>
          <w:szCs w:val="19"/>
        </w:rPr>
        <w:t>,</w:t>
      </w:r>
    </w:p>
    <w:p w14:paraId="4C7FC53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r w:rsidRPr="00E51028">
        <w:rPr>
          <w:rFonts w:ascii="Consolas" w:hAnsi="Consolas" w:cs="Consolas"/>
          <w:color w:val="808080"/>
          <w:sz w:val="16"/>
          <w:szCs w:val="19"/>
        </w:rPr>
        <w:t>,</w:t>
      </w:r>
    </w:p>
    <w:p w14:paraId="5CBDBD6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Orig_Start_Dt</w:t>
      </w:r>
      <w:r w:rsidRPr="00E51028">
        <w:rPr>
          <w:rFonts w:ascii="Consolas" w:hAnsi="Consolas" w:cs="Consolas"/>
          <w:color w:val="808080"/>
          <w:sz w:val="16"/>
          <w:szCs w:val="19"/>
        </w:rPr>
        <w:t>,</w:t>
      </w:r>
    </w:p>
    <w:p w14:paraId="7618CE6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is_Container_Owned</w:t>
      </w:r>
      <w:r w:rsidRPr="00E51028">
        <w:rPr>
          <w:rFonts w:ascii="Consolas" w:hAnsi="Consolas" w:cs="Consolas"/>
          <w:color w:val="808080"/>
          <w:sz w:val="16"/>
          <w:szCs w:val="19"/>
        </w:rPr>
        <w:t>,</w:t>
      </w:r>
    </w:p>
    <w:p w14:paraId="30B2E3B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is_Oncall</w:t>
      </w:r>
      <w:r w:rsidRPr="00E51028">
        <w:rPr>
          <w:rFonts w:ascii="Consolas" w:hAnsi="Consolas" w:cs="Consolas"/>
          <w:color w:val="808080"/>
          <w:sz w:val="16"/>
          <w:szCs w:val="19"/>
        </w:rPr>
        <w:t>,</w:t>
      </w:r>
    </w:p>
    <w:p w14:paraId="59D5BF7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has_Compactor</w:t>
      </w:r>
      <w:r w:rsidRPr="00E51028">
        <w:rPr>
          <w:rFonts w:ascii="Consolas" w:hAnsi="Consolas" w:cs="Consolas"/>
          <w:color w:val="808080"/>
          <w:sz w:val="16"/>
          <w:szCs w:val="19"/>
        </w:rPr>
        <w:t>,</w:t>
      </w:r>
    </w:p>
    <w:p w14:paraId="781EFA9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Container_Cd</w:t>
      </w:r>
      <w:r w:rsidRPr="00E51028">
        <w:rPr>
          <w:rFonts w:ascii="Consolas" w:hAnsi="Consolas" w:cs="Consolas"/>
          <w:color w:val="808080"/>
          <w:sz w:val="16"/>
          <w:szCs w:val="19"/>
        </w:rPr>
        <w:t>,</w:t>
      </w:r>
    </w:p>
    <w:p w14:paraId="578156B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Container_Nm</w:t>
      </w:r>
      <w:r w:rsidRPr="00E51028">
        <w:rPr>
          <w:rFonts w:ascii="Consolas" w:hAnsi="Consolas" w:cs="Consolas"/>
          <w:color w:val="808080"/>
          <w:sz w:val="16"/>
          <w:szCs w:val="19"/>
        </w:rPr>
        <w:t>,</w:t>
      </w:r>
    </w:p>
    <w:p w14:paraId="17E78F4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Excess_Ton_Amt</w:t>
      </w:r>
      <w:r w:rsidRPr="00E51028">
        <w:rPr>
          <w:rFonts w:ascii="Consolas" w:hAnsi="Consolas" w:cs="Consolas"/>
          <w:color w:val="808080"/>
          <w:sz w:val="16"/>
          <w:szCs w:val="19"/>
        </w:rPr>
        <w:t>,</w:t>
      </w:r>
    </w:p>
    <w:p w14:paraId="2971765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Employee_SK</w:t>
      </w:r>
      <w:r w:rsidRPr="00E51028">
        <w:rPr>
          <w:rFonts w:ascii="Consolas" w:hAnsi="Consolas" w:cs="Consolas"/>
          <w:color w:val="808080"/>
          <w:sz w:val="16"/>
          <w:szCs w:val="19"/>
        </w:rPr>
        <w:t>,</w:t>
      </w:r>
    </w:p>
    <w:p w14:paraId="00D664C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Postal_Cd</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Postal_Cd</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zip</w:t>
      </w:r>
      <w:r w:rsidRPr="00E51028">
        <w:rPr>
          <w:rFonts w:ascii="Consolas" w:hAnsi="Consolas" w:cs="Consolas"/>
          <w:color w:val="808080"/>
          <w:sz w:val="16"/>
          <w:szCs w:val="19"/>
        </w:rPr>
        <w:t>,</w:t>
      </w:r>
    </w:p>
    <w:p w14:paraId="3BE56A2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LATITUDE</w:t>
      </w:r>
      <w:r w:rsidRPr="00E51028">
        <w:rPr>
          <w:rFonts w:ascii="Consolas" w:hAnsi="Consolas" w:cs="Consolas"/>
          <w:color w:val="808080"/>
          <w:sz w:val="16"/>
          <w:szCs w:val="19"/>
        </w:rPr>
        <w:t>,</w:t>
      </w:r>
    </w:p>
    <w:p w14:paraId="6B26530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LONGITUDE</w:t>
      </w:r>
      <w:r w:rsidRPr="00E51028">
        <w:rPr>
          <w:rFonts w:ascii="Consolas" w:hAnsi="Consolas" w:cs="Consolas"/>
          <w:color w:val="808080"/>
          <w:sz w:val="16"/>
          <w:szCs w:val="19"/>
        </w:rPr>
        <w:t>,</w:t>
      </w:r>
    </w:p>
    <w:p w14:paraId="384C185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Original_Open_Dt</w:t>
      </w:r>
      <w:r w:rsidRPr="00E51028">
        <w:rPr>
          <w:rFonts w:ascii="Consolas" w:hAnsi="Consolas" w:cs="Consolas"/>
          <w:color w:val="808080"/>
          <w:sz w:val="16"/>
          <w:szCs w:val="19"/>
        </w:rPr>
        <w:t>,</w:t>
      </w:r>
    </w:p>
    <w:p w14:paraId="5A4DE77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Contract_Term</w:t>
      </w:r>
      <w:r w:rsidRPr="00E51028">
        <w:rPr>
          <w:rFonts w:ascii="Consolas" w:hAnsi="Consolas" w:cs="Consolas"/>
          <w:color w:val="808080"/>
          <w:sz w:val="16"/>
          <w:szCs w:val="19"/>
        </w:rPr>
        <w:t>,</w:t>
      </w:r>
    </w:p>
    <w:p w14:paraId="79B5ACB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Contract_Status</w:t>
      </w:r>
      <w:r w:rsidRPr="00E51028">
        <w:rPr>
          <w:rFonts w:ascii="Consolas" w:hAnsi="Consolas" w:cs="Consolas"/>
          <w:color w:val="808080"/>
          <w:sz w:val="16"/>
          <w:szCs w:val="19"/>
        </w:rPr>
        <w:t>,</w:t>
      </w:r>
    </w:p>
    <w:p w14:paraId="49B0360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Effective_Dt</w:t>
      </w:r>
      <w:r w:rsidRPr="00E51028">
        <w:rPr>
          <w:rFonts w:ascii="Consolas" w:hAnsi="Consolas" w:cs="Consolas"/>
          <w:color w:val="808080"/>
          <w:sz w:val="16"/>
          <w:szCs w:val="19"/>
        </w:rPr>
        <w:t>,</w:t>
      </w:r>
    </w:p>
    <w:p w14:paraId="0814CDD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Expiration_Dt</w:t>
      </w:r>
      <w:r w:rsidRPr="00E51028">
        <w:rPr>
          <w:rFonts w:ascii="Consolas" w:hAnsi="Consolas" w:cs="Consolas"/>
          <w:color w:val="808080"/>
          <w:sz w:val="16"/>
          <w:szCs w:val="19"/>
        </w:rPr>
        <w:t>,</w:t>
      </w:r>
    </w:p>
    <w:p w14:paraId="212A305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Contract_Nbr</w:t>
      </w:r>
      <w:r w:rsidRPr="00E51028">
        <w:rPr>
          <w:rFonts w:ascii="Consolas" w:hAnsi="Consolas" w:cs="Consolas"/>
          <w:color w:val="808080"/>
          <w:sz w:val="16"/>
          <w:szCs w:val="19"/>
        </w:rPr>
        <w:t>,</w:t>
      </w:r>
    </w:p>
    <w:p w14:paraId="6A8C3A2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container_grp_sk_2</w:t>
      </w:r>
      <w:r w:rsidRPr="00E51028">
        <w:rPr>
          <w:rFonts w:ascii="Consolas" w:hAnsi="Consolas" w:cs="Consolas"/>
          <w:color w:val="808080"/>
          <w:sz w:val="16"/>
          <w:szCs w:val="19"/>
        </w:rPr>
        <w:t>,</w:t>
      </w:r>
    </w:p>
    <w:p w14:paraId="20A0339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charge_cd_sk</w:t>
      </w:r>
      <w:r w:rsidRPr="00E51028">
        <w:rPr>
          <w:rFonts w:ascii="Consolas" w:hAnsi="Consolas" w:cs="Consolas"/>
          <w:color w:val="808080"/>
          <w:sz w:val="16"/>
          <w:szCs w:val="19"/>
        </w:rPr>
        <w:t>,</w:t>
      </w:r>
    </w:p>
    <w:p w14:paraId="3CE771D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site_sk</w:t>
      </w:r>
      <w:r w:rsidRPr="00E51028">
        <w:rPr>
          <w:rFonts w:ascii="Consolas" w:hAnsi="Consolas" w:cs="Consolas"/>
          <w:color w:val="808080"/>
          <w:sz w:val="16"/>
          <w:szCs w:val="19"/>
        </w:rPr>
        <w:t>,</w:t>
      </w:r>
    </w:p>
    <w:p w14:paraId="1606D3A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service_cd_sk</w:t>
      </w:r>
      <w:r w:rsidRPr="00E51028">
        <w:rPr>
          <w:rFonts w:ascii="Consolas" w:hAnsi="Consolas" w:cs="Consolas"/>
          <w:color w:val="808080"/>
          <w:sz w:val="16"/>
          <w:szCs w:val="19"/>
        </w:rPr>
        <w:t>,</w:t>
      </w:r>
    </w:p>
    <w:p w14:paraId="1EF21D9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service_dt_sk</w:t>
      </w:r>
      <w:r w:rsidRPr="00E51028">
        <w:rPr>
          <w:rFonts w:ascii="Consolas" w:hAnsi="Consolas" w:cs="Consolas"/>
          <w:color w:val="808080"/>
          <w:sz w:val="16"/>
          <w:szCs w:val="19"/>
        </w:rPr>
        <w:t>,</w:t>
      </w:r>
    </w:p>
    <w:p w14:paraId="4964CEC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rate_sk</w:t>
      </w:r>
      <w:r w:rsidRPr="00E51028">
        <w:rPr>
          <w:rFonts w:ascii="Consolas" w:hAnsi="Consolas" w:cs="Consolas"/>
          <w:color w:val="808080"/>
          <w:sz w:val="16"/>
          <w:szCs w:val="19"/>
        </w:rPr>
        <w:t>,</w:t>
      </w:r>
    </w:p>
    <w:p w14:paraId="3B5D0A8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Cur_Div_Nbr</w:t>
      </w:r>
      <w:r w:rsidRPr="00E51028">
        <w:rPr>
          <w:rFonts w:ascii="Consolas" w:hAnsi="Consolas" w:cs="Consolas"/>
          <w:color w:val="808080"/>
          <w:sz w:val="16"/>
          <w:szCs w:val="19"/>
        </w:rPr>
        <w:t>,</w:t>
      </w:r>
    </w:p>
    <w:p w14:paraId="7B6A726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Cur_Infopro_Div_Nbr</w:t>
      </w:r>
      <w:r w:rsidRPr="00E51028">
        <w:rPr>
          <w:rFonts w:ascii="Consolas" w:hAnsi="Consolas" w:cs="Consolas"/>
          <w:color w:val="808080"/>
          <w:sz w:val="16"/>
          <w:szCs w:val="19"/>
        </w:rPr>
        <w:t>,</w:t>
      </w:r>
    </w:p>
    <w:p w14:paraId="3DB4AA1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Cur_LOB_Category</w:t>
      </w:r>
      <w:r w:rsidRPr="00E51028">
        <w:rPr>
          <w:rFonts w:ascii="Consolas" w:hAnsi="Consolas" w:cs="Consolas"/>
          <w:color w:val="808080"/>
          <w:sz w:val="16"/>
          <w:szCs w:val="19"/>
        </w:rPr>
        <w:t>,</w:t>
      </w:r>
    </w:p>
    <w:p w14:paraId="56ED52B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dcc</w:t>
      </w:r>
      <w:r w:rsidRPr="00E51028">
        <w:rPr>
          <w:rFonts w:ascii="Consolas" w:hAnsi="Consolas" w:cs="Consolas"/>
          <w:color w:val="808080"/>
          <w:sz w:val="16"/>
          <w:szCs w:val="19"/>
        </w:rPr>
        <w:t>.</w:t>
      </w:r>
      <w:r w:rsidRPr="00E51028">
        <w:rPr>
          <w:rFonts w:ascii="Consolas" w:hAnsi="Consolas" w:cs="Consolas"/>
          <w:color w:val="008080"/>
          <w:sz w:val="16"/>
          <w:szCs w:val="19"/>
        </w:rPr>
        <w:t>Charge_Cd</w:t>
      </w:r>
      <w:r w:rsidRPr="00E51028">
        <w:rPr>
          <w:rFonts w:ascii="Consolas" w:hAnsi="Consolas" w:cs="Consolas"/>
          <w:color w:val="808080"/>
          <w:sz w:val="16"/>
          <w:szCs w:val="19"/>
        </w:rPr>
        <w:t>,</w:t>
      </w:r>
    </w:p>
    <w:p w14:paraId="698B696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dcc</w:t>
      </w:r>
      <w:r w:rsidRPr="00E51028">
        <w:rPr>
          <w:rFonts w:ascii="Consolas" w:hAnsi="Consolas" w:cs="Consolas"/>
          <w:color w:val="808080"/>
          <w:sz w:val="16"/>
          <w:szCs w:val="19"/>
        </w:rPr>
        <w:t>.</w:t>
      </w:r>
      <w:r w:rsidRPr="00E51028">
        <w:rPr>
          <w:rFonts w:ascii="Consolas" w:hAnsi="Consolas" w:cs="Consolas"/>
          <w:color w:val="008080"/>
          <w:sz w:val="16"/>
          <w:szCs w:val="19"/>
        </w:rPr>
        <w:t>Charge_Cd_Desc</w:t>
      </w:r>
      <w:r w:rsidRPr="00E51028">
        <w:rPr>
          <w:rFonts w:ascii="Consolas" w:hAnsi="Consolas" w:cs="Consolas"/>
          <w:color w:val="808080"/>
          <w:sz w:val="16"/>
          <w:szCs w:val="19"/>
        </w:rPr>
        <w:t>,</w:t>
      </w:r>
    </w:p>
    <w:p w14:paraId="2457B1B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dcc</w:t>
      </w:r>
      <w:r w:rsidRPr="00E51028">
        <w:rPr>
          <w:rFonts w:ascii="Consolas" w:hAnsi="Consolas" w:cs="Consolas"/>
          <w:color w:val="808080"/>
          <w:sz w:val="16"/>
          <w:szCs w:val="19"/>
        </w:rPr>
        <w:t>.</w:t>
      </w:r>
      <w:r w:rsidRPr="00E51028">
        <w:rPr>
          <w:rFonts w:ascii="Consolas" w:hAnsi="Consolas" w:cs="Consolas"/>
          <w:color w:val="008080"/>
          <w:sz w:val="16"/>
          <w:szCs w:val="19"/>
        </w:rPr>
        <w:t>Charge_Method</w:t>
      </w:r>
      <w:r w:rsidRPr="00E51028">
        <w:rPr>
          <w:rFonts w:ascii="Consolas" w:hAnsi="Consolas" w:cs="Consolas"/>
          <w:color w:val="808080"/>
          <w:sz w:val="16"/>
          <w:szCs w:val="19"/>
        </w:rPr>
        <w:t>,</w:t>
      </w:r>
    </w:p>
    <w:p w14:paraId="5348B74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dcc</w:t>
      </w:r>
      <w:r w:rsidRPr="00E51028">
        <w:rPr>
          <w:rFonts w:ascii="Consolas" w:hAnsi="Consolas" w:cs="Consolas"/>
          <w:color w:val="808080"/>
          <w:sz w:val="16"/>
          <w:szCs w:val="19"/>
        </w:rPr>
        <w:t>.</w:t>
      </w:r>
      <w:r w:rsidRPr="00E51028">
        <w:rPr>
          <w:rFonts w:ascii="Consolas" w:hAnsi="Consolas" w:cs="Consolas"/>
          <w:color w:val="008080"/>
          <w:sz w:val="16"/>
          <w:szCs w:val="19"/>
        </w:rPr>
        <w:t>Charge_Method_Desc</w:t>
      </w:r>
      <w:r w:rsidRPr="00E51028">
        <w:rPr>
          <w:rFonts w:ascii="Consolas" w:hAnsi="Consolas" w:cs="Consolas"/>
          <w:color w:val="808080"/>
          <w:sz w:val="16"/>
          <w:szCs w:val="19"/>
        </w:rPr>
        <w:t>,</w:t>
      </w:r>
    </w:p>
    <w:p w14:paraId="27AB1E4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dcc</w:t>
      </w:r>
      <w:r w:rsidRPr="00E51028">
        <w:rPr>
          <w:rFonts w:ascii="Consolas" w:hAnsi="Consolas" w:cs="Consolas"/>
          <w:color w:val="808080"/>
          <w:sz w:val="16"/>
          <w:szCs w:val="19"/>
        </w:rPr>
        <w:t>.</w:t>
      </w:r>
      <w:r w:rsidRPr="00E51028">
        <w:rPr>
          <w:rFonts w:ascii="Consolas" w:hAnsi="Consolas" w:cs="Consolas"/>
          <w:color w:val="008080"/>
          <w:sz w:val="16"/>
          <w:szCs w:val="19"/>
        </w:rPr>
        <w:t>Charge_Typ</w:t>
      </w:r>
      <w:r w:rsidRPr="00E51028">
        <w:rPr>
          <w:rFonts w:ascii="Consolas" w:hAnsi="Consolas" w:cs="Consolas"/>
          <w:color w:val="808080"/>
          <w:sz w:val="16"/>
          <w:szCs w:val="19"/>
        </w:rPr>
        <w:t>,</w:t>
      </w:r>
    </w:p>
    <w:p w14:paraId="6AB5E96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dcc</w:t>
      </w:r>
      <w:r w:rsidRPr="00E51028">
        <w:rPr>
          <w:rFonts w:ascii="Consolas" w:hAnsi="Consolas" w:cs="Consolas"/>
          <w:color w:val="808080"/>
          <w:sz w:val="16"/>
          <w:szCs w:val="19"/>
        </w:rPr>
        <w:t>.</w:t>
      </w:r>
      <w:r w:rsidRPr="00E51028">
        <w:rPr>
          <w:rFonts w:ascii="Consolas" w:hAnsi="Consolas" w:cs="Consolas"/>
          <w:color w:val="008080"/>
          <w:sz w:val="16"/>
          <w:szCs w:val="19"/>
        </w:rPr>
        <w:t>Charge_Typ_Desc</w:t>
      </w:r>
      <w:r w:rsidRPr="00E51028">
        <w:rPr>
          <w:rFonts w:ascii="Consolas" w:hAnsi="Consolas" w:cs="Consolas"/>
          <w:color w:val="808080"/>
          <w:sz w:val="16"/>
          <w:szCs w:val="19"/>
        </w:rPr>
        <w:t>,</w:t>
      </w:r>
    </w:p>
    <w:p w14:paraId="5FC708A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a</w:t>
      </w:r>
      <w:r w:rsidRPr="00E51028">
        <w:rPr>
          <w:rFonts w:ascii="Consolas" w:hAnsi="Consolas" w:cs="Consolas"/>
          <w:color w:val="808080"/>
          <w:sz w:val="16"/>
          <w:szCs w:val="19"/>
        </w:rPr>
        <w:t>.</w:t>
      </w:r>
      <w:r w:rsidRPr="00E51028">
        <w:rPr>
          <w:rFonts w:ascii="Consolas" w:hAnsi="Consolas" w:cs="Consolas"/>
          <w:color w:val="008080"/>
          <w:sz w:val="16"/>
          <w:szCs w:val="19"/>
        </w:rPr>
        <w:t>Acct_Type</w:t>
      </w:r>
    </w:p>
    <w:p w14:paraId="71A4B7E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INTO</w:t>
      </w:r>
      <w:r w:rsidRPr="00E51028">
        <w:rPr>
          <w:rFonts w:ascii="Consolas" w:hAnsi="Consolas" w:cs="Consolas"/>
          <w:sz w:val="16"/>
          <w:szCs w:val="19"/>
        </w:rPr>
        <w:t xml:space="preserve"> </w:t>
      </w:r>
      <w:r w:rsidRPr="00E51028">
        <w:rPr>
          <w:rFonts w:ascii="Consolas" w:hAnsi="Consolas" w:cs="Consolas"/>
          <w:color w:val="008080"/>
          <w:sz w:val="16"/>
          <w:szCs w:val="19"/>
        </w:rPr>
        <w:t>##fid_t</w:t>
      </w:r>
    </w:p>
    <w:p w14:paraId="572FF7B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FROM</w:t>
      </w:r>
      <w:r w:rsidRPr="00E51028">
        <w:rPr>
          <w:rFonts w:ascii="Consolas" w:hAnsi="Consolas" w:cs="Consolas"/>
          <w:sz w:val="16"/>
          <w:szCs w:val="19"/>
        </w:rPr>
        <w:t xml:space="preserve"> </w:t>
      </w:r>
      <w:r w:rsidRPr="00E51028">
        <w:rPr>
          <w:rFonts w:ascii="Consolas" w:hAnsi="Consolas" w:cs="Consolas"/>
          <w:color w:val="008080"/>
          <w:sz w:val="16"/>
          <w:szCs w:val="19"/>
        </w:rPr>
        <w:t>Fact_Invoice_Detail</w:t>
      </w:r>
      <w:r w:rsidRPr="00E51028">
        <w:rPr>
          <w:rFonts w:ascii="Consolas" w:hAnsi="Consolas" w:cs="Consolas"/>
          <w:sz w:val="16"/>
          <w:szCs w:val="19"/>
        </w:rPr>
        <w:t xml:space="preserve"> </w:t>
      </w:r>
      <w:r w:rsidRPr="00E51028">
        <w:rPr>
          <w:rFonts w:ascii="Consolas" w:hAnsi="Consolas" w:cs="Consolas"/>
          <w:color w:val="008080"/>
          <w:sz w:val="16"/>
          <w:szCs w:val="19"/>
        </w:rPr>
        <w:t>fid</w:t>
      </w:r>
    </w:p>
    <w:p w14:paraId="663E85B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Dim_Container_Grp</w:t>
      </w:r>
      <w:r w:rsidRPr="00E51028">
        <w:rPr>
          <w:rFonts w:ascii="Consolas" w:hAnsi="Consolas" w:cs="Consolas"/>
          <w:sz w:val="16"/>
          <w:szCs w:val="19"/>
        </w:rPr>
        <w:t xml:space="preserve"> </w:t>
      </w:r>
      <w:r w:rsidRPr="00E51028">
        <w:rPr>
          <w:rFonts w:ascii="Consolas" w:hAnsi="Consolas" w:cs="Consolas"/>
          <w:color w:val="008080"/>
          <w:sz w:val="16"/>
          <w:szCs w:val="19"/>
        </w:rPr>
        <w:t>dcg</w:t>
      </w:r>
    </w:p>
    <w:p w14:paraId="079B8DD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Container_Grp_SK_2</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Container_Grp_SK</w:t>
      </w:r>
    </w:p>
    <w:p w14:paraId="759DA0A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Dim_Site</w:t>
      </w:r>
      <w:r w:rsidRPr="00E51028">
        <w:rPr>
          <w:rFonts w:ascii="Consolas" w:hAnsi="Consolas" w:cs="Consolas"/>
          <w:sz w:val="16"/>
          <w:szCs w:val="19"/>
        </w:rPr>
        <w:t xml:space="preserve"> </w:t>
      </w:r>
      <w:r w:rsidRPr="00E51028">
        <w:rPr>
          <w:rFonts w:ascii="Consolas" w:hAnsi="Consolas" w:cs="Consolas"/>
          <w:color w:val="008080"/>
          <w:sz w:val="16"/>
          <w:szCs w:val="19"/>
        </w:rPr>
        <w:t>s</w:t>
      </w:r>
    </w:p>
    <w:p w14:paraId="3B2963A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Site_SK</w:t>
      </w:r>
      <w:r w:rsidRPr="00E51028">
        <w:rPr>
          <w:rFonts w:ascii="Consolas" w:hAnsi="Consolas" w:cs="Consolas"/>
          <w:color w:val="808080"/>
          <w:sz w:val="16"/>
          <w:szCs w:val="19"/>
        </w:rPr>
        <w:t>=</w:t>
      </w:r>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Site_SK</w:t>
      </w:r>
    </w:p>
    <w:p w14:paraId="3DE041F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Dim_Acct</w:t>
      </w:r>
      <w:r w:rsidRPr="00E51028">
        <w:rPr>
          <w:rFonts w:ascii="Consolas" w:hAnsi="Consolas" w:cs="Consolas"/>
          <w:sz w:val="16"/>
          <w:szCs w:val="19"/>
        </w:rPr>
        <w:t xml:space="preserve"> </w:t>
      </w:r>
      <w:r w:rsidRPr="00E51028">
        <w:rPr>
          <w:rFonts w:ascii="Consolas" w:hAnsi="Consolas" w:cs="Consolas"/>
          <w:color w:val="008080"/>
          <w:sz w:val="16"/>
          <w:szCs w:val="19"/>
        </w:rPr>
        <w:t>a</w:t>
      </w:r>
    </w:p>
    <w:p w14:paraId="5F4EEA0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Acct_SK</w:t>
      </w:r>
      <w:r w:rsidRPr="00E51028">
        <w:rPr>
          <w:rFonts w:ascii="Consolas" w:hAnsi="Consolas" w:cs="Consolas"/>
          <w:color w:val="808080"/>
          <w:sz w:val="16"/>
          <w:szCs w:val="19"/>
        </w:rPr>
        <w:t>=</w:t>
      </w:r>
      <w:r w:rsidRPr="00E51028">
        <w:rPr>
          <w:rFonts w:ascii="Consolas" w:hAnsi="Consolas" w:cs="Consolas"/>
          <w:color w:val="008080"/>
          <w:sz w:val="16"/>
          <w:szCs w:val="19"/>
        </w:rPr>
        <w:t>a</w:t>
      </w:r>
      <w:r w:rsidRPr="00E51028">
        <w:rPr>
          <w:rFonts w:ascii="Consolas" w:hAnsi="Consolas" w:cs="Consolas"/>
          <w:color w:val="808080"/>
          <w:sz w:val="16"/>
          <w:szCs w:val="19"/>
        </w:rPr>
        <w:t>.</w:t>
      </w:r>
      <w:r w:rsidRPr="00E51028">
        <w:rPr>
          <w:rFonts w:ascii="Consolas" w:hAnsi="Consolas" w:cs="Consolas"/>
          <w:color w:val="008080"/>
          <w:sz w:val="16"/>
          <w:szCs w:val="19"/>
        </w:rPr>
        <w:t>Acct_SK</w:t>
      </w:r>
    </w:p>
    <w:p w14:paraId="71751E2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Dim_Corp_Hier</w:t>
      </w:r>
      <w:r w:rsidRPr="00E51028">
        <w:rPr>
          <w:rFonts w:ascii="Consolas" w:hAnsi="Consolas" w:cs="Consolas"/>
          <w:sz w:val="16"/>
          <w:szCs w:val="19"/>
        </w:rPr>
        <w:t xml:space="preserve"> </w:t>
      </w:r>
      <w:r w:rsidRPr="00E51028">
        <w:rPr>
          <w:rFonts w:ascii="Consolas" w:hAnsi="Consolas" w:cs="Consolas"/>
          <w:color w:val="008080"/>
          <w:sz w:val="16"/>
          <w:szCs w:val="19"/>
        </w:rPr>
        <w:t>h</w:t>
      </w:r>
    </w:p>
    <w:p w14:paraId="3513AC6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Corp_Hier_SK</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Corp_Hier_SK</w:t>
      </w:r>
    </w:p>
    <w:p w14:paraId="4ECA595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Dim_Charge_Cd</w:t>
      </w:r>
      <w:r w:rsidRPr="00E51028">
        <w:rPr>
          <w:rFonts w:ascii="Consolas" w:hAnsi="Consolas" w:cs="Consolas"/>
          <w:sz w:val="16"/>
          <w:szCs w:val="19"/>
        </w:rPr>
        <w:t xml:space="preserve"> </w:t>
      </w:r>
      <w:r w:rsidRPr="00E51028">
        <w:rPr>
          <w:rFonts w:ascii="Consolas" w:hAnsi="Consolas" w:cs="Consolas"/>
          <w:color w:val="008080"/>
          <w:sz w:val="16"/>
          <w:szCs w:val="19"/>
        </w:rPr>
        <w:t>dcc</w:t>
      </w:r>
    </w:p>
    <w:p w14:paraId="43D1471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Charge_Cd_SK</w:t>
      </w:r>
      <w:r w:rsidRPr="00E51028">
        <w:rPr>
          <w:rFonts w:ascii="Consolas" w:hAnsi="Consolas" w:cs="Consolas"/>
          <w:color w:val="808080"/>
          <w:sz w:val="16"/>
          <w:szCs w:val="19"/>
        </w:rPr>
        <w:t>=</w:t>
      </w:r>
      <w:r w:rsidRPr="00E51028">
        <w:rPr>
          <w:rFonts w:ascii="Consolas" w:hAnsi="Consolas" w:cs="Consolas"/>
          <w:color w:val="008080"/>
          <w:sz w:val="16"/>
          <w:szCs w:val="19"/>
        </w:rPr>
        <w:t>dcc</w:t>
      </w:r>
      <w:r w:rsidRPr="00E51028">
        <w:rPr>
          <w:rFonts w:ascii="Consolas" w:hAnsi="Consolas" w:cs="Consolas"/>
          <w:color w:val="808080"/>
          <w:sz w:val="16"/>
          <w:szCs w:val="19"/>
        </w:rPr>
        <w:t>.</w:t>
      </w:r>
      <w:r w:rsidRPr="00E51028">
        <w:rPr>
          <w:rFonts w:ascii="Consolas" w:hAnsi="Consolas" w:cs="Consolas"/>
          <w:color w:val="008080"/>
          <w:sz w:val="16"/>
          <w:szCs w:val="19"/>
        </w:rPr>
        <w:t>Charge_Cd_SK</w:t>
      </w:r>
    </w:p>
    <w:p w14:paraId="4EA17FA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WHERE</w:t>
      </w: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container_cd</w:t>
      </w:r>
      <w:r w:rsidRPr="00E51028">
        <w:rPr>
          <w:rFonts w:ascii="Consolas" w:hAnsi="Consolas" w:cs="Consolas"/>
          <w:sz w:val="16"/>
          <w:szCs w:val="19"/>
        </w:rPr>
        <w:t xml:space="preserve"> </w:t>
      </w:r>
      <w:r w:rsidRPr="00E51028">
        <w:rPr>
          <w:rFonts w:ascii="Consolas" w:hAnsi="Consolas" w:cs="Consolas"/>
          <w:color w:val="808080"/>
          <w:sz w:val="16"/>
          <w:szCs w:val="19"/>
        </w:rPr>
        <w:t>IN</w:t>
      </w:r>
      <w:r w:rsidRPr="00E51028">
        <w:rPr>
          <w:rFonts w:ascii="Consolas" w:hAnsi="Consolas" w:cs="Consolas"/>
          <w:color w:val="0000FF"/>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'IR'</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'RO'</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'RE'</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'RS'</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'SC'</w:t>
      </w:r>
      <w:r w:rsidRPr="00E51028">
        <w:rPr>
          <w:rFonts w:ascii="Consolas" w:hAnsi="Consolas" w:cs="Consolas"/>
          <w:sz w:val="16"/>
          <w:szCs w:val="19"/>
        </w:rPr>
        <w:t xml:space="preserve"> </w:t>
      </w:r>
      <w:r w:rsidRPr="00E51028">
        <w:rPr>
          <w:rFonts w:ascii="Consolas" w:hAnsi="Consolas" w:cs="Consolas"/>
          <w:color w:val="808080"/>
          <w:sz w:val="16"/>
          <w:szCs w:val="19"/>
        </w:rPr>
        <w:t>)</w:t>
      </w:r>
    </w:p>
    <w:p w14:paraId="24AAB68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container_size</w:t>
      </w:r>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10 </w:t>
      </w:r>
      <w:r w:rsidRPr="00E51028">
        <w:rPr>
          <w:rFonts w:ascii="Consolas" w:hAnsi="Consolas" w:cs="Consolas"/>
          <w:color w:val="808080"/>
          <w:sz w:val="16"/>
          <w:szCs w:val="19"/>
        </w:rPr>
        <w:t>AND</w:t>
      </w:r>
      <w:r w:rsidRPr="00E51028">
        <w:rPr>
          <w:rFonts w:ascii="Consolas" w:hAnsi="Consolas" w:cs="Consolas"/>
          <w:sz w:val="16"/>
          <w:szCs w:val="19"/>
        </w:rPr>
        <w:t xml:space="preserve"> 100</w:t>
      </w:r>
    </w:p>
    <w:p w14:paraId="442A48B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is_deleted</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25347A3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is_updated</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69421CE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Sub_LOB</w:t>
      </w:r>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100 </w:t>
      </w:r>
      <w:r w:rsidRPr="00E51028">
        <w:rPr>
          <w:rFonts w:ascii="Consolas" w:hAnsi="Consolas" w:cs="Consolas"/>
          <w:color w:val="808080"/>
          <w:sz w:val="16"/>
          <w:szCs w:val="19"/>
        </w:rPr>
        <w:t>AND</w:t>
      </w:r>
      <w:r w:rsidRPr="00E51028">
        <w:rPr>
          <w:rFonts w:ascii="Consolas" w:hAnsi="Consolas" w:cs="Consolas"/>
          <w:sz w:val="16"/>
          <w:szCs w:val="19"/>
        </w:rPr>
        <w:t xml:space="preserve"> 199 </w:t>
      </w:r>
      <w:r w:rsidRPr="00E51028">
        <w:rPr>
          <w:rFonts w:ascii="Consolas" w:hAnsi="Consolas" w:cs="Consolas"/>
          <w:color w:val="008000"/>
          <w:sz w:val="16"/>
          <w:szCs w:val="19"/>
        </w:rPr>
        <w:t>-- 71,040,858 rows in 5m35s; 8m09s (into); 34m09s; 54m15s; 49m43s</w:t>
      </w:r>
    </w:p>
    <w:p w14:paraId="285B79E0"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585F437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select</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into</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sz w:val="16"/>
          <w:szCs w:val="19"/>
        </w:rPr>
        <w:t xml:space="preserve"> </w:t>
      </w:r>
      <w:r w:rsidRPr="00E51028">
        <w:rPr>
          <w:rFonts w:ascii="Consolas" w:hAnsi="Consolas" w:cs="Consolas"/>
          <w:color w:val="0000FF"/>
          <w:sz w:val="16"/>
          <w:szCs w:val="19"/>
        </w:rPr>
        <w:t>from</w:t>
      </w:r>
      <w:r w:rsidRPr="00E51028">
        <w:rPr>
          <w:rFonts w:ascii="Consolas" w:hAnsi="Consolas" w:cs="Consolas"/>
          <w:sz w:val="16"/>
          <w:szCs w:val="19"/>
        </w:rPr>
        <w:t xml:space="preserve"> </w:t>
      </w:r>
      <w:r w:rsidRPr="00E51028">
        <w:rPr>
          <w:rFonts w:ascii="Consolas" w:hAnsi="Consolas" w:cs="Consolas"/>
          <w:color w:val="008080"/>
          <w:sz w:val="16"/>
          <w:szCs w:val="19"/>
        </w:rPr>
        <w:t>##fid_t</w:t>
      </w:r>
      <w:r w:rsidRPr="00E51028">
        <w:rPr>
          <w:rFonts w:ascii="Consolas" w:hAnsi="Consolas" w:cs="Consolas"/>
          <w:sz w:val="16"/>
          <w:szCs w:val="19"/>
        </w:rPr>
        <w:t xml:space="preserve"> </w:t>
      </w:r>
      <w:r w:rsidRPr="00E51028">
        <w:rPr>
          <w:rFonts w:ascii="Consolas" w:hAnsi="Consolas" w:cs="Consolas"/>
          <w:color w:val="0000FF"/>
          <w:sz w:val="16"/>
          <w:szCs w:val="19"/>
        </w:rPr>
        <w:t>where</w:t>
      </w:r>
      <w:r w:rsidRPr="00E51028">
        <w:rPr>
          <w:rFonts w:ascii="Consolas" w:hAnsi="Consolas" w:cs="Consolas"/>
          <w:sz w:val="16"/>
          <w:szCs w:val="19"/>
        </w:rPr>
        <w:t xml:space="preserve"> </w:t>
      </w:r>
      <w:r w:rsidRPr="00E51028">
        <w:rPr>
          <w:rFonts w:ascii="Consolas" w:hAnsi="Consolas" w:cs="Consolas"/>
          <w:color w:val="008080"/>
          <w:sz w:val="16"/>
          <w:szCs w:val="19"/>
        </w:rPr>
        <w:t>revenue_period_sk</w:t>
      </w:r>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201310 </w:t>
      </w:r>
      <w:r w:rsidRPr="00E51028">
        <w:rPr>
          <w:rFonts w:ascii="Consolas" w:hAnsi="Consolas" w:cs="Consolas"/>
          <w:color w:val="808080"/>
          <w:sz w:val="16"/>
          <w:szCs w:val="19"/>
        </w:rPr>
        <w:t>AND</w:t>
      </w:r>
      <w:r w:rsidRPr="00E51028">
        <w:rPr>
          <w:rFonts w:ascii="Consolas" w:hAnsi="Consolas" w:cs="Consolas"/>
          <w:sz w:val="16"/>
          <w:szCs w:val="19"/>
        </w:rPr>
        <w:t xml:space="preserve"> 201409 </w:t>
      </w:r>
      <w:r w:rsidRPr="00E51028">
        <w:rPr>
          <w:rFonts w:ascii="Consolas" w:hAnsi="Consolas" w:cs="Consolas"/>
          <w:color w:val="008000"/>
          <w:sz w:val="16"/>
          <w:szCs w:val="19"/>
        </w:rPr>
        <w:t>-- 18,822,008 rows in 2m40s</w:t>
      </w:r>
    </w:p>
    <w:p w14:paraId="59AB215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drop</w:t>
      </w:r>
      <w:r w:rsidRPr="00E51028">
        <w:rPr>
          <w:rFonts w:ascii="Consolas" w:hAnsi="Consolas" w:cs="Consolas"/>
          <w:sz w:val="16"/>
          <w:szCs w:val="19"/>
        </w:rPr>
        <w:t xml:space="preserve"> </w:t>
      </w:r>
      <w:r w:rsidRPr="00E51028">
        <w:rPr>
          <w:rFonts w:ascii="Consolas" w:hAnsi="Consolas" w:cs="Consolas"/>
          <w:color w:val="0000FF"/>
          <w:sz w:val="16"/>
          <w:szCs w:val="19"/>
        </w:rPr>
        <w:t>table</w:t>
      </w:r>
      <w:r w:rsidRPr="00E51028">
        <w:rPr>
          <w:rFonts w:ascii="Consolas" w:hAnsi="Consolas" w:cs="Consolas"/>
          <w:sz w:val="16"/>
          <w:szCs w:val="19"/>
        </w:rPr>
        <w:t xml:space="preserve"> </w:t>
      </w:r>
      <w:r w:rsidRPr="00E51028">
        <w:rPr>
          <w:rFonts w:ascii="Consolas" w:hAnsi="Consolas" w:cs="Consolas"/>
          <w:color w:val="008080"/>
          <w:sz w:val="16"/>
          <w:szCs w:val="19"/>
        </w:rPr>
        <w:t>##fid_t</w:t>
      </w:r>
    </w:p>
    <w:p w14:paraId="1529DD0C"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0211C6D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8000"/>
          <w:sz w:val="16"/>
          <w:szCs w:val="19"/>
        </w:rPr>
        <w:t>-- Step 2: produce Fact_Service_Detail temp table -- drop table ##fsd</w:t>
      </w:r>
    </w:p>
    <w:p w14:paraId="7F04EEE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SELECT</w:t>
      </w: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load_seq_nbr</w:t>
      </w:r>
      <w:r w:rsidRPr="00E51028">
        <w:rPr>
          <w:rFonts w:ascii="Consolas" w:hAnsi="Consolas" w:cs="Consolas"/>
          <w:color w:val="808080"/>
          <w:sz w:val="16"/>
          <w:szCs w:val="19"/>
        </w:rPr>
        <w:t>,</w:t>
      </w:r>
    </w:p>
    <w:p w14:paraId="7B4E0FD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service_route_minutes</w:t>
      </w:r>
      <w:r w:rsidRPr="00E51028">
        <w:rPr>
          <w:rFonts w:ascii="Consolas" w:hAnsi="Consolas" w:cs="Consolas"/>
          <w:color w:val="808080"/>
          <w:sz w:val="16"/>
          <w:szCs w:val="19"/>
        </w:rPr>
        <w:t>,</w:t>
      </w:r>
    </w:p>
    <w:p w14:paraId="7CC2F96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service_dump_minutes</w:t>
      </w:r>
      <w:r w:rsidRPr="00E51028">
        <w:rPr>
          <w:rFonts w:ascii="Consolas" w:hAnsi="Consolas" w:cs="Consolas"/>
          <w:color w:val="808080"/>
          <w:sz w:val="16"/>
          <w:szCs w:val="19"/>
        </w:rPr>
        <w:t>,</w:t>
      </w:r>
    </w:p>
    <w:p w14:paraId="5EE600B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service_miles_qty</w:t>
      </w:r>
      <w:r w:rsidRPr="00E51028">
        <w:rPr>
          <w:rFonts w:ascii="Consolas" w:hAnsi="Consolas" w:cs="Consolas"/>
          <w:color w:val="808080"/>
          <w:sz w:val="16"/>
          <w:szCs w:val="19"/>
        </w:rPr>
        <w:t>,</w:t>
      </w:r>
    </w:p>
    <w:p w14:paraId="38B542E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is_disposal_allow</w:t>
      </w:r>
      <w:r w:rsidRPr="00E51028">
        <w:rPr>
          <w:rFonts w:ascii="Consolas" w:hAnsi="Consolas" w:cs="Consolas"/>
          <w:color w:val="808080"/>
          <w:sz w:val="16"/>
          <w:szCs w:val="19"/>
        </w:rPr>
        <w:t>,</w:t>
      </w:r>
    </w:p>
    <w:p w14:paraId="1CD5093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special_handling_cd</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fsd_special_handling_cd</w:t>
      </w:r>
      <w:r w:rsidRPr="00E51028">
        <w:rPr>
          <w:rFonts w:ascii="Consolas" w:hAnsi="Consolas" w:cs="Consolas"/>
          <w:color w:val="808080"/>
          <w:sz w:val="16"/>
          <w:szCs w:val="19"/>
        </w:rPr>
        <w:t>,</w:t>
      </w:r>
    </w:p>
    <w:p w14:paraId="33CE4BC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has_compactor</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fsd_has_compactor</w:t>
      </w:r>
      <w:r w:rsidRPr="00E51028">
        <w:rPr>
          <w:rFonts w:ascii="Consolas" w:hAnsi="Consolas" w:cs="Consolas"/>
          <w:color w:val="808080"/>
          <w:sz w:val="16"/>
          <w:szCs w:val="19"/>
        </w:rPr>
        <w:t>,</w:t>
      </w:r>
    </w:p>
    <w:p w14:paraId="0C3E0D3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container_size</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fsd_container_size</w:t>
      </w:r>
      <w:r w:rsidRPr="00E51028">
        <w:rPr>
          <w:rFonts w:ascii="Consolas" w:hAnsi="Consolas" w:cs="Consolas"/>
          <w:color w:val="808080"/>
          <w:sz w:val="16"/>
          <w:szCs w:val="19"/>
        </w:rPr>
        <w:t>,</w:t>
      </w:r>
    </w:p>
    <w:p w14:paraId="438E2E2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service_cd_sk</w:t>
      </w:r>
      <w:r w:rsidRPr="00E51028">
        <w:rPr>
          <w:rFonts w:ascii="Consolas" w:hAnsi="Consolas" w:cs="Consolas"/>
          <w:color w:val="808080"/>
          <w:sz w:val="16"/>
          <w:szCs w:val="19"/>
        </w:rPr>
        <w:t>,</w:t>
      </w:r>
    </w:p>
    <w:p w14:paraId="408E78D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service_dt_sk</w:t>
      </w:r>
      <w:r w:rsidRPr="00E51028">
        <w:rPr>
          <w:rFonts w:ascii="Consolas" w:hAnsi="Consolas" w:cs="Consolas"/>
          <w:color w:val="808080"/>
          <w:sz w:val="16"/>
          <w:szCs w:val="19"/>
        </w:rPr>
        <w:t>,</w:t>
      </w:r>
    </w:p>
    <w:p w14:paraId="34BDEF8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Container_Grp_SK_2</w:t>
      </w:r>
      <w:r w:rsidRPr="00E51028">
        <w:rPr>
          <w:rFonts w:ascii="Consolas" w:hAnsi="Consolas" w:cs="Consolas"/>
          <w:color w:val="808080"/>
          <w:sz w:val="16"/>
          <w:szCs w:val="19"/>
        </w:rPr>
        <w:t>,</w:t>
      </w:r>
    </w:p>
    <w:p w14:paraId="759ABC5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has_compactor</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dcg_has_compactor</w:t>
      </w:r>
      <w:r w:rsidRPr="00E51028">
        <w:rPr>
          <w:rFonts w:ascii="Consolas" w:hAnsi="Consolas" w:cs="Consolas"/>
          <w:color w:val="808080"/>
          <w:sz w:val="16"/>
          <w:szCs w:val="19"/>
        </w:rPr>
        <w:t>,</w:t>
      </w:r>
    </w:p>
    <w:p w14:paraId="4C3885E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container_size</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dcg_container_size</w:t>
      </w:r>
      <w:r w:rsidRPr="00E51028">
        <w:rPr>
          <w:rFonts w:ascii="Consolas" w:hAnsi="Consolas" w:cs="Consolas"/>
          <w:color w:val="808080"/>
          <w:sz w:val="16"/>
          <w:szCs w:val="19"/>
        </w:rPr>
        <w:t>,</w:t>
      </w:r>
    </w:p>
    <w:p w14:paraId="2F7624E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special_handling_cd</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dcg_special_handling_cd</w:t>
      </w:r>
      <w:r w:rsidRPr="00E51028">
        <w:rPr>
          <w:rFonts w:ascii="Consolas" w:hAnsi="Consolas" w:cs="Consolas"/>
          <w:color w:val="808080"/>
          <w:sz w:val="16"/>
          <w:szCs w:val="19"/>
        </w:rPr>
        <w:t>,</w:t>
      </w:r>
    </w:p>
    <w:p w14:paraId="62732D1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r w:rsidRPr="00E51028">
        <w:rPr>
          <w:rFonts w:ascii="Consolas" w:hAnsi="Consolas" w:cs="Consolas"/>
          <w:color w:val="808080"/>
          <w:sz w:val="16"/>
          <w:szCs w:val="19"/>
        </w:rPr>
        <w:t>,</w:t>
      </w:r>
    </w:p>
    <w:p w14:paraId="77952CB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Acct_Nbr</w:t>
      </w:r>
      <w:r w:rsidRPr="00E51028">
        <w:rPr>
          <w:rFonts w:ascii="Consolas" w:hAnsi="Consolas" w:cs="Consolas"/>
          <w:color w:val="808080"/>
          <w:sz w:val="16"/>
          <w:szCs w:val="19"/>
        </w:rPr>
        <w:t>,</w:t>
      </w:r>
    </w:p>
    <w:p w14:paraId="30E110C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Site_Nbr</w:t>
      </w:r>
      <w:r w:rsidRPr="00E51028">
        <w:rPr>
          <w:rFonts w:ascii="Consolas" w:hAnsi="Consolas" w:cs="Consolas"/>
          <w:color w:val="808080"/>
          <w:sz w:val="16"/>
          <w:szCs w:val="19"/>
        </w:rPr>
        <w:t>,</w:t>
      </w:r>
    </w:p>
    <w:p w14:paraId="454E0B1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
    <w:p w14:paraId="5E0C7F4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INTO</w:t>
      </w:r>
      <w:r w:rsidRPr="00E51028">
        <w:rPr>
          <w:rFonts w:ascii="Consolas" w:hAnsi="Consolas" w:cs="Consolas"/>
          <w:sz w:val="16"/>
          <w:szCs w:val="19"/>
        </w:rPr>
        <w:t xml:space="preserve"> </w:t>
      </w:r>
      <w:r w:rsidRPr="00E51028">
        <w:rPr>
          <w:rFonts w:ascii="Consolas" w:hAnsi="Consolas" w:cs="Consolas"/>
          <w:color w:val="008080"/>
          <w:sz w:val="16"/>
          <w:szCs w:val="19"/>
        </w:rPr>
        <w:t>##fsd</w:t>
      </w:r>
    </w:p>
    <w:p w14:paraId="207B54F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FROM</w:t>
      </w:r>
      <w:r w:rsidRPr="00E51028">
        <w:rPr>
          <w:rFonts w:ascii="Consolas" w:hAnsi="Consolas" w:cs="Consolas"/>
          <w:sz w:val="16"/>
          <w:szCs w:val="19"/>
        </w:rPr>
        <w:t xml:space="preserve"> </w:t>
      </w:r>
      <w:r w:rsidRPr="00E51028">
        <w:rPr>
          <w:rFonts w:ascii="Consolas" w:hAnsi="Consolas" w:cs="Consolas"/>
          <w:color w:val="008080"/>
          <w:sz w:val="16"/>
          <w:szCs w:val="19"/>
        </w:rPr>
        <w:t>fact_service_detail</w:t>
      </w:r>
      <w:r w:rsidRPr="00E51028">
        <w:rPr>
          <w:rFonts w:ascii="Consolas" w:hAnsi="Consolas" w:cs="Consolas"/>
          <w:sz w:val="16"/>
          <w:szCs w:val="19"/>
        </w:rPr>
        <w:t xml:space="preserve"> </w:t>
      </w:r>
      <w:r w:rsidRPr="00E51028">
        <w:rPr>
          <w:rFonts w:ascii="Consolas" w:hAnsi="Consolas" w:cs="Consolas"/>
          <w:color w:val="008080"/>
          <w:sz w:val="16"/>
          <w:szCs w:val="19"/>
        </w:rPr>
        <w:t>fsd</w:t>
      </w:r>
    </w:p>
    <w:p w14:paraId="3676FB2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dim_corp_hier</w:t>
      </w:r>
      <w:r w:rsidRPr="00E51028">
        <w:rPr>
          <w:rFonts w:ascii="Consolas" w:hAnsi="Consolas" w:cs="Consolas"/>
          <w:sz w:val="16"/>
          <w:szCs w:val="19"/>
        </w:rPr>
        <w:t xml:space="preserve"> </w:t>
      </w:r>
      <w:r w:rsidRPr="00E51028">
        <w:rPr>
          <w:rFonts w:ascii="Consolas" w:hAnsi="Consolas" w:cs="Consolas"/>
          <w:color w:val="008080"/>
          <w:sz w:val="16"/>
          <w:szCs w:val="19"/>
        </w:rPr>
        <w:t>h</w:t>
      </w:r>
    </w:p>
    <w:p w14:paraId="0D8D808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corp_hier_sk</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corp_hier_sk</w:t>
      </w:r>
    </w:p>
    <w:p w14:paraId="088781F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dim_container_grp</w:t>
      </w:r>
      <w:r w:rsidRPr="00E51028">
        <w:rPr>
          <w:rFonts w:ascii="Consolas" w:hAnsi="Consolas" w:cs="Consolas"/>
          <w:sz w:val="16"/>
          <w:szCs w:val="19"/>
        </w:rPr>
        <w:t xml:space="preserve"> </w:t>
      </w:r>
      <w:r w:rsidRPr="00E51028">
        <w:rPr>
          <w:rFonts w:ascii="Consolas" w:hAnsi="Consolas" w:cs="Consolas"/>
          <w:color w:val="008080"/>
          <w:sz w:val="16"/>
          <w:szCs w:val="19"/>
        </w:rPr>
        <w:t>dcg</w:t>
      </w:r>
    </w:p>
    <w:p w14:paraId="5191EE4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container_grp_sk_2</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container_grp_sk</w:t>
      </w:r>
    </w:p>
    <w:p w14:paraId="666EAB7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WHERE</w:t>
      </w: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Container_Size</w:t>
      </w:r>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10 </w:t>
      </w:r>
      <w:r w:rsidRPr="00E51028">
        <w:rPr>
          <w:rFonts w:ascii="Consolas" w:hAnsi="Consolas" w:cs="Consolas"/>
          <w:color w:val="808080"/>
          <w:sz w:val="16"/>
          <w:szCs w:val="19"/>
        </w:rPr>
        <w:t>AND</w:t>
      </w:r>
      <w:r w:rsidRPr="00E51028">
        <w:rPr>
          <w:rFonts w:ascii="Consolas" w:hAnsi="Consolas" w:cs="Consolas"/>
          <w:sz w:val="16"/>
          <w:szCs w:val="19"/>
        </w:rPr>
        <w:t xml:space="preserve"> 100</w:t>
      </w:r>
    </w:p>
    <w:p w14:paraId="3EB53C1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service_dt_sk</w:t>
      </w:r>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20131001 </w:t>
      </w:r>
      <w:r w:rsidRPr="00E51028">
        <w:rPr>
          <w:rFonts w:ascii="Consolas" w:hAnsi="Consolas" w:cs="Consolas"/>
          <w:color w:val="808080"/>
          <w:sz w:val="16"/>
          <w:szCs w:val="19"/>
        </w:rPr>
        <w:t>AND</w:t>
      </w:r>
      <w:r w:rsidRPr="00E51028">
        <w:rPr>
          <w:rFonts w:ascii="Consolas" w:hAnsi="Consolas" w:cs="Consolas"/>
          <w:sz w:val="16"/>
          <w:szCs w:val="19"/>
        </w:rPr>
        <w:t xml:space="preserve"> 20140930</w:t>
      </w:r>
    </w:p>
    <w:p w14:paraId="49CE1C5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is_Updated</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0322DA8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is_Deleted</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6B253B9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container_cd</w:t>
      </w:r>
      <w:r w:rsidRPr="00E51028">
        <w:rPr>
          <w:rFonts w:ascii="Consolas" w:hAnsi="Consolas" w:cs="Consolas"/>
          <w:sz w:val="16"/>
          <w:szCs w:val="19"/>
        </w:rPr>
        <w:t xml:space="preserve"> </w:t>
      </w:r>
      <w:r w:rsidRPr="00E51028">
        <w:rPr>
          <w:rFonts w:ascii="Consolas" w:hAnsi="Consolas" w:cs="Consolas"/>
          <w:color w:val="808080"/>
          <w:sz w:val="16"/>
          <w:szCs w:val="19"/>
        </w:rPr>
        <w:t>IN</w:t>
      </w:r>
      <w:r w:rsidRPr="00E51028">
        <w:rPr>
          <w:rFonts w:ascii="Consolas" w:hAnsi="Consolas" w:cs="Consolas"/>
          <w:color w:val="0000FF"/>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'IR'</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'RO'</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'RE'</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'RS'</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'SC'</w:t>
      </w:r>
      <w:r w:rsidRPr="00E51028">
        <w:rPr>
          <w:rFonts w:ascii="Consolas" w:hAnsi="Consolas" w:cs="Consolas"/>
          <w:sz w:val="16"/>
          <w:szCs w:val="19"/>
        </w:rPr>
        <w:t xml:space="preserve"> </w:t>
      </w:r>
      <w:r w:rsidRPr="00E51028">
        <w:rPr>
          <w:rFonts w:ascii="Consolas" w:hAnsi="Consolas" w:cs="Consolas"/>
          <w:color w:val="808080"/>
          <w:sz w:val="16"/>
          <w:szCs w:val="19"/>
        </w:rPr>
        <w:t>)</w:t>
      </w:r>
    </w:p>
    <w:p w14:paraId="0E6CCB1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Sub_LOB</w:t>
      </w:r>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100 </w:t>
      </w:r>
      <w:r w:rsidRPr="00E51028">
        <w:rPr>
          <w:rFonts w:ascii="Consolas" w:hAnsi="Consolas" w:cs="Consolas"/>
          <w:color w:val="808080"/>
          <w:sz w:val="16"/>
          <w:szCs w:val="19"/>
        </w:rPr>
        <w:t>AND</w:t>
      </w:r>
      <w:r w:rsidRPr="00E51028">
        <w:rPr>
          <w:rFonts w:ascii="Consolas" w:hAnsi="Consolas" w:cs="Consolas"/>
          <w:sz w:val="16"/>
          <w:szCs w:val="19"/>
        </w:rPr>
        <w:t xml:space="preserve"> 199 </w:t>
      </w:r>
      <w:r w:rsidRPr="00E51028">
        <w:rPr>
          <w:rFonts w:ascii="Consolas" w:hAnsi="Consolas" w:cs="Consolas"/>
          <w:color w:val="008000"/>
          <w:sz w:val="16"/>
          <w:szCs w:val="19"/>
        </w:rPr>
        <w:t>-- 13m44s 5,249,254 rows; 32m30s 5,249,254 rows with joins; 12m4s INTO; 5,053,977 rows in 19m56s; 5,053,977 in 16m16s</w:t>
      </w:r>
    </w:p>
    <w:p w14:paraId="7EB7B553"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68B4230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8000"/>
          <w:sz w:val="16"/>
          <w:szCs w:val="19"/>
        </w:rPr>
        <w:t>-- Step 3: produce Fact_Landfill_Detail temp table -- drop table ##fld</w:t>
      </w:r>
    </w:p>
    <w:p w14:paraId="61B13A6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SELECT</w:t>
      </w: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r w:rsidRPr="00E51028">
        <w:rPr>
          <w:rFonts w:ascii="Consolas" w:hAnsi="Consolas" w:cs="Consolas"/>
          <w:color w:val="808080"/>
          <w:sz w:val="16"/>
          <w:szCs w:val="19"/>
        </w:rPr>
        <w:t>,</w:t>
      </w:r>
    </w:p>
    <w:p w14:paraId="671B7B3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Acct_Nbr</w:t>
      </w:r>
      <w:r w:rsidRPr="00E51028">
        <w:rPr>
          <w:rFonts w:ascii="Consolas" w:hAnsi="Consolas" w:cs="Consolas"/>
          <w:color w:val="808080"/>
          <w:sz w:val="16"/>
          <w:szCs w:val="19"/>
        </w:rPr>
        <w:t>,</w:t>
      </w:r>
    </w:p>
    <w:p w14:paraId="245273A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Site_Nbr</w:t>
      </w:r>
      <w:r w:rsidRPr="00E51028">
        <w:rPr>
          <w:rFonts w:ascii="Consolas" w:hAnsi="Consolas" w:cs="Consolas"/>
          <w:color w:val="808080"/>
          <w:sz w:val="16"/>
          <w:szCs w:val="19"/>
        </w:rPr>
        <w:t>,</w:t>
      </w:r>
    </w:p>
    <w:p w14:paraId="0A2B878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r w:rsidRPr="00E51028">
        <w:rPr>
          <w:rFonts w:ascii="Consolas" w:hAnsi="Consolas" w:cs="Consolas"/>
          <w:color w:val="808080"/>
          <w:sz w:val="16"/>
          <w:szCs w:val="19"/>
        </w:rPr>
        <w:t>,</w:t>
      </w:r>
    </w:p>
    <w:p w14:paraId="42FA8F1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disposal_cd</w:t>
      </w:r>
      <w:r w:rsidRPr="00E51028">
        <w:rPr>
          <w:rFonts w:ascii="Consolas" w:hAnsi="Consolas" w:cs="Consolas"/>
          <w:color w:val="808080"/>
          <w:sz w:val="16"/>
          <w:szCs w:val="19"/>
        </w:rPr>
        <w:t>,</w:t>
      </w:r>
    </w:p>
    <w:p w14:paraId="21516CA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disposal_price_cd</w:t>
      </w:r>
      <w:r w:rsidRPr="00E51028">
        <w:rPr>
          <w:rFonts w:ascii="Consolas" w:hAnsi="Consolas" w:cs="Consolas"/>
          <w:color w:val="808080"/>
          <w:sz w:val="16"/>
          <w:szCs w:val="19"/>
        </w:rPr>
        <w:t>,</w:t>
      </w:r>
    </w:p>
    <w:p w14:paraId="4BC14A8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disposal_time_start</w:t>
      </w:r>
      <w:r w:rsidRPr="00E51028">
        <w:rPr>
          <w:rFonts w:ascii="Consolas" w:hAnsi="Consolas" w:cs="Consolas"/>
          <w:color w:val="808080"/>
          <w:sz w:val="16"/>
          <w:szCs w:val="19"/>
        </w:rPr>
        <w:t>,</w:t>
      </w:r>
    </w:p>
    <w:p w14:paraId="5156234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disposal_time_end</w:t>
      </w:r>
      <w:r w:rsidRPr="00E51028">
        <w:rPr>
          <w:rFonts w:ascii="Consolas" w:hAnsi="Consolas" w:cs="Consolas"/>
          <w:color w:val="808080"/>
          <w:sz w:val="16"/>
          <w:szCs w:val="19"/>
        </w:rPr>
        <w:t>,</w:t>
      </w:r>
    </w:p>
    <w:p w14:paraId="7093E74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disposal_ticket_nbr</w:t>
      </w:r>
      <w:r w:rsidRPr="00E51028">
        <w:rPr>
          <w:rFonts w:ascii="Consolas" w:hAnsi="Consolas" w:cs="Consolas"/>
          <w:color w:val="808080"/>
          <w:sz w:val="16"/>
          <w:szCs w:val="19"/>
        </w:rPr>
        <w:t>,</w:t>
      </w:r>
    </w:p>
    <w:p w14:paraId="751D81F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Process_Dt_SK</w:t>
      </w:r>
    </w:p>
    <w:p w14:paraId="08109B0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INTO</w:t>
      </w:r>
      <w:r w:rsidRPr="00E51028">
        <w:rPr>
          <w:rFonts w:ascii="Consolas" w:hAnsi="Consolas" w:cs="Consolas"/>
          <w:sz w:val="16"/>
          <w:szCs w:val="19"/>
        </w:rPr>
        <w:t xml:space="preserve"> </w:t>
      </w:r>
      <w:r w:rsidRPr="00E51028">
        <w:rPr>
          <w:rFonts w:ascii="Consolas" w:hAnsi="Consolas" w:cs="Consolas"/>
          <w:color w:val="008080"/>
          <w:sz w:val="16"/>
          <w:szCs w:val="19"/>
        </w:rPr>
        <w:t>##fld</w:t>
      </w:r>
    </w:p>
    <w:p w14:paraId="0019415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FROM</w:t>
      </w:r>
      <w:r w:rsidRPr="00E51028">
        <w:rPr>
          <w:rFonts w:ascii="Consolas" w:hAnsi="Consolas" w:cs="Consolas"/>
          <w:sz w:val="16"/>
          <w:szCs w:val="19"/>
        </w:rPr>
        <w:t xml:space="preserve"> </w:t>
      </w:r>
      <w:r w:rsidRPr="00E51028">
        <w:rPr>
          <w:rFonts w:ascii="Consolas" w:hAnsi="Consolas" w:cs="Consolas"/>
          <w:color w:val="008080"/>
          <w:sz w:val="16"/>
          <w:szCs w:val="19"/>
        </w:rPr>
        <w:t>fact_landfill_detail</w:t>
      </w:r>
      <w:r w:rsidRPr="00E51028">
        <w:rPr>
          <w:rFonts w:ascii="Consolas" w:hAnsi="Consolas" w:cs="Consolas"/>
          <w:sz w:val="16"/>
          <w:szCs w:val="19"/>
        </w:rPr>
        <w:t xml:space="preserve"> </w:t>
      </w:r>
      <w:r w:rsidRPr="00E51028">
        <w:rPr>
          <w:rFonts w:ascii="Consolas" w:hAnsi="Consolas" w:cs="Consolas"/>
          <w:color w:val="008080"/>
          <w:sz w:val="16"/>
          <w:szCs w:val="19"/>
        </w:rPr>
        <w:t>fld</w:t>
      </w:r>
    </w:p>
    <w:p w14:paraId="63EBF3C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dim_container_grp</w:t>
      </w:r>
      <w:r w:rsidRPr="00E51028">
        <w:rPr>
          <w:rFonts w:ascii="Consolas" w:hAnsi="Consolas" w:cs="Consolas"/>
          <w:sz w:val="16"/>
          <w:szCs w:val="19"/>
        </w:rPr>
        <w:t xml:space="preserve"> </w:t>
      </w:r>
      <w:r w:rsidRPr="00E51028">
        <w:rPr>
          <w:rFonts w:ascii="Consolas" w:hAnsi="Consolas" w:cs="Consolas"/>
          <w:color w:val="008080"/>
          <w:sz w:val="16"/>
          <w:szCs w:val="19"/>
        </w:rPr>
        <w:t>dcg</w:t>
      </w:r>
    </w:p>
    <w:p w14:paraId="6DF4F9D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container_grp_sk</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Container_Grp_SK</w:t>
      </w:r>
    </w:p>
    <w:p w14:paraId="6A21393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dim_corp_hier</w:t>
      </w:r>
      <w:r w:rsidRPr="00E51028">
        <w:rPr>
          <w:rFonts w:ascii="Consolas" w:hAnsi="Consolas" w:cs="Consolas"/>
          <w:sz w:val="16"/>
          <w:szCs w:val="19"/>
        </w:rPr>
        <w:t xml:space="preserve"> </w:t>
      </w:r>
      <w:r w:rsidRPr="00E51028">
        <w:rPr>
          <w:rFonts w:ascii="Consolas" w:hAnsi="Consolas" w:cs="Consolas"/>
          <w:color w:val="008080"/>
          <w:sz w:val="16"/>
          <w:szCs w:val="19"/>
        </w:rPr>
        <w:t>h</w:t>
      </w:r>
    </w:p>
    <w:p w14:paraId="179DE9D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corp_hier_sk</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corp_hier_sk</w:t>
      </w:r>
    </w:p>
    <w:p w14:paraId="2020FA0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WHERE</w:t>
      </w:r>
      <w:r w:rsidRPr="00E51028">
        <w:rPr>
          <w:rFonts w:ascii="Consolas" w:hAnsi="Consolas" w:cs="Consolas"/>
          <w:sz w:val="16"/>
          <w:szCs w:val="19"/>
        </w:rPr>
        <w:t xml:space="preserve"> </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Process_Dt_SK</w:t>
      </w:r>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20131001 </w:t>
      </w:r>
      <w:r w:rsidRPr="00E51028">
        <w:rPr>
          <w:rFonts w:ascii="Consolas" w:hAnsi="Consolas" w:cs="Consolas"/>
          <w:color w:val="808080"/>
          <w:sz w:val="16"/>
          <w:szCs w:val="19"/>
        </w:rPr>
        <w:t>AND</w:t>
      </w:r>
      <w:r w:rsidRPr="00E51028">
        <w:rPr>
          <w:rFonts w:ascii="Consolas" w:hAnsi="Consolas" w:cs="Consolas"/>
          <w:sz w:val="16"/>
          <w:szCs w:val="19"/>
        </w:rPr>
        <w:t xml:space="preserve"> 20140931</w:t>
      </w:r>
    </w:p>
    <w:p w14:paraId="2C23DFD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is_deleted</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774F0F0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is_updated</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2F0043C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container_cd</w:t>
      </w:r>
      <w:r w:rsidRPr="00E51028">
        <w:rPr>
          <w:rFonts w:ascii="Consolas" w:hAnsi="Consolas" w:cs="Consolas"/>
          <w:sz w:val="16"/>
          <w:szCs w:val="19"/>
        </w:rPr>
        <w:t xml:space="preserve"> </w:t>
      </w:r>
      <w:r w:rsidRPr="00E51028">
        <w:rPr>
          <w:rFonts w:ascii="Consolas" w:hAnsi="Consolas" w:cs="Consolas"/>
          <w:color w:val="808080"/>
          <w:sz w:val="16"/>
          <w:szCs w:val="19"/>
        </w:rPr>
        <w:t>IN</w:t>
      </w:r>
      <w:r w:rsidRPr="00E51028">
        <w:rPr>
          <w:rFonts w:ascii="Consolas" w:hAnsi="Consolas" w:cs="Consolas"/>
          <w:color w:val="0000FF"/>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'IR'</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'RO'</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'RE'</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'RS'</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'SC'</w:t>
      </w:r>
      <w:r w:rsidRPr="00E51028">
        <w:rPr>
          <w:rFonts w:ascii="Consolas" w:hAnsi="Consolas" w:cs="Consolas"/>
          <w:sz w:val="16"/>
          <w:szCs w:val="19"/>
        </w:rPr>
        <w:t xml:space="preserve"> </w:t>
      </w:r>
      <w:r w:rsidRPr="00E51028">
        <w:rPr>
          <w:rFonts w:ascii="Consolas" w:hAnsi="Consolas" w:cs="Consolas"/>
          <w:color w:val="808080"/>
          <w:sz w:val="16"/>
          <w:szCs w:val="19"/>
        </w:rPr>
        <w:t>)</w:t>
      </w:r>
    </w:p>
    <w:p w14:paraId="3835FB9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container_size</w:t>
      </w:r>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10 </w:t>
      </w:r>
      <w:r w:rsidRPr="00E51028">
        <w:rPr>
          <w:rFonts w:ascii="Consolas" w:hAnsi="Consolas" w:cs="Consolas"/>
          <w:color w:val="808080"/>
          <w:sz w:val="16"/>
          <w:szCs w:val="19"/>
        </w:rPr>
        <w:t>AND</w:t>
      </w:r>
      <w:r w:rsidRPr="00E51028">
        <w:rPr>
          <w:rFonts w:ascii="Consolas" w:hAnsi="Consolas" w:cs="Consolas"/>
          <w:sz w:val="16"/>
          <w:szCs w:val="19"/>
        </w:rPr>
        <w:t xml:space="preserve"> 100 </w:t>
      </w:r>
      <w:r w:rsidRPr="00E51028">
        <w:rPr>
          <w:rFonts w:ascii="Consolas" w:hAnsi="Consolas" w:cs="Consolas"/>
          <w:color w:val="008000"/>
          <w:sz w:val="16"/>
          <w:szCs w:val="19"/>
        </w:rPr>
        <w:t>-- 2m24s 4,231,604 rows; 4,231,604 rows in 15s; 4,231,635 rows in 44s</w:t>
      </w:r>
    </w:p>
    <w:p w14:paraId="0A01D42F"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0335BA0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8000"/>
          <w:sz w:val="16"/>
          <w:szCs w:val="19"/>
        </w:rPr>
        <w:t>-- Step 4: produce Fact_Sales_Activity temp table</w:t>
      </w:r>
    </w:p>
    <w:p w14:paraId="3F2DBBA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SELECT</w:t>
      </w: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r w:rsidRPr="00E51028">
        <w:rPr>
          <w:rFonts w:ascii="Consolas" w:hAnsi="Consolas" w:cs="Consolas"/>
          <w:color w:val="808080"/>
          <w:sz w:val="16"/>
          <w:szCs w:val="19"/>
        </w:rPr>
        <w:t>,</w:t>
      </w:r>
    </w:p>
    <w:p w14:paraId="58843F0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acct_nbr</w:t>
      </w:r>
      <w:r w:rsidRPr="00E51028">
        <w:rPr>
          <w:rFonts w:ascii="Consolas" w:hAnsi="Consolas" w:cs="Consolas"/>
          <w:color w:val="808080"/>
          <w:sz w:val="16"/>
          <w:szCs w:val="19"/>
        </w:rPr>
        <w:t>,</w:t>
      </w:r>
    </w:p>
    <w:p w14:paraId="6473903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site_nbr</w:t>
      </w:r>
      <w:r w:rsidRPr="00E51028">
        <w:rPr>
          <w:rFonts w:ascii="Consolas" w:hAnsi="Consolas" w:cs="Consolas"/>
          <w:color w:val="808080"/>
          <w:sz w:val="16"/>
          <w:szCs w:val="19"/>
        </w:rPr>
        <w:t>,</w:t>
      </w:r>
    </w:p>
    <w:p w14:paraId="40716F0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r w:rsidRPr="00E51028">
        <w:rPr>
          <w:rFonts w:ascii="Consolas" w:hAnsi="Consolas" w:cs="Consolas"/>
          <w:color w:val="808080"/>
          <w:sz w:val="16"/>
          <w:szCs w:val="19"/>
        </w:rPr>
        <w:t>,</w:t>
      </w:r>
    </w:p>
    <w:p w14:paraId="5ABDCEA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sales_activity_period_sk</w:t>
      </w:r>
      <w:r w:rsidRPr="00E51028">
        <w:rPr>
          <w:rFonts w:ascii="Consolas" w:hAnsi="Consolas" w:cs="Consolas"/>
          <w:color w:val="808080"/>
          <w:sz w:val="16"/>
          <w:szCs w:val="19"/>
        </w:rPr>
        <w:t>,</w:t>
      </w:r>
    </w:p>
    <w:p w14:paraId="3EAD34A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trc</w:t>
      </w:r>
      <w:r w:rsidRPr="00E51028">
        <w:rPr>
          <w:rFonts w:ascii="Consolas" w:hAnsi="Consolas" w:cs="Consolas"/>
          <w:color w:val="808080"/>
          <w:sz w:val="16"/>
          <w:szCs w:val="19"/>
        </w:rPr>
        <w:t>.</w:t>
      </w:r>
      <w:r w:rsidRPr="00E51028">
        <w:rPr>
          <w:rFonts w:ascii="Consolas" w:hAnsi="Consolas" w:cs="Consolas"/>
          <w:color w:val="008080"/>
          <w:sz w:val="16"/>
          <w:szCs w:val="19"/>
        </w:rPr>
        <w:t>txn_cd</w:t>
      </w:r>
      <w:r w:rsidRPr="00E51028">
        <w:rPr>
          <w:rFonts w:ascii="Consolas" w:hAnsi="Consolas" w:cs="Consolas"/>
          <w:color w:val="808080"/>
          <w:sz w:val="16"/>
          <w:szCs w:val="19"/>
        </w:rPr>
        <w:t>,</w:t>
      </w:r>
    </w:p>
    <w:p w14:paraId="15C9EB0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trc</w:t>
      </w:r>
      <w:r w:rsidRPr="00E51028">
        <w:rPr>
          <w:rFonts w:ascii="Consolas" w:hAnsi="Consolas" w:cs="Consolas"/>
          <w:color w:val="808080"/>
          <w:sz w:val="16"/>
          <w:szCs w:val="19"/>
        </w:rPr>
        <w:t>.</w:t>
      </w:r>
      <w:r w:rsidRPr="00E51028">
        <w:rPr>
          <w:rFonts w:ascii="Consolas" w:hAnsi="Consolas" w:cs="Consolas"/>
          <w:color w:val="008080"/>
          <w:sz w:val="16"/>
          <w:szCs w:val="19"/>
        </w:rPr>
        <w:t>reason_cd</w:t>
      </w:r>
      <w:r w:rsidRPr="00E51028">
        <w:rPr>
          <w:rFonts w:ascii="Consolas" w:hAnsi="Consolas" w:cs="Consolas"/>
          <w:color w:val="808080"/>
          <w:sz w:val="16"/>
          <w:szCs w:val="19"/>
        </w:rPr>
        <w:t>,</w:t>
      </w:r>
    </w:p>
    <w:p w14:paraId="7E49FE6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trc</w:t>
      </w:r>
      <w:r w:rsidRPr="00E51028">
        <w:rPr>
          <w:rFonts w:ascii="Consolas" w:hAnsi="Consolas" w:cs="Consolas"/>
          <w:color w:val="808080"/>
          <w:sz w:val="16"/>
          <w:szCs w:val="19"/>
        </w:rPr>
        <w:t>.</w:t>
      </w:r>
      <w:r w:rsidRPr="00E51028">
        <w:rPr>
          <w:rFonts w:ascii="Consolas" w:hAnsi="Consolas" w:cs="Consolas"/>
          <w:color w:val="008080"/>
          <w:sz w:val="16"/>
          <w:szCs w:val="19"/>
        </w:rPr>
        <w:t>txn_reason_desc</w:t>
      </w:r>
      <w:r w:rsidRPr="00E51028">
        <w:rPr>
          <w:rFonts w:ascii="Consolas" w:hAnsi="Consolas" w:cs="Consolas"/>
          <w:color w:val="808080"/>
          <w:sz w:val="16"/>
          <w:szCs w:val="19"/>
        </w:rPr>
        <w:t>,</w:t>
      </w:r>
    </w:p>
    <w:p w14:paraId="77B26CB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dc</w:t>
      </w:r>
      <w:r w:rsidRPr="00E51028">
        <w:rPr>
          <w:rFonts w:ascii="Consolas" w:hAnsi="Consolas" w:cs="Consolas"/>
          <w:color w:val="808080"/>
          <w:sz w:val="16"/>
          <w:szCs w:val="19"/>
        </w:rPr>
        <w:t>.</w:t>
      </w:r>
      <w:r w:rsidRPr="00E51028">
        <w:rPr>
          <w:rFonts w:ascii="Consolas" w:hAnsi="Consolas" w:cs="Consolas"/>
          <w:color w:val="008080"/>
          <w:sz w:val="16"/>
          <w:szCs w:val="19"/>
        </w:rPr>
        <w:t>competitor_nm</w:t>
      </w:r>
    </w:p>
    <w:p w14:paraId="1302AA7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into</w:t>
      </w:r>
      <w:r w:rsidRPr="00E51028">
        <w:rPr>
          <w:rFonts w:ascii="Consolas" w:hAnsi="Consolas" w:cs="Consolas"/>
          <w:sz w:val="16"/>
          <w:szCs w:val="19"/>
        </w:rPr>
        <w:t xml:space="preserve"> </w:t>
      </w:r>
      <w:r w:rsidRPr="00E51028">
        <w:rPr>
          <w:rFonts w:ascii="Consolas" w:hAnsi="Consolas" w:cs="Consolas"/>
          <w:color w:val="008080"/>
          <w:sz w:val="16"/>
          <w:szCs w:val="19"/>
        </w:rPr>
        <w:t>##fsa</w:t>
      </w:r>
    </w:p>
    <w:p w14:paraId="6851567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FROM</w:t>
      </w:r>
      <w:r w:rsidRPr="00E51028">
        <w:rPr>
          <w:rFonts w:ascii="Consolas" w:hAnsi="Consolas" w:cs="Consolas"/>
          <w:sz w:val="16"/>
          <w:szCs w:val="19"/>
        </w:rPr>
        <w:t xml:space="preserve"> </w:t>
      </w:r>
      <w:r w:rsidRPr="00E51028">
        <w:rPr>
          <w:rFonts w:ascii="Consolas" w:hAnsi="Consolas" w:cs="Consolas"/>
          <w:color w:val="008080"/>
          <w:sz w:val="16"/>
          <w:szCs w:val="19"/>
        </w:rPr>
        <w:t>dbo</w:t>
      </w:r>
      <w:r w:rsidRPr="00E51028">
        <w:rPr>
          <w:rFonts w:ascii="Consolas" w:hAnsi="Consolas" w:cs="Consolas"/>
          <w:color w:val="808080"/>
          <w:sz w:val="16"/>
          <w:szCs w:val="19"/>
        </w:rPr>
        <w:t>.</w:t>
      </w:r>
      <w:r w:rsidRPr="00E51028">
        <w:rPr>
          <w:rFonts w:ascii="Consolas" w:hAnsi="Consolas" w:cs="Consolas"/>
          <w:color w:val="008080"/>
          <w:sz w:val="16"/>
          <w:szCs w:val="19"/>
        </w:rPr>
        <w:t>fact_sales_activity</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fsa</w:t>
      </w:r>
    </w:p>
    <w:p w14:paraId="136DF90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dim_txn_reason_cd</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trc</w:t>
      </w:r>
    </w:p>
    <w:p w14:paraId="7CF7626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txn_reason_cd_sk</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80"/>
          <w:sz w:val="16"/>
          <w:szCs w:val="19"/>
        </w:rPr>
        <w:t>trc</w:t>
      </w:r>
      <w:r w:rsidRPr="00E51028">
        <w:rPr>
          <w:rFonts w:ascii="Consolas" w:hAnsi="Consolas" w:cs="Consolas"/>
          <w:color w:val="808080"/>
          <w:sz w:val="16"/>
          <w:szCs w:val="19"/>
        </w:rPr>
        <w:t>.</w:t>
      </w:r>
      <w:r w:rsidRPr="00E51028">
        <w:rPr>
          <w:rFonts w:ascii="Consolas" w:hAnsi="Consolas" w:cs="Consolas"/>
          <w:color w:val="008080"/>
          <w:sz w:val="16"/>
          <w:szCs w:val="19"/>
        </w:rPr>
        <w:t>txn_reason_cd_sk</w:t>
      </w:r>
    </w:p>
    <w:p w14:paraId="3987C41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dbo</w:t>
      </w:r>
      <w:r w:rsidRPr="00E51028">
        <w:rPr>
          <w:rFonts w:ascii="Consolas" w:hAnsi="Consolas" w:cs="Consolas"/>
          <w:color w:val="808080"/>
          <w:sz w:val="16"/>
          <w:szCs w:val="19"/>
        </w:rPr>
        <w:t>.</w:t>
      </w:r>
      <w:r w:rsidRPr="00E51028">
        <w:rPr>
          <w:rFonts w:ascii="Consolas" w:hAnsi="Consolas" w:cs="Consolas"/>
          <w:color w:val="008080"/>
          <w:sz w:val="16"/>
          <w:szCs w:val="19"/>
        </w:rPr>
        <w:t>dim_competitor</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dc</w:t>
      </w:r>
    </w:p>
    <w:p w14:paraId="287B888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competitor_sk</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80"/>
          <w:sz w:val="16"/>
          <w:szCs w:val="19"/>
        </w:rPr>
        <w:t>dc</w:t>
      </w:r>
      <w:r w:rsidRPr="00E51028">
        <w:rPr>
          <w:rFonts w:ascii="Consolas" w:hAnsi="Consolas" w:cs="Consolas"/>
          <w:color w:val="808080"/>
          <w:sz w:val="16"/>
          <w:szCs w:val="19"/>
        </w:rPr>
        <w:t>.</w:t>
      </w:r>
      <w:r w:rsidRPr="00E51028">
        <w:rPr>
          <w:rFonts w:ascii="Consolas" w:hAnsi="Consolas" w:cs="Consolas"/>
          <w:color w:val="008080"/>
          <w:sz w:val="16"/>
          <w:szCs w:val="19"/>
        </w:rPr>
        <w:t>competitor_sk</w:t>
      </w:r>
    </w:p>
    <w:p w14:paraId="2632079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dim_container_grp</w:t>
      </w:r>
      <w:r w:rsidRPr="00E51028">
        <w:rPr>
          <w:rFonts w:ascii="Consolas" w:hAnsi="Consolas" w:cs="Consolas"/>
          <w:sz w:val="16"/>
          <w:szCs w:val="19"/>
        </w:rPr>
        <w:t xml:space="preserve"> </w:t>
      </w:r>
      <w:r w:rsidRPr="00E51028">
        <w:rPr>
          <w:rFonts w:ascii="Consolas" w:hAnsi="Consolas" w:cs="Consolas"/>
          <w:color w:val="008080"/>
          <w:sz w:val="16"/>
          <w:szCs w:val="19"/>
        </w:rPr>
        <w:t>dcg</w:t>
      </w:r>
    </w:p>
    <w:p w14:paraId="68596C6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container_grp_sk</w:t>
      </w:r>
      <w:r w:rsidRPr="00E51028">
        <w:rPr>
          <w:rFonts w:ascii="Consolas" w:hAnsi="Consolas" w:cs="Consolas"/>
          <w:color w:val="808080"/>
          <w:sz w:val="16"/>
          <w:szCs w:val="19"/>
        </w:rPr>
        <w:t>=</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container_grp_sk</w:t>
      </w:r>
    </w:p>
    <w:p w14:paraId="49A017F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WHERE</w:t>
      </w:r>
      <w:r w:rsidRPr="00E51028">
        <w:rPr>
          <w:rFonts w:ascii="Consolas" w:hAnsi="Consolas" w:cs="Consolas"/>
          <w:sz w:val="16"/>
          <w:szCs w:val="19"/>
        </w:rPr>
        <w:t xml:space="preserve"> </w:t>
      </w:r>
      <w:r w:rsidRPr="00E51028">
        <w:rPr>
          <w:rFonts w:ascii="Consolas" w:hAnsi="Consolas" w:cs="Consolas"/>
          <w:color w:val="008080"/>
          <w:sz w:val="16"/>
          <w:szCs w:val="19"/>
        </w:rPr>
        <w:t>trc</w:t>
      </w:r>
      <w:r w:rsidRPr="00E51028">
        <w:rPr>
          <w:rFonts w:ascii="Consolas" w:hAnsi="Consolas" w:cs="Consolas"/>
          <w:color w:val="808080"/>
          <w:sz w:val="16"/>
          <w:szCs w:val="19"/>
        </w:rPr>
        <w:t>.</w:t>
      </w:r>
      <w:r w:rsidRPr="00E51028">
        <w:rPr>
          <w:rFonts w:ascii="Consolas" w:hAnsi="Consolas" w:cs="Consolas"/>
          <w:color w:val="008080"/>
          <w:sz w:val="16"/>
          <w:szCs w:val="19"/>
        </w:rPr>
        <w:t>txn_cd</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1</w:t>
      </w:r>
    </w:p>
    <w:p w14:paraId="1DC3235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is_deleted</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622F693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is_updated</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4FE44E0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container_cd</w:t>
      </w:r>
      <w:r w:rsidRPr="00E51028">
        <w:rPr>
          <w:rFonts w:ascii="Consolas" w:hAnsi="Consolas" w:cs="Consolas"/>
          <w:sz w:val="16"/>
          <w:szCs w:val="19"/>
        </w:rPr>
        <w:t xml:space="preserve"> </w:t>
      </w:r>
      <w:r w:rsidRPr="00E51028">
        <w:rPr>
          <w:rFonts w:ascii="Consolas" w:hAnsi="Consolas" w:cs="Consolas"/>
          <w:color w:val="808080"/>
          <w:sz w:val="16"/>
          <w:szCs w:val="19"/>
        </w:rPr>
        <w:t>IN</w:t>
      </w:r>
      <w:r w:rsidRPr="00E51028">
        <w:rPr>
          <w:rFonts w:ascii="Consolas" w:hAnsi="Consolas" w:cs="Consolas"/>
          <w:color w:val="0000FF"/>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'IR'</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'RO'</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'RE'</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'RS'</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'SC'</w:t>
      </w:r>
      <w:r w:rsidRPr="00E51028">
        <w:rPr>
          <w:rFonts w:ascii="Consolas" w:hAnsi="Consolas" w:cs="Consolas"/>
          <w:sz w:val="16"/>
          <w:szCs w:val="19"/>
        </w:rPr>
        <w:t xml:space="preserve"> </w:t>
      </w:r>
      <w:r w:rsidRPr="00E51028">
        <w:rPr>
          <w:rFonts w:ascii="Consolas" w:hAnsi="Consolas" w:cs="Consolas"/>
          <w:color w:val="808080"/>
          <w:sz w:val="16"/>
          <w:szCs w:val="19"/>
        </w:rPr>
        <w:t>)</w:t>
      </w:r>
    </w:p>
    <w:p w14:paraId="0493383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container_size</w:t>
      </w:r>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10 </w:t>
      </w:r>
      <w:r w:rsidRPr="00E51028">
        <w:rPr>
          <w:rFonts w:ascii="Consolas" w:hAnsi="Consolas" w:cs="Consolas"/>
          <w:color w:val="808080"/>
          <w:sz w:val="16"/>
          <w:szCs w:val="19"/>
        </w:rPr>
        <w:t>AND</w:t>
      </w:r>
      <w:r w:rsidRPr="00E51028">
        <w:rPr>
          <w:rFonts w:ascii="Consolas" w:hAnsi="Consolas" w:cs="Consolas"/>
          <w:sz w:val="16"/>
          <w:szCs w:val="19"/>
        </w:rPr>
        <w:t xml:space="preserve"> 100</w:t>
      </w:r>
    </w:p>
    <w:p w14:paraId="1EE07A9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orig_start_dt</w:t>
      </w:r>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w:t>
      </w:r>
      <w:r w:rsidRPr="00E51028">
        <w:rPr>
          <w:rFonts w:ascii="Consolas" w:hAnsi="Consolas" w:cs="Consolas"/>
          <w:color w:val="FF0000"/>
          <w:sz w:val="16"/>
          <w:szCs w:val="19"/>
        </w:rPr>
        <w:t>'2013-10-01'</w:t>
      </w: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FF0000"/>
          <w:sz w:val="16"/>
          <w:szCs w:val="19"/>
        </w:rPr>
        <w:t>'2014-09-30'</w:t>
      </w:r>
      <w:r w:rsidRPr="00E51028">
        <w:rPr>
          <w:rFonts w:ascii="Consolas" w:hAnsi="Consolas" w:cs="Consolas"/>
          <w:sz w:val="16"/>
          <w:szCs w:val="19"/>
        </w:rPr>
        <w:t xml:space="preserve"> </w:t>
      </w:r>
      <w:r w:rsidRPr="00E51028">
        <w:rPr>
          <w:rFonts w:ascii="Consolas" w:hAnsi="Consolas" w:cs="Consolas"/>
          <w:color w:val="008000"/>
          <w:sz w:val="16"/>
          <w:szCs w:val="19"/>
        </w:rPr>
        <w:t>-- 340,727 rows in 37s; 4m58s; 340,757 rows in 1m49s</w:t>
      </w:r>
    </w:p>
    <w:p w14:paraId="24CC8A57"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55E3F30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create</w:t>
      </w:r>
      <w:r w:rsidRPr="00E51028">
        <w:rPr>
          <w:rFonts w:ascii="Consolas" w:hAnsi="Consolas" w:cs="Consolas"/>
          <w:sz w:val="16"/>
          <w:szCs w:val="19"/>
        </w:rPr>
        <w:t xml:space="preserve"> </w:t>
      </w:r>
      <w:r w:rsidRPr="00E51028">
        <w:rPr>
          <w:rFonts w:ascii="Consolas" w:hAnsi="Consolas" w:cs="Consolas"/>
          <w:color w:val="0000FF"/>
          <w:sz w:val="16"/>
          <w:szCs w:val="19"/>
        </w:rPr>
        <w:t>index</w:t>
      </w:r>
      <w:r w:rsidRPr="00E51028">
        <w:rPr>
          <w:rFonts w:ascii="Consolas" w:hAnsi="Consolas" w:cs="Consolas"/>
          <w:sz w:val="16"/>
          <w:szCs w:val="19"/>
        </w:rPr>
        <w:t xml:space="preserve"> </w:t>
      </w:r>
      <w:r w:rsidRPr="00E51028">
        <w:rPr>
          <w:rFonts w:ascii="Consolas" w:hAnsi="Consolas" w:cs="Consolas"/>
          <w:color w:val="008080"/>
          <w:sz w:val="16"/>
          <w:szCs w:val="19"/>
        </w:rPr>
        <w:t>##fid_i</w:t>
      </w: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r w:rsidRPr="00E51028">
        <w:rPr>
          <w:rFonts w:ascii="Consolas" w:hAnsi="Consolas" w:cs="Consolas"/>
          <w:color w:val="808080"/>
          <w:sz w:val="16"/>
          <w:szCs w:val="19"/>
        </w:rPr>
        <w:t>,</w:t>
      </w:r>
      <w:r w:rsidRPr="00E51028">
        <w:rPr>
          <w:rFonts w:ascii="Consolas" w:hAnsi="Consolas" w:cs="Consolas"/>
          <w:color w:val="008080"/>
          <w:sz w:val="16"/>
          <w:szCs w:val="19"/>
        </w:rPr>
        <w:t>acct_nbr</w:t>
      </w:r>
      <w:r w:rsidRPr="00E51028">
        <w:rPr>
          <w:rFonts w:ascii="Consolas" w:hAnsi="Consolas" w:cs="Consolas"/>
          <w:color w:val="808080"/>
          <w:sz w:val="16"/>
          <w:szCs w:val="19"/>
        </w:rPr>
        <w:t>,</w:t>
      </w:r>
      <w:r w:rsidRPr="00E51028">
        <w:rPr>
          <w:rFonts w:ascii="Consolas" w:hAnsi="Consolas" w:cs="Consolas"/>
          <w:color w:val="008080"/>
          <w:sz w:val="16"/>
          <w:szCs w:val="19"/>
        </w:rPr>
        <w:t>Site_Nbr</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r w:rsidRPr="00E51028">
        <w:rPr>
          <w:rFonts w:ascii="Consolas" w:hAnsi="Consolas" w:cs="Consolas"/>
          <w:color w:val="808080"/>
          <w:sz w:val="16"/>
          <w:szCs w:val="19"/>
        </w:rPr>
        <w:t>,</w:t>
      </w:r>
      <w:r w:rsidRPr="00E51028">
        <w:rPr>
          <w:rFonts w:ascii="Consolas" w:hAnsi="Consolas" w:cs="Consolas"/>
          <w:color w:val="008080"/>
          <w:sz w:val="16"/>
          <w:szCs w:val="19"/>
        </w:rPr>
        <w:t>Invoice_Dt_SK</w:t>
      </w:r>
      <w:r w:rsidRPr="00E51028">
        <w:rPr>
          <w:rFonts w:ascii="Consolas" w:hAnsi="Consolas" w:cs="Consolas"/>
          <w:color w:val="808080"/>
          <w:sz w:val="16"/>
          <w:szCs w:val="19"/>
        </w:rPr>
        <w:t>,</w:t>
      </w:r>
      <w:r w:rsidRPr="00E51028">
        <w:rPr>
          <w:rFonts w:ascii="Consolas" w:hAnsi="Consolas" w:cs="Consolas"/>
          <w:color w:val="008080"/>
          <w:sz w:val="16"/>
          <w:szCs w:val="19"/>
        </w:rPr>
        <w:t>Disposal_Ticket_Nbr</w:t>
      </w:r>
      <w:r w:rsidRPr="00E51028">
        <w:rPr>
          <w:rFonts w:ascii="Consolas" w:hAnsi="Consolas" w:cs="Consolas"/>
          <w:color w:val="808080"/>
          <w:sz w:val="16"/>
          <w:szCs w:val="19"/>
        </w:rPr>
        <w:t>,</w:t>
      </w:r>
      <w:r w:rsidRPr="00E51028">
        <w:rPr>
          <w:rFonts w:ascii="Consolas" w:hAnsi="Consolas" w:cs="Consolas"/>
          <w:color w:val="008080"/>
          <w:sz w:val="16"/>
          <w:szCs w:val="19"/>
        </w:rPr>
        <w:t>Service_Dt_SK</w:t>
      </w:r>
      <w:r w:rsidRPr="00E51028">
        <w:rPr>
          <w:rFonts w:ascii="Consolas" w:hAnsi="Consolas" w:cs="Consolas"/>
          <w:color w:val="808080"/>
          <w:sz w:val="16"/>
          <w:szCs w:val="19"/>
        </w:rPr>
        <w:t>,</w:t>
      </w:r>
      <w:r w:rsidRPr="00E51028">
        <w:rPr>
          <w:rFonts w:ascii="Consolas" w:hAnsi="Consolas" w:cs="Consolas"/>
          <w:color w:val="008080"/>
          <w:sz w:val="16"/>
          <w:szCs w:val="19"/>
        </w:rPr>
        <w:t>Service_Cd_SK</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00"/>
          <w:sz w:val="16"/>
          <w:szCs w:val="19"/>
        </w:rPr>
        <w:t>-- 19s</w:t>
      </w:r>
    </w:p>
    <w:p w14:paraId="24EE97E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create</w:t>
      </w:r>
      <w:r w:rsidRPr="00E51028">
        <w:rPr>
          <w:rFonts w:ascii="Consolas" w:hAnsi="Consolas" w:cs="Consolas"/>
          <w:sz w:val="16"/>
          <w:szCs w:val="19"/>
        </w:rPr>
        <w:t xml:space="preserve"> </w:t>
      </w:r>
      <w:r w:rsidRPr="00E51028">
        <w:rPr>
          <w:rFonts w:ascii="Consolas" w:hAnsi="Consolas" w:cs="Consolas"/>
          <w:color w:val="0000FF"/>
          <w:sz w:val="16"/>
          <w:szCs w:val="19"/>
        </w:rPr>
        <w:t>index</w:t>
      </w:r>
      <w:r w:rsidRPr="00E51028">
        <w:rPr>
          <w:rFonts w:ascii="Consolas" w:hAnsi="Consolas" w:cs="Consolas"/>
          <w:sz w:val="16"/>
          <w:szCs w:val="19"/>
        </w:rPr>
        <w:t xml:space="preserve"> </w:t>
      </w:r>
      <w:r w:rsidRPr="00E51028">
        <w:rPr>
          <w:rFonts w:ascii="Consolas" w:hAnsi="Consolas" w:cs="Consolas"/>
          <w:color w:val="008080"/>
          <w:sz w:val="16"/>
          <w:szCs w:val="19"/>
        </w:rPr>
        <w:t>##fld_i</w:t>
      </w: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r w:rsidRPr="00E51028">
        <w:rPr>
          <w:rFonts w:ascii="Consolas" w:hAnsi="Consolas" w:cs="Consolas"/>
          <w:color w:val="808080"/>
          <w:sz w:val="16"/>
          <w:szCs w:val="19"/>
        </w:rPr>
        <w:t>,</w:t>
      </w:r>
      <w:r w:rsidRPr="00E51028">
        <w:rPr>
          <w:rFonts w:ascii="Consolas" w:hAnsi="Consolas" w:cs="Consolas"/>
          <w:color w:val="008080"/>
          <w:sz w:val="16"/>
          <w:szCs w:val="19"/>
        </w:rPr>
        <w:t>Acct_Nbr</w:t>
      </w:r>
      <w:r w:rsidRPr="00E51028">
        <w:rPr>
          <w:rFonts w:ascii="Consolas" w:hAnsi="Consolas" w:cs="Consolas"/>
          <w:color w:val="808080"/>
          <w:sz w:val="16"/>
          <w:szCs w:val="19"/>
        </w:rPr>
        <w:t>,</w:t>
      </w:r>
      <w:r w:rsidRPr="00E51028">
        <w:rPr>
          <w:rFonts w:ascii="Consolas" w:hAnsi="Consolas" w:cs="Consolas"/>
          <w:color w:val="008080"/>
          <w:sz w:val="16"/>
          <w:szCs w:val="19"/>
        </w:rPr>
        <w:t>Site_Nbr</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r w:rsidRPr="00E51028">
        <w:rPr>
          <w:rFonts w:ascii="Consolas" w:hAnsi="Consolas" w:cs="Consolas"/>
          <w:color w:val="808080"/>
          <w:sz w:val="16"/>
          <w:szCs w:val="19"/>
        </w:rPr>
        <w:t>,</w:t>
      </w:r>
      <w:r w:rsidRPr="00E51028">
        <w:rPr>
          <w:rFonts w:ascii="Consolas" w:hAnsi="Consolas" w:cs="Consolas"/>
          <w:color w:val="008080"/>
          <w:sz w:val="16"/>
          <w:szCs w:val="19"/>
        </w:rPr>
        <w:t>process_dt_sk</w:t>
      </w:r>
      <w:r w:rsidRPr="00E51028">
        <w:rPr>
          <w:rFonts w:ascii="Consolas" w:hAnsi="Consolas" w:cs="Consolas"/>
          <w:color w:val="808080"/>
          <w:sz w:val="16"/>
          <w:szCs w:val="19"/>
        </w:rPr>
        <w:t>,</w:t>
      </w:r>
      <w:r w:rsidRPr="00E51028">
        <w:rPr>
          <w:rFonts w:ascii="Consolas" w:hAnsi="Consolas" w:cs="Consolas"/>
          <w:color w:val="008080"/>
          <w:sz w:val="16"/>
          <w:szCs w:val="19"/>
        </w:rPr>
        <w:t>Disposal_Ticket_Nbr</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00"/>
          <w:sz w:val="16"/>
          <w:szCs w:val="19"/>
        </w:rPr>
        <w:t>-- 3s</w:t>
      </w:r>
    </w:p>
    <w:p w14:paraId="70463C4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create</w:t>
      </w:r>
      <w:r w:rsidRPr="00E51028">
        <w:rPr>
          <w:rFonts w:ascii="Consolas" w:hAnsi="Consolas" w:cs="Consolas"/>
          <w:sz w:val="16"/>
          <w:szCs w:val="19"/>
        </w:rPr>
        <w:t xml:space="preserve"> </w:t>
      </w:r>
      <w:r w:rsidRPr="00E51028">
        <w:rPr>
          <w:rFonts w:ascii="Consolas" w:hAnsi="Consolas" w:cs="Consolas"/>
          <w:color w:val="0000FF"/>
          <w:sz w:val="16"/>
          <w:szCs w:val="19"/>
        </w:rPr>
        <w:t>index</w:t>
      </w:r>
      <w:r w:rsidRPr="00E51028">
        <w:rPr>
          <w:rFonts w:ascii="Consolas" w:hAnsi="Consolas" w:cs="Consolas"/>
          <w:sz w:val="16"/>
          <w:szCs w:val="19"/>
        </w:rPr>
        <w:t xml:space="preserve"> </w:t>
      </w:r>
      <w:r w:rsidRPr="00E51028">
        <w:rPr>
          <w:rFonts w:ascii="Consolas" w:hAnsi="Consolas" w:cs="Consolas"/>
          <w:color w:val="008080"/>
          <w:sz w:val="16"/>
          <w:szCs w:val="19"/>
        </w:rPr>
        <w:t>##fsd_i</w:t>
      </w: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r w:rsidRPr="00E51028">
        <w:rPr>
          <w:rFonts w:ascii="Consolas" w:hAnsi="Consolas" w:cs="Consolas"/>
          <w:color w:val="808080"/>
          <w:sz w:val="16"/>
          <w:szCs w:val="19"/>
        </w:rPr>
        <w:t>,</w:t>
      </w:r>
      <w:r w:rsidRPr="00E51028">
        <w:rPr>
          <w:rFonts w:ascii="Consolas" w:hAnsi="Consolas" w:cs="Consolas"/>
          <w:color w:val="008080"/>
          <w:sz w:val="16"/>
          <w:szCs w:val="19"/>
        </w:rPr>
        <w:t>Acct_Nbr</w:t>
      </w:r>
      <w:r w:rsidRPr="00E51028">
        <w:rPr>
          <w:rFonts w:ascii="Consolas" w:hAnsi="Consolas" w:cs="Consolas"/>
          <w:color w:val="808080"/>
          <w:sz w:val="16"/>
          <w:szCs w:val="19"/>
        </w:rPr>
        <w:t>,</w:t>
      </w:r>
      <w:r w:rsidRPr="00E51028">
        <w:rPr>
          <w:rFonts w:ascii="Consolas" w:hAnsi="Consolas" w:cs="Consolas"/>
          <w:color w:val="008080"/>
          <w:sz w:val="16"/>
          <w:szCs w:val="19"/>
        </w:rPr>
        <w:t>Site_Nbr</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r w:rsidRPr="00E51028">
        <w:rPr>
          <w:rFonts w:ascii="Consolas" w:hAnsi="Consolas" w:cs="Consolas"/>
          <w:color w:val="808080"/>
          <w:sz w:val="16"/>
          <w:szCs w:val="19"/>
        </w:rPr>
        <w:t>,</w:t>
      </w:r>
      <w:r w:rsidRPr="00E51028">
        <w:rPr>
          <w:rFonts w:ascii="Consolas" w:hAnsi="Consolas" w:cs="Consolas"/>
          <w:color w:val="008080"/>
          <w:sz w:val="16"/>
          <w:szCs w:val="19"/>
        </w:rPr>
        <w:t>Service_Dt_SK</w:t>
      </w:r>
      <w:r w:rsidRPr="00E51028">
        <w:rPr>
          <w:rFonts w:ascii="Consolas" w:hAnsi="Consolas" w:cs="Consolas"/>
          <w:color w:val="808080"/>
          <w:sz w:val="16"/>
          <w:szCs w:val="19"/>
        </w:rPr>
        <w:t>,</w:t>
      </w:r>
      <w:r w:rsidRPr="00E51028">
        <w:rPr>
          <w:rFonts w:ascii="Consolas" w:hAnsi="Consolas" w:cs="Consolas"/>
          <w:color w:val="008080"/>
          <w:sz w:val="16"/>
          <w:szCs w:val="19"/>
        </w:rPr>
        <w:t>Service_Cd_SK</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00"/>
          <w:sz w:val="16"/>
          <w:szCs w:val="19"/>
        </w:rPr>
        <w:t>-- 3s</w:t>
      </w:r>
    </w:p>
    <w:p w14:paraId="518354F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create</w:t>
      </w:r>
      <w:r w:rsidRPr="00E51028">
        <w:rPr>
          <w:rFonts w:ascii="Consolas" w:hAnsi="Consolas" w:cs="Consolas"/>
          <w:sz w:val="16"/>
          <w:szCs w:val="19"/>
        </w:rPr>
        <w:t xml:space="preserve"> </w:t>
      </w:r>
      <w:r w:rsidRPr="00E51028">
        <w:rPr>
          <w:rFonts w:ascii="Consolas" w:hAnsi="Consolas" w:cs="Consolas"/>
          <w:color w:val="0000FF"/>
          <w:sz w:val="16"/>
          <w:szCs w:val="19"/>
        </w:rPr>
        <w:t>index</w:t>
      </w:r>
      <w:r w:rsidRPr="00E51028">
        <w:rPr>
          <w:rFonts w:ascii="Consolas" w:hAnsi="Consolas" w:cs="Consolas"/>
          <w:sz w:val="16"/>
          <w:szCs w:val="19"/>
        </w:rPr>
        <w:t xml:space="preserve"> </w:t>
      </w:r>
      <w:r w:rsidRPr="00E51028">
        <w:rPr>
          <w:rFonts w:ascii="Consolas" w:hAnsi="Consolas" w:cs="Consolas"/>
          <w:color w:val="008080"/>
          <w:sz w:val="16"/>
          <w:szCs w:val="19"/>
        </w:rPr>
        <w:t>##fsa_i</w:t>
      </w: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Sales_Activity_Period_SK</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r w:rsidRPr="00E51028">
        <w:rPr>
          <w:rFonts w:ascii="Consolas" w:hAnsi="Consolas" w:cs="Consolas"/>
          <w:color w:val="808080"/>
          <w:sz w:val="16"/>
          <w:szCs w:val="19"/>
        </w:rPr>
        <w:t>,</w:t>
      </w:r>
      <w:r w:rsidRPr="00E51028">
        <w:rPr>
          <w:rFonts w:ascii="Consolas" w:hAnsi="Consolas" w:cs="Consolas"/>
          <w:color w:val="008080"/>
          <w:sz w:val="16"/>
          <w:szCs w:val="19"/>
        </w:rPr>
        <w:t>Acct_Nbr</w:t>
      </w:r>
      <w:r w:rsidRPr="00E51028">
        <w:rPr>
          <w:rFonts w:ascii="Consolas" w:hAnsi="Consolas" w:cs="Consolas"/>
          <w:color w:val="808080"/>
          <w:sz w:val="16"/>
          <w:szCs w:val="19"/>
        </w:rPr>
        <w:t>,</w:t>
      </w:r>
      <w:r w:rsidRPr="00E51028">
        <w:rPr>
          <w:rFonts w:ascii="Consolas" w:hAnsi="Consolas" w:cs="Consolas"/>
          <w:color w:val="008080"/>
          <w:sz w:val="16"/>
          <w:szCs w:val="19"/>
        </w:rPr>
        <w:t>Site_Nbr</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00"/>
          <w:sz w:val="16"/>
          <w:szCs w:val="19"/>
        </w:rPr>
        <w:t>-- 1s</w:t>
      </w:r>
    </w:p>
    <w:p w14:paraId="365EAA25"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68B22C4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DECLARE</w:t>
      </w:r>
      <w:r w:rsidRPr="00E51028">
        <w:rPr>
          <w:rFonts w:ascii="Consolas" w:hAnsi="Consolas" w:cs="Consolas"/>
          <w:sz w:val="16"/>
          <w:szCs w:val="19"/>
        </w:rPr>
        <w:t xml:space="preserve"> </w:t>
      </w:r>
      <w:r w:rsidRPr="00E51028">
        <w:rPr>
          <w:rFonts w:ascii="Consolas" w:hAnsi="Consolas" w:cs="Consolas"/>
          <w:color w:val="008080"/>
          <w:sz w:val="16"/>
          <w:szCs w:val="19"/>
        </w:rPr>
        <w:t>@account_status_ind</w:t>
      </w:r>
      <w:r w:rsidRPr="00E51028">
        <w:rPr>
          <w:rFonts w:ascii="Consolas" w:hAnsi="Consolas" w:cs="Consolas"/>
          <w:sz w:val="16"/>
          <w:szCs w:val="19"/>
        </w:rPr>
        <w:t xml:space="preserve"> </w:t>
      </w:r>
      <w:r w:rsidRPr="00E51028">
        <w:rPr>
          <w:rFonts w:ascii="Consolas" w:hAnsi="Consolas" w:cs="Consolas"/>
          <w:color w:val="0000FF"/>
          <w:sz w:val="16"/>
          <w:szCs w:val="19"/>
        </w:rPr>
        <w:t>TABLE</w:t>
      </w:r>
      <w:r w:rsidRPr="00E51028">
        <w:rPr>
          <w:rFonts w:ascii="Consolas" w:hAnsi="Consolas" w:cs="Consolas"/>
          <w:color w:val="808080"/>
          <w:sz w:val="16"/>
          <w:szCs w:val="19"/>
        </w:rPr>
        <w:t>(</w:t>
      </w:r>
    </w:p>
    <w:p w14:paraId="165A5E2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808080"/>
          <w:sz w:val="16"/>
          <w:szCs w:val="19"/>
        </w:rPr>
        <w:t>);</w:t>
      </w:r>
    </w:p>
    <w:p w14:paraId="23DB4315"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2DA93D9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INSERT</w:t>
      </w:r>
      <w:r w:rsidRPr="00E51028">
        <w:rPr>
          <w:rFonts w:ascii="Consolas" w:hAnsi="Consolas" w:cs="Consolas"/>
          <w:sz w:val="16"/>
          <w:szCs w:val="19"/>
        </w:rPr>
        <w:t xml:space="preserve"> </w:t>
      </w:r>
      <w:r w:rsidRPr="00E51028">
        <w:rPr>
          <w:rFonts w:ascii="Consolas" w:hAnsi="Consolas" w:cs="Consolas"/>
          <w:color w:val="0000FF"/>
          <w:sz w:val="16"/>
          <w:szCs w:val="19"/>
        </w:rPr>
        <w:t>INTO</w:t>
      </w:r>
      <w:r w:rsidRPr="00E51028">
        <w:rPr>
          <w:rFonts w:ascii="Consolas" w:hAnsi="Consolas" w:cs="Consolas"/>
          <w:sz w:val="16"/>
          <w:szCs w:val="19"/>
        </w:rPr>
        <w:t xml:space="preserve"> </w:t>
      </w:r>
      <w:r w:rsidRPr="00E51028">
        <w:rPr>
          <w:rFonts w:ascii="Consolas" w:hAnsi="Consolas" w:cs="Consolas"/>
          <w:color w:val="008080"/>
          <w:sz w:val="16"/>
          <w:szCs w:val="19"/>
        </w:rPr>
        <w:t>@account_status_ind</w:t>
      </w:r>
    </w:p>
    <w:p w14:paraId="50ACB63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select</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Cur_Div_Nbr</w:t>
      </w:r>
      <w:r w:rsidRPr="00E51028">
        <w:rPr>
          <w:rFonts w:ascii="Consolas" w:hAnsi="Consolas" w:cs="Consolas"/>
          <w:color w:val="808080"/>
          <w:sz w:val="16"/>
          <w:szCs w:val="19"/>
        </w:rPr>
        <w:t>,</w:t>
      </w:r>
    </w:p>
    <w:p w14:paraId="0CD6B56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Cur_Infopro_Div_Nbr</w:t>
      </w:r>
      <w:r w:rsidRPr="00E51028">
        <w:rPr>
          <w:rFonts w:ascii="Consolas" w:hAnsi="Consolas" w:cs="Consolas"/>
          <w:color w:val="808080"/>
          <w:sz w:val="16"/>
          <w:szCs w:val="19"/>
        </w:rPr>
        <w:t>,</w:t>
      </w:r>
    </w:p>
    <w:p w14:paraId="23F9A8A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Acct_Nbr</w:t>
      </w:r>
      <w:r w:rsidRPr="00E51028">
        <w:rPr>
          <w:rFonts w:ascii="Consolas" w:hAnsi="Consolas" w:cs="Consolas"/>
          <w:color w:val="808080"/>
          <w:sz w:val="16"/>
          <w:szCs w:val="19"/>
        </w:rPr>
        <w:t>,</w:t>
      </w:r>
    </w:p>
    <w:p w14:paraId="3BC6E02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Site_Nbr</w:t>
      </w:r>
      <w:r w:rsidRPr="00E51028">
        <w:rPr>
          <w:rFonts w:ascii="Consolas" w:hAnsi="Consolas" w:cs="Consolas"/>
          <w:color w:val="808080"/>
          <w:sz w:val="16"/>
          <w:szCs w:val="19"/>
        </w:rPr>
        <w:t>,</w:t>
      </w:r>
    </w:p>
    <w:p w14:paraId="57925D2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zip</w:t>
      </w:r>
      <w:r w:rsidRPr="00E51028">
        <w:rPr>
          <w:rFonts w:ascii="Consolas" w:hAnsi="Consolas" w:cs="Consolas"/>
          <w:color w:val="808080"/>
          <w:sz w:val="16"/>
          <w:szCs w:val="19"/>
        </w:rPr>
        <w:t>,</w:t>
      </w:r>
    </w:p>
    <w:p w14:paraId="250CC6B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LATITUDE</w:t>
      </w:r>
      <w:r w:rsidRPr="00E51028">
        <w:rPr>
          <w:rFonts w:ascii="Consolas" w:hAnsi="Consolas" w:cs="Consolas"/>
          <w:color w:val="808080"/>
          <w:sz w:val="16"/>
          <w:szCs w:val="19"/>
        </w:rPr>
        <w:t>,</w:t>
      </w:r>
    </w:p>
    <w:p w14:paraId="762F0AC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LONGITUDE</w:t>
      </w:r>
      <w:r w:rsidRPr="00E51028">
        <w:rPr>
          <w:rFonts w:ascii="Consolas" w:hAnsi="Consolas" w:cs="Consolas"/>
          <w:color w:val="808080"/>
          <w:sz w:val="16"/>
          <w:szCs w:val="19"/>
        </w:rPr>
        <w:t>,</w:t>
      </w:r>
    </w:p>
    <w:p w14:paraId="05BD610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r w:rsidRPr="00E51028">
        <w:rPr>
          <w:rFonts w:ascii="Consolas" w:hAnsi="Consolas" w:cs="Consolas"/>
          <w:color w:val="808080"/>
          <w:sz w:val="16"/>
          <w:szCs w:val="19"/>
        </w:rPr>
        <w:t>,</w:t>
      </w:r>
    </w:p>
    <w:p w14:paraId="4D3F9F8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is_Container_Owned</w:t>
      </w:r>
      <w:r w:rsidRPr="00E51028">
        <w:rPr>
          <w:rFonts w:ascii="Consolas" w:hAnsi="Consolas" w:cs="Consolas"/>
          <w:color w:val="808080"/>
          <w:sz w:val="16"/>
          <w:szCs w:val="19"/>
        </w:rPr>
        <w:t>,</w:t>
      </w:r>
    </w:p>
    <w:p w14:paraId="1CD71BE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is_Oncall</w:t>
      </w:r>
      <w:r w:rsidRPr="00E51028">
        <w:rPr>
          <w:rFonts w:ascii="Consolas" w:hAnsi="Consolas" w:cs="Consolas"/>
          <w:color w:val="808080"/>
          <w:sz w:val="16"/>
          <w:szCs w:val="19"/>
        </w:rPr>
        <w:t>,</w:t>
      </w:r>
    </w:p>
    <w:p w14:paraId="0355AF4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Charge_Cd</w:t>
      </w:r>
      <w:r w:rsidRPr="00E51028">
        <w:rPr>
          <w:rFonts w:ascii="Consolas" w:hAnsi="Consolas" w:cs="Consolas"/>
          <w:color w:val="808080"/>
          <w:sz w:val="16"/>
          <w:szCs w:val="19"/>
        </w:rPr>
        <w:t>,</w:t>
      </w:r>
    </w:p>
    <w:p w14:paraId="093117A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Charge_Cd_Desc</w:t>
      </w:r>
      <w:r w:rsidRPr="00E51028">
        <w:rPr>
          <w:rFonts w:ascii="Consolas" w:hAnsi="Consolas" w:cs="Consolas"/>
          <w:color w:val="808080"/>
          <w:sz w:val="16"/>
          <w:szCs w:val="19"/>
        </w:rPr>
        <w:t>,</w:t>
      </w:r>
    </w:p>
    <w:p w14:paraId="3B64F64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receipt_nbr</w:t>
      </w:r>
      <w:r w:rsidRPr="00E51028">
        <w:rPr>
          <w:rFonts w:ascii="Consolas" w:hAnsi="Consolas" w:cs="Consolas"/>
          <w:color w:val="808080"/>
          <w:sz w:val="16"/>
          <w:szCs w:val="19"/>
        </w:rPr>
        <w:t>,</w:t>
      </w:r>
    </w:p>
    <w:p w14:paraId="2B48B36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FF00FF"/>
          <w:sz w:val="16"/>
          <w:szCs w:val="19"/>
        </w:rPr>
        <w:t>Row_number</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 xml:space="preserve">OVER </w:t>
      </w:r>
      <w:r w:rsidRPr="00E51028">
        <w:rPr>
          <w:rFonts w:ascii="Consolas" w:hAnsi="Consolas" w:cs="Consolas"/>
          <w:color w:val="808080"/>
          <w:sz w:val="16"/>
          <w:szCs w:val="19"/>
        </w:rPr>
        <w:t>(</w:t>
      </w:r>
      <w:r w:rsidRPr="00E51028">
        <w:rPr>
          <w:rFonts w:ascii="Consolas" w:hAnsi="Consolas" w:cs="Consolas"/>
          <w:color w:val="0000FF"/>
          <w:sz w:val="16"/>
          <w:szCs w:val="19"/>
        </w:rPr>
        <w:t>partition</w:t>
      </w:r>
      <w:r w:rsidRPr="00E51028">
        <w:rPr>
          <w:rFonts w:ascii="Consolas" w:hAnsi="Consolas" w:cs="Consolas"/>
          <w:sz w:val="16"/>
          <w:szCs w:val="19"/>
        </w:rPr>
        <w:t xml:space="preserve"> </w:t>
      </w:r>
      <w:r w:rsidRPr="00E51028">
        <w:rPr>
          <w:rFonts w:ascii="Consolas" w:hAnsi="Consolas" w:cs="Consolas"/>
          <w:color w:val="0000FF"/>
          <w:sz w:val="16"/>
          <w:szCs w:val="19"/>
        </w:rPr>
        <w:t>BY</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invoice_detail_pk</w:t>
      </w:r>
      <w:r w:rsidRPr="00E51028">
        <w:rPr>
          <w:rFonts w:ascii="Consolas" w:hAnsi="Consolas" w:cs="Consolas"/>
          <w:sz w:val="16"/>
          <w:szCs w:val="19"/>
        </w:rPr>
        <w:t xml:space="preserve"> </w:t>
      </w:r>
      <w:r w:rsidRPr="00E51028">
        <w:rPr>
          <w:rFonts w:ascii="Consolas" w:hAnsi="Consolas" w:cs="Consolas"/>
          <w:color w:val="0000FF"/>
          <w:sz w:val="16"/>
          <w:szCs w:val="19"/>
        </w:rPr>
        <w:t>ORDER</w:t>
      </w:r>
      <w:r w:rsidRPr="00E51028">
        <w:rPr>
          <w:rFonts w:ascii="Consolas" w:hAnsi="Consolas" w:cs="Consolas"/>
          <w:sz w:val="16"/>
          <w:szCs w:val="19"/>
        </w:rPr>
        <w:t xml:space="preserve"> </w:t>
      </w:r>
      <w:r w:rsidRPr="00E51028">
        <w:rPr>
          <w:rFonts w:ascii="Consolas" w:hAnsi="Consolas" w:cs="Consolas"/>
          <w:color w:val="0000FF"/>
          <w:sz w:val="16"/>
          <w:szCs w:val="19"/>
        </w:rPr>
        <w:t>BY</w:t>
      </w: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load_seq_nbr</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row1</w:t>
      </w:r>
      <w:r w:rsidRPr="00E51028">
        <w:rPr>
          <w:rFonts w:ascii="Consolas" w:hAnsi="Consolas" w:cs="Consolas"/>
          <w:color w:val="808080"/>
          <w:sz w:val="16"/>
          <w:szCs w:val="19"/>
        </w:rPr>
        <w:t>,</w:t>
      </w:r>
    </w:p>
    <w:p w14:paraId="1F170CF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charge_method</w:t>
      </w:r>
      <w:r w:rsidRPr="00E51028">
        <w:rPr>
          <w:rFonts w:ascii="Consolas" w:hAnsi="Consolas" w:cs="Consolas"/>
          <w:color w:val="808080"/>
          <w:sz w:val="16"/>
          <w:szCs w:val="19"/>
        </w:rPr>
        <w:t>,</w:t>
      </w:r>
    </w:p>
    <w:p w14:paraId="525979C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charge_method_desc</w:t>
      </w:r>
      <w:r w:rsidRPr="00E51028">
        <w:rPr>
          <w:rFonts w:ascii="Consolas" w:hAnsi="Consolas" w:cs="Consolas"/>
          <w:color w:val="808080"/>
          <w:sz w:val="16"/>
          <w:szCs w:val="19"/>
        </w:rPr>
        <w:t>,</w:t>
      </w:r>
    </w:p>
    <w:p w14:paraId="4DA1D8E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charge_typ</w:t>
      </w:r>
      <w:r w:rsidRPr="00E51028">
        <w:rPr>
          <w:rFonts w:ascii="Consolas" w:hAnsi="Consolas" w:cs="Consolas"/>
          <w:color w:val="808080"/>
          <w:sz w:val="16"/>
          <w:szCs w:val="19"/>
        </w:rPr>
        <w:t>,</w:t>
      </w:r>
    </w:p>
    <w:p w14:paraId="550A06C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charge_typ_desc</w:t>
      </w:r>
      <w:r w:rsidRPr="00E51028">
        <w:rPr>
          <w:rFonts w:ascii="Consolas" w:hAnsi="Consolas" w:cs="Consolas"/>
          <w:color w:val="808080"/>
          <w:sz w:val="16"/>
          <w:szCs w:val="19"/>
        </w:rPr>
        <w:t>,</w:t>
      </w:r>
    </w:p>
    <w:p w14:paraId="7CB3E93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disposal_cd</w:t>
      </w:r>
      <w:r w:rsidRPr="00E51028">
        <w:rPr>
          <w:rFonts w:ascii="Consolas" w:hAnsi="Consolas" w:cs="Consolas"/>
          <w:color w:val="808080"/>
          <w:sz w:val="16"/>
          <w:szCs w:val="19"/>
        </w:rPr>
        <w:t>,</w:t>
      </w:r>
    </w:p>
    <w:p w14:paraId="1D07082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disposal_price_cd</w:t>
      </w:r>
      <w:r w:rsidRPr="00E51028">
        <w:rPr>
          <w:rFonts w:ascii="Consolas" w:hAnsi="Consolas" w:cs="Consolas"/>
          <w:color w:val="808080"/>
          <w:sz w:val="16"/>
          <w:szCs w:val="19"/>
        </w:rPr>
        <w:t>,</w:t>
      </w:r>
    </w:p>
    <w:p w14:paraId="31CF73F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disposal_time_start</w:t>
      </w:r>
      <w:r w:rsidRPr="00E51028">
        <w:rPr>
          <w:rFonts w:ascii="Consolas" w:hAnsi="Consolas" w:cs="Consolas"/>
          <w:color w:val="808080"/>
          <w:sz w:val="16"/>
          <w:szCs w:val="19"/>
        </w:rPr>
        <w:t>,</w:t>
      </w:r>
    </w:p>
    <w:p w14:paraId="7EA18BD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disposal_time_end</w:t>
      </w:r>
      <w:r w:rsidRPr="00E51028">
        <w:rPr>
          <w:rFonts w:ascii="Consolas" w:hAnsi="Consolas" w:cs="Consolas"/>
          <w:color w:val="808080"/>
          <w:sz w:val="16"/>
          <w:szCs w:val="19"/>
        </w:rPr>
        <w:t>,</w:t>
      </w:r>
    </w:p>
    <w:p w14:paraId="167FD77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[revenue_period_sk]</w:t>
      </w:r>
      <w:r w:rsidRPr="00E51028">
        <w:rPr>
          <w:rFonts w:ascii="Consolas" w:hAnsi="Consolas" w:cs="Consolas"/>
          <w:color w:val="808080"/>
          <w:sz w:val="16"/>
          <w:szCs w:val="19"/>
        </w:rPr>
        <w:t>,</w:t>
      </w:r>
    </w:p>
    <w:p w14:paraId="417A720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[invoice_dt_sk]</w:t>
      </w:r>
      <w:r w:rsidRPr="00E51028">
        <w:rPr>
          <w:rFonts w:ascii="Consolas" w:hAnsi="Consolas" w:cs="Consolas"/>
          <w:color w:val="808080"/>
          <w:sz w:val="16"/>
          <w:szCs w:val="19"/>
        </w:rPr>
        <w:t>,</w:t>
      </w:r>
    </w:p>
    <w:p w14:paraId="1176844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[invoice_from_dt_sk]</w:t>
      </w:r>
      <w:r w:rsidRPr="00E51028">
        <w:rPr>
          <w:rFonts w:ascii="Consolas" w:hAnsi="Consolas" w:cs="Consolas"/>
          <w:color w:val="808080"/>
          <w:sz w:val="16"/>
          <w:szCs w:val="19"/>
        </w:rPr>
        <w:t>,</w:t>
      </w:r>
    </w:p>
    <w:p w14:paraId="0ABCDDE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[invoice_to_dt_sk]</w:t>
      </w:r>
      <w:r w:rsidRPr="00E51028">
        <w:rPr>
          <w:rFonts w:ascii="Consolas" w:hAnsi="Consolas" w:cs="Consolas"/>
          <w:color w:val="808080"/>
          <w:sz w:val="16"/>
          <w:szCs w:val="19"/>
        </w:rPr>
        <w:t>,</w:t>
      </w:r>
    </w:p>
    <w:p w14:paraId="0A98A48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[invoice_amt]</w:t>
      </w:r>
      <w:r w:rsidRPr="00E51028">
        <w:rPr>
          <w:rFonts w:ascii="Consolas" w:hAnsi="Consolas" w:cs="Consolas"/>
          <w:color w:val="808080"/>
          <w:sz w:val="16"/>
          <w:szCs w:val="19"/>
        </w:rPr>
        <w:t>,</w:t>
      </w:r>
    </w:p>
    <w:p w14:paraId="1CEDAEA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[container_qty]</w:t>
      </w:r>
      <w:r w:rsidRPr="00E51028">
        <w:rPr>
          <w:rFonts w:ascii="Consolas" w:hAnsi="Consolas" w:cs="Consolas"/>
          <w:color w:val="808080"/>
          <w:sz w:val="16"/>
          <w:szCs w:val="19"/>
        </w:rPr>
        <w:t>,</w:t>
      </w:r>
    </w:p>
    <w:p w14:paraId="655333E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[disposal_qty]</w:t>
      </w:r>
      <w:r w:rsidRPr="00E51028">
        <w:rPr>
          <w:rFonts w:ascii="Consolas" w:hAnsi="Consolas" w:cs="Consolas"/>
          <w:color w:val="808080"/>
          <w:sz w:val="16"/>
          <w:szCs w:val="19"/>
        </w:rPr>
        <w:t>,</w:t>
      </w:r>
    </w:p>
    <w:p w14:paraId="43FB3E4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[haul_qty]</w:t>
      </w:r>
      <w:r w:rsidRPr="00E51028">
        <w:rPr>
          <w:rFonts w:ascii="Consolas" w:hAnsi="Consolas" w:cs="Consolas"/>
          <w:color w:val="808080"/>
          <w:sz w:val="16"/>
          <w:szCs w:val="19"/>
        </w:rPr>
        <w:t>,</w:t>
      </w:r>
    </w:p>
    <w:p w14:paraId="1891BC7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[qty_billed]</w:t>
      </w:r>
      <w:r w:rsidRPr="00E51028">
        <w:rPr>
          <w:rFonts w:ascii="Consolas" w:hAnsi="Consolas" w:cs="Consolas"/>
          <w:color w:val="808080"/>
          <w:sz w:val="16"/>
          <w:szCs w:val="19"/>
        </w:rPr>
        <w:t>,</w:t>
      </w:r>
    </w:p>
    <w:p w14:paraId="29F8907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[disposal_unit_rate_amt]</w:t>
      </w:r>
      <w:r w:rsidRPr="00E51028">
        <w:rPr>
          <w:rFonts w:ascii="Consolas" w:hAnsi="Consolas" w:cs="Consolas"/>
          <w:color w:val="808080"/>
          <w:sz w:val="16"/>
          <w:szCs w:val="19"/>
        </w:rPr>
        <w:t>,</w:t>
      </w:r>
    </w:p>
    <w:p w14:paraId="3FCB715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[disposal_ticket_nbr]</w:t>
      </w:r>
      <w:r w:rsidRPr="00E51028">
        <w:rPr>
          <w:rFonts w:ascii="Consolas" w:hAnsi="Consolas" w:cs="Consolas"/>
          <w:color w:val="808080"/>
          <w:sz w:val="16"/>
          <w:szCs w:val="19"/>
        </w:rPr>
        <w:t>,</w:t>
      </w:r>
    </w:p>
    <w:p w14:paraId="7AC7C1F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[invoice_freq_nbr]</w:t>
      </w:r>
      <w:r w:rsidRPr="00E51028">
        <w:rPr>
          <w:rFonts w:ascii="Consolas" w:hAnsi="Consolas" w:cs="Consolas"/>
          <w:color w:val="808080"/>
          <w:sz w:val="16"/>
          <w:szCs w:val="19"/>
        </w:rPr>
        <w:t>,</w:t>
      </w:r>
    </w:p>
    <w:p w14:paraId="5C69E74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[disposal_unit_of_measure]</w:t>
      </w:r>
      <w:r w:rsidRPr="00E51028">
        <w:rPr>
          <w:rFonts w:ascii="Consolas" w:hAnsi="Consolas" w:cs="Consolas"/>
          <w:color w:val="808080"/>
          <w:sz w:val="16"/>
          <w:szCs w:val="19"/>
        </w:rPr>
        <w:t>,</w:t>
      </w:r>
    </w:p>
    <w:p w14:paraId="65DA0C5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service_route_minutes</w:t>
      </w:r>
      <w:r w:rsidRPr="00E51028">
        <w:rPr>
          <w:rFonts w:ascii="Consolas" w:hAnsi="Consolas" w:cs="Consolas"/>
          <w:color w:val="808080"/>
          <w:sz w:val="16"/>
          <w:szCs w:val="19"/>
        </w:rPr>
        <w:t>,</w:t>
      </w:r>
    </w:p>
    <w:p w14:paraId="79177FD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service_dump_minutes</w:t>
      </w:r>
      <w:r w:rsidRPr="00E51028">
        <w:rPr>
          <w:rFonts w:ascii="Consolas" w:hAnsi="Consolas" w:cs="Consolas"/>
          <w:color w:val="808080"/>
          <w:sz w:val="16"/>
          <w:szCs w:val="19"/>
        </w:rPr>
        <w:t>,</w:t>
      </w:r>
    </w:p>
    <w:p w14:paraId="1590B4C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service_miles_qty</w:t>
      </w:r>
      <w:r w:rsidRPr="00E51028">
        <w:rPr>
          <w:rFonts w:ascii="Consolas" w:hAnsi="Consolas" w:cs="Consolas"/>
          <w:color w:val="808080"/>
          <w:sz w:val="16"/>
          <w:szCs w:val="19"/>
        </w:rPr>
        <w:t>,</w:t>
      </w:r>
    </w:p>
    <w:p w14:paraId="6B73DD0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is_disposal_allow</w:t>
      </w:r>
      <w:r w:rsidRPr="00E51028">
        <w:rPr>
          <w:rFonts w:ascii="Consolas" w:hAnsi="Consolas" w:cs="Consolas"/>
          <w:color w:val="808080"/>
          <w:sz w:val="16"/>
          <w:szCs w:val="19"/>
        </w:rPr>
        <w:t>,</w:t>
      </w:r>
    </w:p>
    <w:p w14:paraId="56F3523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orig_start_dt</w:t>
      </w:r>
      <w:r w:rsidRPr="00E51028">
        <w:rPr>
          <w:rFonts w:ascii="Consolas" w:hAnsi="Consolas" w:cs="Consolas"/>
          <w:color w:val="808080"/>
          <w:sz w:val="16"/>
          <w:szCs w:val="19"/>
        </w:rPr>
        <w:t>,</w:t>
      </w:r>
    </w:p>
    <w:p w14:paraId="4FA6382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txn_cd</w:t>
      </w:r>
      <w:r w:rsidRPr="00E51028">
        <w:rPr>
          <w:rFonts w:ascii="Consolas" w:hAnsi="Consolas" w:cs="Consolas"/>
          <w:color w:val="808080"/>
          <w:sz w:val="16"/>
          <w:szCs w:val="19"/>
        </w:rPr>
        <w:t>,</w:t>
      </w:r>
    </w:p>
    <w:p w14:paraId="36C471F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reason_cd</w:t>
      </w:r>
      <w:r w:rsidRPr="00E51028">
        <w:rPr>
          <w:rFonts w:ascii="Consolas" w:hAnsi="Consolas" w:cs="Consolas"/>
          <w:color w:val="808080"/>
          <w:sz w:val="16"/>
          <w:szCs w:val="19"/>
        </w:rPr>
        <w:t>,</w:t>
      </w:r>
    </w:p>
    <w:p w14:paraId="295566C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txn_reason_desc</w:t>
      </w:r>
      <w:r w:rsidRPr="00E51028">
        <w:rPr>
          <w:rFonts w:ascii="Consolas" w:hAnsi="Consolas" w:cs="Consolas"/>
          <w:color w:val="808080"/>
          <w:sz w:val="16"/>
          <w:szCs w:val="19"/>
        </w:rPr>
        <w:t>,</w:t>
      </w:r>
    </w:p>
    <w:p w14:paraId="4C559E4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competitor_nm</w:t>
      </w:r>
      <w:r w:rsidRPr="00E51028">
        <w:rPr>
          <w:rFonts w:ascii="Consolas" w:hAnsi="Consolas" w:cs="Consolas"/>
          <w:color w:val="808080"/>
          <w:sz w:val="16"/>
          <w:szCs w:val="19"/>
        </w:rPr>
        <w:t>,</w:t>
      </w:r>
    </w:p>
    <w:p w14:paraId="0BA6523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CASE</w:t>
      </w:r>
    </w:p>
    <w:p w14:paraId="06AD50A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r w:rsidRPr="00E51028">
        <w:rPr>
          <w:rFonts w:ascii="Consolas" w:hAnsi="Consolas" w:cs="Consolas"/>
          <w:color w:val="FF00FF"/>
          <w:sz w:val="16"/>
          <w:szCs w:val="19"/>
        </w:rPr>
        <w:t>Datediff</w:t>
      </w:r>
      <w:r w:rsidRPr="00E51028">
        <w:rPr>
          <w:rFonts w:ascii="Consolas" w:hAnsi="Consolas" w:cs="Consolas"/>
          <w:color w:val="808080"/>
          <w:sz w:val="16"/>
          <w:szCs w:val="19"/>
        </w:rPr>
        <w:t>(</w:t>
      </w:r>
      <w:r w:rsidRPr="00E51028">
        <w:rPr>
          <w:rFonts w:ascii="Consolas" w:hAnsi="Consolas" w:cs="Consolas"/>
          <w:color w:val="008080"/>
          <w:sz w:val="16"/>
          <w:szCs w:val="19"/>
        </w:rPr>
        <w:t>m</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orig_start_dt</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FF"/>
          <w:sz w:val="16"/>
          <w:szCs w:val="19"/>
        </w:rPr>
        <w:t>CONVERT</w:t>
      </w:r>
      <w:r w:rsidRPr="00E51028">
        <w:rPr>
          <w:rFonts w:ascii="Consolas" w:hAnsi="Consolas" w:cs="Consolas"/>
          <w:color w:val="808080"/>
          <w:sz w:val="16"/>
          <w:szCs w:val="19"/>
        </w:rPr>
        <w:t>(</w:t>
      </w:r>
      <w:r w:rsidRPr="00E51028">
        <w:rPr>
          <w:rFonts w:ascii="Consolas" w:hAnsi="Consolas" w:cs="Consolas"/>
          <w:color w:val="0000FF"/>
          <w:sz w:val="16"/>
          <w:szCs w:val="19"/>
        </w:rPr>
        <w:t>DATETIME</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FF"/>
          <w:sz w:val="16"/>
          <w:szCs w:val="19"/>
        </w:rPr>
        <w:t>CONVERT</w:t>
      </w:r>
      <w:r w:rsidRPr="00E51028">
        <w:rPr>
          <w:rFonts w:ascii="Consolas" w:hAnsi="Consolas" w:cs="Consolas"/>
          <w:color w:val="808080"/>
          <w:sz w:val="16"/>
          <w:szCs w:val="19"/>
        </w:rPr>
        <w:t>(</w:t>
      </w:r>
      <w:r w:rsidRPr="00E51028">
        <w:rPr>
          <w:rFonts w:ascii="Consolas" w:hAnsi="Consolas" w:cs="Consolas"/>
          <w:color w:val="0000FF"/>
          <w:sz w:val="16"/>
          <w:szCs w:val="19"/>
        </w:rPr>
        <w:t>VARCHAR</w:t>
      </w:r>
      <w:r w:rsidRPr="00E51028">
        <w:rPr>
          <w:rFonts w:ascii="Consolas" w:hAnsi="Consolas" w:cs="Consolas"/>
          <w:color w:val="808080"/>
          <w:sz w:val="16"/>
          <w:szCs w:val="19"/>
        </w:rPr>
        <w:t>(</w:t>
      </w:r>
      <w:r w:rsidRPr="00E51028">
        <w:rPr>
          <w:rFonts w:ascii="Consolas" w:hAnsi="Consolas" w:cs="Consolas"/>
          <w:sz w:val="16"/>
          <w:szCs w:val="19"/>
        </w:rPr>
        <w:t>8</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invoice_dt_sk</w:t>
      </w:r>
      <w:r w:rsidRPr="00E51028">
        <w:rPr>
          <w:rFonts w:ascii="Consolas" w:hAnsi="Consolas" w:cs="Consolas"/>
          <w:color w:val="808080"/>
          <w:sz w:val="16"/>
          <w:szCs w:val="19"/>
        </w:rPr>
        <w:t>),</w:t>
      </w:r>
      <w:r w:rsidRPr="00E51028">
        <w:rPr>
          <w:rFonts w:ascii="Consolas" w:hAnsi="Consolas" w:cs="Consolas"/>
          <w:sz w:val="16"/>
          <w:szCs w:val="19"/>
        </w:rPr>
        <w:t xml:space="preserve"> 112</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808080"/>
          <w:sz w:val="16"/>
          <w:szCs w:val="19"/>
        </w:rPr>
        <w:t>&lt;=</w:t>
      </w:r>
      <w:r w:rsidRPr="00E51028">
        <w:rPr>
          <w:rFonts w:ascii="Consolas" w:hAnsi="Consolas" w:cs="Consolas"/>
          <w:sz w:val="16"/>
          <w:szCs w:val="19"/>
        </w:rPr>
        <w:t xml:space="preserve"> 6 </w:t>
      </w:r>
      <w:r w:rsidRPr="00E51028">
        <w:rPr>
          <w:rFonts w:ascii="Consolas" w:hAnsi="Consolas" w:cs="Consolas"/>
          <w:color w:val="0000FF"/>
          <w:sz w:val="16"/>
          <w:szCs w:val="19"/>
        </w:rPr>
        <w:t>THEN</w:t>
      </w:r>
      <w:r w:rsidRPr="00E51028">
        <w:rPr>
          <w:rFonts w:ascii="Consolas" w:hAnsi="Consolas" w:cs="Consolas"/>
          <w:sz w:val="16"/>
          <w:szCs w:val="19"/>
        </w:rPr>
        <w:t xml:space="preserve"> 1</w:t>
      </w:r>
    </w:p>
    <w:p w14:paraId="41FB67B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ELSE</w:t>
      </w:r>
      <w:r w:rsidRPr="00E51028">
        <w:rPr>
          <w:rFonts w:ascii="Consolas" w:hAnsi="Consolas" w:cs="Consolas"/>
          <w:sz w:val="16"/>
          <w:szCs w:val="19"/>
        </w:rPr>
        <w:t xml:space="preserve"> 0</w:t>
      </w:r>
    </w:p>
    <w:p w14:paraId="64C5A90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END</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new_customer_cg_flag</w:t>
      </w:r>
      <w:r w:rsidRPr="00E51028">
        <w:rPr>
          <w:rFonts w:ascii="Consolas" w:hAnsi="Consolas" w:cs="Consolas"/>
          <w:color w:val="808080"/>
          <w:sz w:val="16"/>
          <w:szCs w:val="19"/>
        </w:rPr>
        <w:t>,</w:t>
      </w:r>
    </w:p>
    <w:p w14:paraId="0DF3109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FF00FF"/>
          <w:sz w:val="16"/>
          <w:szCs w:val="19"/>
        </w:rPr>
        <w:t>COALESCE</w:t>
      </w:r>
      <w:r w:rsidRPr="00E51028">
        <w:rPr>
          <w:rFonts w:ascii="Consolas" w:hAnsi="Consolas" w:cs="Consolas"/>
          <w:color w:val="808080"/>
          <w:sz w:val="16"/>
          <w:szCs w:val="19"/>
        </w:rPr>
        <w:t>(</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fsd_special_handling_cd</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dcg_special_handling_cd</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special_handling_cd</w:t>
      </w:r>
      <w:r w:rsidRPr="00E51028">
        <w:rPr>
          <w:rFonts w:ascii="Consolas" w:hAnsi="Consolas" w:cs="Consolas"/>
          <w:color w:val="808080"/>
          <w:sz w:val="16"/>
          <w:szCs w:val="19"/>
        </w:rPr>
        <w:t>,</w:t>
      </w:r>
    </w:p>
    <w:p w14:paraId="40D06BE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CASE</w:t>
      </w:r>
    </w:p>
    <w:p w14:paraId="16C7C70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fsd_special_handling_cd</w:t>
      </w:r>
      <w:r w:rsidRPr="00E51028">
        <w:rPr>
          <w:rFonts w:ascii="Consolas" w:hAnsi="Consolas" w:cs="Consolas"/>
          <w:sz w:val="16"/>
          <w:szCs w:val="19"/>
        </w:rPr>
        <w:t xml:space="preserve"> </w:t>
      </w:r>
      <w:r w:rsidRPr="00E51028">
        <w:rPr>
          <w:rFonts w:ascii="Consolas" w:hAnsi="Consolas" w:cs="Consolas"/>
          <w:color w:val="808080"/>
          <w:sz w:val="16"/>
          <w:szCs w:val="19"/>
        </w:rPr>
        <w:t>IN</w:t>
      </w:r>
      <w:r w:rsidRPr="00E51028">
        <w:rPr>
          <w:rFonts w:ascii="Consolas" w:hAnsi="Consolas" w:cs="Consolas"/>
          <w:color w:val="0000FF"/>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'A'</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'D'</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'S'</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'X'</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'6'</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'4'</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THEN</w:t>
      </w:r>
      <w:r w:rsidRPr="00E51028">
        <w:rPr>
          <w:rFonts w:ascii="Consolas" w:hAnsi="Consolas" w:cs="Consolas"/>
          <w:sz w:val="16"/>
          <w:szCs w:val="19"/>
        </w:rPr>
        <w:t xml:space="preserve"> 1</w:t>
      </w:r>
    </w:p>
    <w:p w14:paraId="092BDA3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ELSE</w:t>
      </w:r>
      <w:r w:rsidRPr="00E51028">
        <w:rPr>
          <w:rFonts w:ascii="Consolas" w:hAnsi="Consolas" w:cs="Consolas"/>
          <w:sz w:val="16"/>
          <w:szCs w:val="19"/>
        </w:rPr>
        <w:t xml:space="preserve"> 0</w:t>
      </w:r>
    </w:p>
    <w:p w14:paraId="725E8AE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END</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special_waste</w:t>
      </w:r>
      <w:r w:rsidRPr="00E51028">
        <w:rPr>
          <w:rFonts w:ascii="Consolas" w:hAnsi="Consolas" w:cs="Consolas"/>
          <w:color w:val="808080"/>
          <w:sz w:val="16"/>
          <w:szCs w:val="19"/>
        </w:rPr>
        <w:t>,</w:t>
      </w:r>
    </w:p>
    <w:p w14:paraId="3003987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FF00FF"/>
          <w:sz w:val="16"/>
          <w:szCs w:val="19"/>
        </w:rPr>
        <w:t>COALESCE</w:t>
      </w:r>
      <w:r w:rsidRPr="00E51028">
        <w:rPr>
          <w:rFonts w:ascii="Consolas" w:hAnsi="Consolas" w:cs="Consolas"/>
          <w:color w:val="808080"/>
          <w:sz w:val="16"/>
          <w:szCs w:val="19"/>
        </w:rPr>
        <w:t>(</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fsd_has_compactor</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dcg_has_compactor</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has_compactor</w:t>
      </w:r>
      <w:r w:rsidRPr="00E51028">
        <w:rPr>
          <w:rFonts w:ascii="Consolas" w:hAnsi="Consolas" w:cs="Consolas"/>
          <w:color w:val="808080"/>
          <w:sz w:val="16"/>
          <w:szCs w:val="19"/>
        </w:rPr>
        <w:t>,</w:t>
      </w:r>
    </w:p>
    <w:p w14:paraId="14FD9B8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FF00FF"/>
          <w:sz w:val="16"/>
          <w:szCs w:val="19"/>
        </w:rPr>
        <w:t>COALESCE</w:t>
      </w:r>
      <w:r w:rsidRPr="00E51028">
        <w:rPr>
          <w:rFonts w:ascii="Consolas" w:hAnsi="Consolas" w:cs="Consolas"/>
          <w:color w:val="808080"/>
          <w:sz w:val="16"/>
          <w:szCs w:val="19"/>
        </w:rPr>
        <w:t>(</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fsd_container_size</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dcg_container_size</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container_size</w:t>
      </w:r>
      <w:r w:rsidRPr="00E51028">
        <w:rPr>
          <w:rFonts w:ascii="Consolas" w:hAnsi="Consolas" w:cs="Consolas"/>
          <w:color w:val="808080"/>
          <w:sz w:val="16"/>
          <w:szCs w:val="19"/>
        </w:rPr>
        <w:t>,</w:t>
      </w:r>
    </w:p>
    <w:p w14:paraId="604337C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Container_Cd</w:t>
      </w:r>
      <w:r w:rsidRPr="00E51028">
        <w:rPr>
          <w:rFonts w:ascii="Consolas" w:hAnsi="Consolas" w:cs="Consolas"/>
          <w:color w:val="808080"/>
          <w:sz w:val="16"/>
          <w:szCs w:val="19"/>
        </w:rPr>
        <w:t>,</w:t>
      </w:r>
    </w:p>
    <w:p w14:paraId="0DC04CB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Container_Nm</w:t>
      </w:r>
      <w:r w:rsidRPr="00E51028">
        <w:rPr>
          <w:rFonts w:ascii="Consolas" w:hAnsi="Consolas" w:cs="Consolas"/>
          <w:color w:val="808080"/>
          <w:sz w:val="16"/>
          <w:szCs w:val="19"/>
        </w:rPr>
        <w:t>,</w:t>
      </w:r>
    </w:p>
    <w:p w14:paraId="254C373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Cur_LOB_Category</w:t>
      </w:r>
      <w:r w:rsidRPr="00E51028">
        <w:rPr>
          <w:rFonts w:ascii="Consolas" w:hAnsi="Consolas" w:cs="Consolas"/>
          <w:color w:val="808080"/>
          <w:sz w:val="16"/>
          <w:szCs w:val="19"/>
        </w:rPr>
        <w:t>,</w:t>
      </w:r>
    </w:p>
    <w:p w14:paraId="77EF02E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CASE</w:t>
      </w:r>
    </w:p>
    <w:p w14:paraId="27506F6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Acct_Type</w:t>
      </w:r>
      <w:r w:rsidRPr="00E51028">
        <w:rPr>
          <w:rFonts w:ascii="Consolas" w:hAnsi="Consolas" w:cs="Consolas"/>
          <w:sz w:val="16"/>
          <w:szCs w:val="19"/>
        </w:rPr>
        <w:t xml:space="preserve"> </w:t>
      </w:r>
      <w:r w:rsidRPr="00E51028">
        <w:rPr>
          <w:rFonts w:ascii="Consolas" w:hAnsi="Consolas" w:cs="Consolas"/>
          <w:color w:val="808080"/>
          <w:sz w:val="16"/>
          <w:szCs w:val="19"/>
        </w:rPr>
        <w:t>IN</w:t>
      </w:r>
      <w:r w:rsidRPr="00E51028">
        <w:rPr>
          <w:rFonts w:ascii="Consolas" w:hAnsi="Consolas" w:cs="Consolas"/>
          <w:color w:val="0000FF"/>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'P'</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'B'</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'C'</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'E'</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'L'</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THEN</w:t>
      </w:r>
      <w:r w:rsidRPr="00E51028">
        <w:rPr>
          <w:rFonts w:ascii="Consolas" w:hAnsi="Consolas" w:cs="Consolas"/>
          <w:sz w:val="16"/>
          <w:szCs w:val="19"/>
        </w:rPr>
        <w:t xml:space="preserve"> </w:t>
      </w:r>
      <w:r w:rsidRPr="00E51028">
        <w:rPr>
          <w:rFonts w:ascii="Consolas" w:hAnsi="Consolas" w:cs="Consolas"/>
          <w:color w:val="FF0000"/>
          <w:sz w:val="16"/>
          <w:szCs w:val="19"/>
        </w:rPr>
        <w:t>'Permanent'</w:t>
      </w:r>
    </w:p>
    <w:p w14:paraId="53CDAD1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Acct_Type</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color w:val="0000FF"/>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'S'</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THEN</w:t>
      </w:r>
      <w:r w:rsidRPr="00E51028">
        <w:rPr>
          <w:rFonts w:ascii="Consolas" w:hAnsi="Consolas" w:cs="Consolas"/>
          <w:sz w:val="16"/>
          <w:szCs w:val="19"/>
        </w:rPr>
        <w:t xml:space="preserve"> </w:t>
      </w:r>
      <w:r w:rsidRPr="00E51028">
        <w:rPr>
          <w:rFonts w:ascii="Consolas" w:hAnsi="Consolas" w:cs="Consolas"/>
          <w:color w:val="FF0000"/>
          <w:sz w:val="16"/>
          <w:szCs w:val="19"/>
        </w:rPr>
        <w:t>'Seasonal'</w:t>
      </w:r>
    </w:p>
    <w:p w14:paraId="1475FE7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Acct_Type</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color w:val="0000FF"/>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'I'</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THEN</w:t>
      </w:r>
      <w:r w:rsidRPr="00E51028">
        <w:rPr>
          <w:rFonts w:ascii="Consolas" w:hAnsi="Consolas" w:cs="Consolas"/>
          <w:sz w:val="16"/>
          <w:szCs w:val="19"/>
        </w:rPr>
        <w:t xml:space="preserve"> </w:t>
      </w:r>
      <w:r w:rsidRPr="00E51028">
        <w:rPr>
          <w:rFonts w:ascii="Consolas" w:hAnsi="Consolas" w:cs="Consolas"/>
          <w:color w:val="FF0000"/>
          <w:sz w:val="16"/>
          <w:szCs w:val="19"/>
        </w:rPr>
        <w:t>'Intercompany'</w:t>
      </w:r>
    </w:p>
    <w:p w14:paraId="0DAFA3B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Acct_Type</w:t>
      </w:r>
      <w:r w:rsidRPr="00E51028">
        <w:rPr>
          <w:rFonts w:ascii="Consolas" w:hAnsi="Consolas" w:cs="Consolas"/>
          <w:sz w:val="16"/>
          <w:szCs w:val="19"/>
        </w:rPr>
        <w:t xml:space="preserve"> </w:t>
      </w:r>
      <w:r w:rsidRPr="00E51028">
        <w:rPr>
          <w:rFonts w:ascii="Consolas" w:hAnsi="Consolas" w:cs="Consolas"/>
          <w:color w:val="808080"/>
          <w:sz w:val="16"/>
          <w:szCs w:val="19"/>
        </w:rPr>
        <w:t>IN</w:t>
      </w:r>
      <w:r w:rsidRPr="00E51028">
        <w:rPr>
          <w:rFonts w:ascii="Consolas" w:hAnsi="Consolas" w:cs="Consolas"/>
          <w:color w:val="0000FF"/>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'T'</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'X'</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THEN</w:t>
      </w:r>
      <w:r w:rsidRPr="00E51028">
        <w:rPr>
          <w:rFonts w:ascii="Consolas" w:hAnsi="Consolas" w:cs="Consolas"/>
          <w:sz w:val="16"/>
          <w:szCs w:val="19"/>
        </w:rPr>
        <w:t xml:space="preserve"> </w:t>
      </w:r>
      <w:r w:rsidRPr="00E51028">
        <w:rPr>
          <w:rFonts w:ascii="Consolas" w:hAnsi="Consolas" w:cs="Consolas"/>
          <w:color w:val="FF0000"/>
          <w:sz w:val="16"/>
          <w:szCs w:val="19"/>
        </w:rPr>
        <w:t>'Temporary'</w:t>
      </w:r>
    </w:p>
    <w:p w14:paraId="2627D1A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ELSE</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Acct_Type</w:t>
      </w:r>
    </w:p>
    <w:p w14:paraId="60A30CB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END</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acct_type</w:t>
      </w:r>
      <w:r w:rsidRPr="00E51028">
        <w:rPr>
          <w:rFonts w:ascii="Consolas" w:hAnsi="Consolas" w:cs="Consolas"/>
          <w:color w:val="808080"/>
          <w:sz w:val="16"/>
          <w:szCs w:val="19"/>
        </w:rPr>
        <w:t>,</w:t>
      </w:r>
    </w:p>
    <w:p w14:paraId="6A2CD8B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Excess_Ton_Amt</w:t>
      </w:r>
      <w:r w:rsidRPr="00E51028">
        <w:rPr>
          <w:rFonts w:ascii="Consolas" w:hAnsi="Consolas" w:cs="Consolas"/>
          <w:color w:val="808080"/>
          <w:sz w:val="16"/>
          <w:szCs w:val="19"/>
        </w:rPr>
        <w:t>,</w:t>
      </w:r>
    </w:p>
    <w:p w14:paraId="5583FDA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drh</w:t>
      </w:r>
      <w:r w:rsidRPr="00E51028">
        <w:rPr>
          <w:rFonts w:ascii="Consolas" w:hAnsi="Consolas" w:cs="Consolas"/>
          <w:color w:val="808080"/>
          <w:sz w:val="16"/>
          <w:szCs w:val="19"/>
        </w:rPr>
        <w:t>.</w:t>
      </w:r>
      <w:r w:rsidRPr="00E51028">
        <w:rPr>
          <w:rFonts w:ascii="Consolas" w:hAnsi="Consolas" w:cs="Consolas"/>
          <w:color w:val="008080"/>
          <w:sz w:val="16"/>
          <w:szCs w:val="19"/>
        </w:rPr>
        <w:t>Rate_Eff_Dt</w:t>
      </w:r>
      <w:r w:rsidRPr="00E51028">
        <w:rPr>
          <w:rFonts w:ascii="Consolas" w:hAnsi="Consolas" w:cs="Consolas"/>
          <w:color w:val="808080"/>
          <w:sz w:val="16"/>
          <w:szCs w:val="19"/>
        </w:rPr>
        <w:t>,</w:t>
      </w:r>
    </w:p>
    <w:p w14:paraId="43A73A4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daf</w:t>
      </w:r>
      <w:r w:rsidRPr="00E51028">
        <w:rPr>
          <w:rFonts w:ascii="Consolas" w:hAnsi="Consolas" w:cs="Consolas"/>
          <w:color w:val="808080"/>
          <w:sz w:val="16"/>
          <w:szCs w:val="19"/>
        </w:rPr>
        <w:t>.</w:t>
      </w:r>
      <w:r w:rsidRPr="00E51028">
        <w:rPr>
          <w:rFonts w:ascii="Consolas" w:hAnsi="Consolas" w:cs="Consolas"/>
          <w:color w:val="008080"/>
          <w:sz w:val="16"/>
          <w:szCs w:val="19"/>
        </w:rPr>
        <w:t>Fee_Type</w:t>
      </w:r>
      <w:r w:rsidRPr="00E51028">
        <w:rPr>
          <w:rFonts w:ascii="Consolas" w:hAnsi="Consolas" w:cs="Consolas"/>
          <w:color w:val="808080"/>
          <w:sz w:val="16"/>
          <w:szCs w:val="19"/>
        </w:rPr>
        <w:t>,</w:t>
      </w:r>
    </w:p>
    <w:p w14:paraId="01736F4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daf</w:t>
      </w:r>
      <w:r w:rsidRPr="00E51028">
        <w:rPr>
          <w:rFonts w:ascii="Consolas" w:hAnsi="Consolas" w:cs="Consolas"/>
          <w:color w:val="808080"/>
          <w:sz w:val="16"/>
          <w:szCs w:val="19"/>
        </w:rPr>
        <w:t>.</w:t>
      </w:r>
      <w:r w:rsidRPr="00E51028">
        <w:rPr>
          <w:rFonts w:ascii="Consolas" w:hAnsi="Consolas" w:cs="Consolas"/>
          <w:color w:val="008080"/>
          <w:sz w:val="16"/>
          <w:szCs w:val="19"/>
        </w:rPr>
        <w:t>Fee_Type_Desc</w:t>
      </w:r>
      <w:r w:rsidRPr="00E51028">
        <w:rPr>
          <w:rFonts w:ascii="Consolas" w:hAnsi="Consolas" w:cs="Consolas"/>
          <w:color w:val="808080"/>
          <w:sz w:val="16"/>
          <w:szCs w:val="19"/>
        </w:rPr>
        <w:t>,</w:t>
      </w:r>
    </w:p>
    <w:p w14:paraId="4480436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daf</w:t>
      </w:r>
      <w:r w:rsidRPr="00E51028">
        <w:rPr>
          <w:rFonts w:ascii="Consolas" w:hAnsi="Consolas" w:cs="Consolas"/>
          <w:color w:val="808080"/>
          <w:sz w:val="16"/>
          <w:szCs w:val="19"/>
        </w:rPr>
        <w:t>.</w:t>
      </w:r>
      <w:r w:rsidRPr="00E51028">
        <w:rPr>
          <w:rFonts w:ascii="Consolas" w:hAnsi="Consolas" w:cs="Consolas"/>
          <w:color w:val="008080"/>
          <w:sz w:val="16"/>
          <w:szCs w:val="19"/>
        </w:rPr>
        <w:t>is_Locked</w:t>
      </w:r>
      <w:r w:rsidRPr="00E51028">
        <w:rPr>
          <w:rFonts w:ascii="Consolas" w:hAnsi="Consolas" w:cs="Consolas"/>
          <w:color w:val="808080"/>
          <w:sz w:val="16"/>
          <w:szCs w:val="19"/>
        </w:rPr>
        <w:t>,</w:t>
      </w:r>
    </w:p>
    <w:p w14:paraId="07A63C4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CASE</w:t>
      </w:r>
    </w:p>
    <w:p w14:paraId="0F644DA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Acct_Fee_SK</w:t>
      </w:r>
      <w:r w:rsidRPr="00E51028">
        <w:rPr>
          <w:rFonts w:ascii="Consolas" w:hAnsi="Consolas" w:cs="Consolas"/>
          <w:sz w:val="16"/>
          <w:szCs w:val="19"/>
        </w:rPr>
        <w:t xml:space="preserve"> </w:t>
      </w:r>
      <w:r w:rsidRPr="00E51028">
        <w:rPr>
          <w:rFonts w:ascii="Consolas" w:hAnsi="Consolas" w:cs="Consolas"/>
          <w:color w:val="808080"/>
          <w:sz w:val="16"/>
          <w:szCs w:val="19"/>
        </w:rPr>
        <w:t>&gt;</w:t>
      </w:r>
      <w:r w:rsidRPr="00E51028">
        <w:rPr>
          <w:rFonts w:ascii="Consolas" w:hAnsi="Consolas" w:cs="Consolas"/>
          <w:sz w:val="16"/>
          <w:szCs w:val="19"/>
        </w:rPr>
        <w:t xml:space="preserve"> 0 </w:t>
      </w:r>
      <w:r w:rsidRPr="00E51028">
        <w:rPr>
          <w:rFonts w:ascii="Consolas" w:hAnsi="Consolas" w:cs="Consolas"/>
          <w:color w:val="0000FF"/>
          <w:sz w:val="16"/>
          <w:szCs w:val="19"/>
        </w:rPr>
        <w:t>THEN</w:t>
      </w:r>
      <w:r w:rsidRPr="00E51028">
        <w:rPr>
          <w:rFonts w:ascii="Consolas" w:hAnsi="Consolas" w:cs="Consolas"/>
          <w:sz w:val="16"/>
          <w:szCs w:val="19"/>
        </w:rPr>
        <w:t xml:space="preserve"> 1</w:t>
      </w:r>
    </w:p>
    <w:p w14:paraId="16031CC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ELSE</w:t>
      </w:r>
      <w:r w:rsidRPr="00E51028">
        <w:rPr>
          <w:rFonts w:ascii="Consolas" w:hAnsi="Consolas" w:cs="Consolas"/>
          <w:sz w:val="16"/>
          <w:szCs w:val="19"/>
        </w:rPr>
        <w:t xml:space="preserve"> 0</w:t>
      </w:r>
    </w:p>
    <w:p w14:paraId="107347A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END</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is_fee</w:t>
      </w:r>
      <w:r w:rsidRPr="00E51028">
        <w:rPr>
          <w:rFonts w:ascii="Consolas" w:hAnsi="Consolas" w:cs="Consolas"/>
          <w:color w:val="808080"/>
          <w:sz w:val="16"/>
          <w:szCs w:val="19"/>
        </w:rPr>
        <w:t>,</w:t>
      </w:r>
    </w:p>
    <w:p w14:paraId="31915B5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CASE</w:t>
      </w:r>
    </w:p>
    <w:p w14:paraId="306ADC5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Invoice_Note</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'@ERFONFRF@'</w:t>
      </w:r>
      <w:r w:rsidRPr="00E51028">
        <w:rPr>
          <w:rFonts w:ascii="Consolas" w:hAnsi="Consolas" w:cs="Consolas"/>
          <w:sz w:val="16"/>
          <w:szCs w:val="19"/>
        </w:rPr>
        <w:t xml:space="preserve"> </w:t>
      </w:r>
      <w:r w:rsidRPr="00E51028">
        <w:rPr>
          <w:rFonts w:ascii="Consolas" w:hAnsi="Consolas" w:cs="Consolas"/>
          <w:color w:val="0000FF"/>
          <w:sz w:val="16"/>
          <w:szCs w:val="19"/>
        </w:rPr>
        <w:t>THEN</w:t>
      </w:r>
      <w:r w:rsidRPr="00E51028">
        <w:rPr>
          <w:rFonts w:ascii="Consolas" w:hAnsi="Consolas" w:cs="Consolas"/>
          <w:sz w:val="16"/>
          <w:szCs w:val="19"/>
        </w:rPr>
        <w:t xml:space="preserve"> 1</w:t>
      </w:r>
    </w:p>
    <w:p w14:paraId="0E94FD5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ELSE</w:t>
      </w:r>
      <w:r w:rsidRPr="00E51028">
        <w:rPr>
          <w:rFonts w:ascii="Consolas" w:hAnsi="Consolas" w:cs="Consolas"/>
          <w:sz w:val="16"/>
          <w:szCs w:val="19"/>
        </w:rPr>
        <w:t xml:space="preserve"> 0</w:t>
      </w:r>
    </w:p>
    <w:p w14:paraId="04C7710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END</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is_erf_on_frf</w:t>
      </w:r>
      <w:r w:rsidRPr="00E51028">
        <w:rPr>
          <w:rFonts w:ascii="Consolas" w:hAnsi="Consolas" w:cs="Consolas"/>
          <w:color w:val="808080"/>
          <w:sz w:val="16"/>
          <w:szCs w:val="19"/>
        </w:rPr>
        <w:t>,</w:t>
      </w:r>
    </w:p>
    <w:p w14:paraId="724820D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Original_Open_Dt</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site_open_dt</w:t>
      </w:r>
      <w:r w:rsidRPr="00E51028">
        <w:rPr>
          <w:rFonts w:ascii="Consolas" w:hAnsi="Consolas" w:cs="Consolas"/>
          <w:color w:val="808080"/>
          <w:sz w:val="16"/>
          <w:szCs w:val="19"/>
        </w:rPr>
        <w:t>,</w:t>
      </w:r>
    </w:p>
    <w:p w14:paraId="542199C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Contract_Term</w:t>
      </w:r>
      <w:r w:rsidRPr="00E51028">
        <w:rPr>
          <w:rFonts w:ascii="Consolas" w:hAnsi="Consolas" w:cs="Consolas"/>
          <w:color w:val="808080"/>
          <w:sz w:val="16"/>
          <w:szCs w:val="19"/>
        </w:rPr>
        <w:t>,</w:t>
      </w:r>
    </w:p>
    <w:p w14:paraId="2815128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Contract_Status</w:t>
      </w:r>
      <w:r w:rsidRPr="00E51028">
        <w:rPr>
          <w:rFonts w:ascii="Consolas" w:hAnsi="Consolas" w:cs="Consolas"/>
          <w:color w:val="808080"/>
          <w:sz w:val="16"/>
          <w:szCs w:val="19"/>
        </w:rPr>
        <w:t>,</w:t>
      </w:r>
    </w:p>
    <w:p w14:paraId="4B74977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Effective_Dt</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contract_start_dt</w:t>
      </w:r>
      <w:r w:rsidRPr="00E51028">
        <w:rPr>
          <w:rFonts w:ascii="Consolas" w:hAnsi="Consolas" w:cs="Consolas"/>
          <w:color w:val="808080"/>
          <w:sz w:val="16"/>
          <w:szCs w:val="19"/>
        </w:rPr>
        <w:t>,</w:t>
      </w:r>
    </w:p>
    <w:p w14:paraId="52E3829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Expiration_Dt</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contract_end_dt</w:t>
      </w:r>
      <w:r w:rsidRPr="00E51028">
        <w:rPr>
          <w:rFonts w:ascii="Consolas" w:hAnsi="Consolas" w:cs="Consolas"/>
          <w:color w:val="808080"/>
          <w:sz w:val="16"/>
          <w:szCs w:val="19"/>
        </w:rPr>
        <w:t>,</w:t>
      </w:r>
    </w:p>
    <w:p w14:paraId="7D15332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Contract_Nbr</w:t>
      </w:r>
      <w:r w:rsidRPr="00E51028">
        <w:rPr>
          <w:rFonts w:ascii="Consolas" w:hAnsi="Consolas" w:cs="Consolas"/>
          <w:color w:val="808080"/>
          <w:sz w:val="16"/>
          <w:szCs w:val="19"/>
        </w:rPr>
        <w:t>,</w:t>
      </w:r>
    </w:p>
    <w:p w14:paraId="3157E1F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e</w:t>
      </w:r>
      <w:r w:rsidRPr="00E51028">
        <w:rPr>
          <w:rFonts w:ascii="Consolas" w:hAnsi="Consolas" w:cs="Consolas"/>
          <w:color w:val="808080"/>
          <w:sz w:val="16"/>
          <w:szCs w:val="19"/>
        </w:rPr>
        <w:t>.</w:t>
      </w:r>
      <w:r w:rsidRPr="00E51028">
        <w:rPr>
          <w:rFonts w:ascii="Consolas" w:hAnsi="Consolas" w:cs="Consolas"/>
          <w:color w:val="008080"/>
          <w:sz w:val="16"/>
          <w:szCs w:val="19"/>
        </w:rPr>
        <w:t>Employee_EIN</w:t>
      </w:r>
    </w:p>
    <w:p w14:paraId="1383A9C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into</w:t>
      </w:r>
      <w:r w:rsidRPr="00E51028">
        <w:rPr>
          <w:rFonts w:ascii="Consolas" w:hAnsi="Consolas" w:cs="Consolas"/>
          <w:sz w:val="16"/>
          <w:szCs w:val="19"/>
        </w:rPr>
        <w:t xml:space="preserve"> </w:t>
      </w:r>
      <w:r w:rsidRPr="00E51028">
        <w:rPr>
          <w:rFonts w:ascii="Consolas" w:hAnsi="Consolas" w:cs="Consolas"/>
          <w:color w:val="008080"/>
          <w:sz w:val="16"/>
          <w:szCs w:val="19"/>
        </w:rPr>
        <w:t>##result</w:t>
      </w:r>
    </w:p>
    <w:p w14:paraId="3D14045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from</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sz w:val="16"/>
          <w:szCs w:val="19"/>
        </w:rPr>
        <w:t xml:space="preserve"> </w:t>
      </w:r>
      <w:r w:rsidRPr="00E51028">
        <w:rPr>
          <w:rFonts w:ascii="Consolas" w:hAnsi="Consolas" w:cs="Consolas"/>
          <w:color w:val="008080"/>
          <w:sz w:val="16"/>
          <w:szCs w:val="19"/>
        </w:rPr>
        <w:t>fid</w:t>
      </w:r>
    </w:p>
    <w:p w14:paraId="43F846E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LEFT</w:t>
      </w:r>
      <w:r w:rsidRPr="00E51028">
        <w:rPr>
          <w:rFonts w:ascii="Consolas" w:hAnsi="Consolas" w:cs="Consolas"/>
          <w:sz w:val="16"/>
          <w:szCs w:val="19"/>
        </w:rPr>
        <w:t xml:space="preserve"> </w:t>
      </w:r>
      <w:r w:rsidRPr="00E51028">
        <w:rPr>
          <w:rFonts w:ascii="Consolas" w:hAnsi="Consolas" w:cs="Consolas"/>
          <w:color w:val="808080"/>
          <w:sz w:val="16"/>
          <w:szCs w:val="19"/>
        </w:rPr>
        <w:t>OUTER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##fld</w:t>
      </w:r>
      <w:r w:rsidRPr="00E51028">
        <w:rPr>
          <w:rFonts w:ascii="Consolas" w:hAnsi="Consolas" w:cs="Consolas"/>
          <w:sz w:val="16"/>
          <w:szCs w:val="19"/>
        </w:rPr>
        <w:t xml:space="preserve"> </w:t>
      </w:r>
      <w:r w:rsidRPr="00E51028">
        <w:rPr>
          <w:rFonts w:ascii="Consolas" w:hAnsi="Consolas" w:cs="Consolas"/>
          <w:color w:val="008080"/>
          <w:sz w:val="16"/>
          <w:szCs w:val="19"/>
        </w:rPr>
        <w:t>fld</w:t>
      </w:r>
    </w:p>
    <w:p w14:paraId="26C564C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r w:rsidRPr="00E51028">
        <w:rPr>
          <w:rFonts w:ascii="Consolas" w:hAnsi="Consolas" w:cs="Consolas"/>
          <w:color w:val="808080"/>
          <w:sz w:val="16"/>
          <w:szCs w:val="19"/>
        </w:rPr>
        <w:t>=</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
    <w:p w14:paraId="7DB759F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acct_nbr</w:t>
      </w:r>
      <w:r w:rsidRPr="00E51028">
        <w:rPr>
          <w:rFonts w:ascii="Consolas" w:hAnsi="Consolas" w:cs="Consolas"/>
          <w:color w:val="808080"/>
          <w:sz w:val="16"/>
          <w:szCs w:val="19"/>
        </w:rPr>
        <w:t>=</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Acct_Nbr</w:t>
      </w:r>
    </w:p>
    <w:p w14:paraId="7E0248D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Site_Nbr</w:t>
      </w:r>
      <w:r w:rsidRPr="00E51028">
        <w:rPr>
          <w:rFonts w:ascii="Consolas" w:hAnsi="Consolas" w:cs="Consolas"/>
          <w:color w:val="808080"/>
          <w:sz w:val="16"/>
          <w:szCs w:val="19"/>
        </w:rPr>
        <w:t>=</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Site_Nbr</w:t>
      </w:r>
    </w:p>
    <w:p w14:paraId="38B2501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r w:rsidRPr="00E51028">
        <w:rPr>
          <w:rFonts w:ascii="Consolas" w:hAnsi="Consolas" w:cs="Consolas"/>
          <w:color w:val="808080"/>
          <w:sz w:val="16"/>
          <w:szCs w:val="19"/>
        </w:rPr>
        <w:t>=</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
    <w:p w14:paraId="2BB6EA9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Invoice_Dt_SK</w:t>
      </w:r>
      <w:r w:rsidRPr="00E51028">
        <w:rPr>
          <w:rFonts w:ascii="Consolas" w:hAnsi="Consolas" w:cs="Consolas"/>
          <w:color w:val="808080"/>
          <w:sz w:val="16"/>
          <w:szCs w:val="19"/>
        </w:rPr>
        <w:t>=</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process_dt_sk</w:t>
      </w:r>
    </w:p>
    <w:p w14:paraId="2352FFE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Disposal_Ticket_Nbr</w:t>
      </w:r>
      <w:r w:rsidRPr="00E51028">
        <w:rPr>
          <w:rFonts w:ascii="Consolas" w:hAnsi="Consolas" w:cs="Consolas"/>
          <w:color w:val="808080"/>
          <w:sz w:val="16"/>
          <w:szCs w:val="19"/>
        </w:rPr>
        <w:t>=</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Disposal_Ticket_Nbr</w:t>
      </w:r>
    </w:p>
    <w:p w14:paraId="422FC7E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LEFT</w:t>
      </w:r>
      <w:r w:rsidRPr="00E51028">
        <w:rPr>
          <w:rFonts w:ascii="Consolas" w:hAnsi="Consolas" w:cs="Consolas"/>
          <w:sz w:val="16"/>
          <w:szCs w:val="19"/>
        </w:rPr>
        <w:t xml:space="preserve"> </w:t>
      </w:r>
      <w:r w:rsidRPr="00E51028">
        <w:rPr>
          <w:rFonts w:ascii="Consolas" w:hAnsi="Consolas" w:cs="Consolas"/>
          <w:color w:val="808080"/>
          <w:sz w:val="16"/>
          <w:szCs w:val="19"/>
        </w:rPr>
        <w:t>OUTER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sz w:val="16"/>
          <w:szCs w:val="19"/>
        </w:rPr>
        <w:t xml:space="preserve"> </w:t>
      </w:r>
      <w:r w:rsidRPr="00E51028">
        <w:rPr>
          <w:rFonts w:ascii="Consolas" w:hAnsi="Consolas" w:cs="Consolas"/>
          <w:color w:val="008080"/>
          <w:sz w:val="16"/>
          <w:szCs w:val="19"/>
        </w:rPr>
        <w:t>fsd</w:t>
      </w:r>
    </w:p>
    <w:p w14:paraId="3E14252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r w:rsidRPr="00E51028">
        <w:rPr>
          <w:rFonts w:ascii="Consolas" w:hAnsi="Consolas" w:cs="Consolas"/>
          <w:color w:val="808080"/>
          <w:sz w:val="16"/>
          <w:szCs w:val="19"/>
        </w:rPr>
        <w:t>=</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
    <w:p w14:paraId="25E34E1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Acct_Nbr</w:t>
      </w:r>
      <w:r w:rsidRPr="00E51028">
        <w:rPr>
          <w:rFonts w:ascii="Consolas" w:hAnsi="Consolas" w:cs="Consolas"/>
          <w:color w:val="808080"/>
          <w:sz w:val="16"/>
          <w:szCs w:val="19"/>
        </w:rPr>
        <w:t>=</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Acct_Nbr</w:t>
      </w:r>
    </w:p>
    <w:p w14:paraId="1C38D12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Site_Nbr</w:t>
      </w:r>
      <w:r w:rsidRPr="00E51028">
        <w:rPr>
          <w:rFonts w:ascii="Consolas" w:hAnsi="Consolas" w:cs="Consolas"/>
          <w:color w:val="808080"/>
          <w:sz w:val="16"/>
          <w:szCs w:val="19"/>
        </w:rPr>
        <w:t>=</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Site_Nbr</w:t>
      </w:r>
    </w:p>
    <w:p w14:paraId="4ABBBEF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r w:rsidRPr="00E51028">
        <w:rPr>
          <w:rFonts w:ascii="Consolas" w:hAnsi="Consolas" w:cs="Consolas"/>
          <w:color w:val="808080"/>
          <w:sz w:val="16"/>
          <w:szCs w:val="19"/>
        </w:rPr>
        <w:t>=</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
    <w:p w14:paraId="1F9A241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Service_Dt_SK</w:t>
      </w:r>
      <w:r w:rsidRPr="00E51028">
        <w:rPr>
          <w:rFonts w:ascii="Consolas" w:hAnsi="Consolas" w:cs="Consolas"/>
          <w:color w:val="808080"/>
          <w:sz w:val="16"/>
          <w:szCs w:val="19"/>
        </w:rPr>
        <w:t>=</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Service_Dt_SK</w:t>
      </w:r>
    </w:p>
    <w:p w14:paraId="77671A5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Service_Cd_SK</w:t>
      </w:r>
      <w:r w:rsidRPr="00E51028">
        <w:rPr>
          <w:rFonts w:ascii="Consolas" w:hAnsi="Consolas" w:cs="Consolas"/>
          <w:color w:val="808080"/>
          <w:sz w:val="16"/>
          <w:szCs w:val="19"/>
        </w:rPr>
        <w:t>=</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Service_Cd_SK</w:t>
      </w:r>
      <w:r w:rsidRPr="00E51028">
        <w:rPr>
          <w:rFonts w:ascii="Consolas" w:hAnsi="Consolas" w:cs="Consolas"/>
          <w:sz w:val="16"/>
          <w:szCs w:val="19"/>
        </w:rPr>
        <w:t xml:space="preserve"> </w:t>
      </w:r>
      <w:r w:rsidRPr="00E51028">
        <w:rPr>
          <w:rFonts w:ascii="Consolas" w:hAnsi="Consolas" w:cs="Consolas"/>
          <w:color w:val="008000"/>
          <w:sz w:val="16"/>
          <w:szCs w:val="19"/>
        </w:rPr>
        <w:t>-- type 1 dimension, so this is ok</w:t>
      </w:r>
    </w:p>
    <w:p w14:paraId="496B285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LEFT</w:t>
      </w:r>
      <w:r w:rsidRPr="00E51028">
        <w:rPr>
          <w:rFonts w:ascii="Consolas" w:hAnsi="Consolas" w:cs="Consolas"/>
          <w:sz w:val="16"/>
          <w:szCs w:val="19"/>
        </w:rPr>
        <w:t xml:space="preserve"> </w:t>
      </w:r>
      <w:r w:rsidRPr="00E51028">
        <w:rPr>
          <w:rFonts w:ascii="Consolas" w:hAnsi="Consolas" w:cs="Consolas"/>
          <w:color w:val="808080"/>
          <w:sz w:val="16"/>
          <w:szCs w:val="19"/>
        </w:rPr>
        <w:t>OUTER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##fsa</w:t>
      </w:r>
      <w:r w:rsidRPr="00E51028">
        <w:rPr>
          <w:rFonts w:ascii="Consolas" w:hAnsi="Consolas" w:cs="Consolas"/>
          <w:sz w:val="16"/>
          <w:szCs w:val="19"/>
        </w:rPr>
        <w:t xml:space="preserve"> </w:t>
      </w:r>
      <w:r w:rsidRPr="00E51028">
        <w:rPr>
          <w:rFonts w:ascii="Consolas" w:hAnsi="Consolas" w:cs="Consolas"/>
          <w:color w:val="008080"/>
          <w:sz w:val="16"/>
          <w:szCs w:val="19"/>
        </w:rPr>
        <w:t>fsa</w:t>
      </w:r>
    </w:p>
    <w:p w14:paraId="2EF87C2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FF00FF"/>
          <w:sz w:val="16"/>
          <w:szCs w:val="19"/>
        </w:rPr>
        <w:t>DATEPART</w:t>
      </w:r>
      <w:r w:rsidRPr="00E51028">
        <w:rPr>
          <w:rFonts w:ascii="Consolas" w:hAnsi="Consolas" w:cs="Consolas"/>
          <w:color w:val="808080"/>
          <w:sz w:val="16"/>
          <w:szCs w:val="19"/>
        </w:rPr>
        <w:t>(</w:t>
      </w:r>
      <w:r w:rsidRPr="00E51028">
        <w:rPr>
          <w:rFonts w:ascii="Consolas" w:hAnsi="Consolas" w:cs="Consolas"/>
          <w:color w:val="FF00FF"/>
          <w:sz w:val="16"/>
          <w:szCs w:val="19"/>
        </w:rPr>
        <w:t>YEAR</w:t>
      </w:r>
      <w:r w:rsidRPr="00E51028">
        <w:rPr>
          <w:rFonts w:ascii="Consolas" w:hAnsi="Consolas" w:cs="Consolas"/>
          <w:color w:val="808080"/>
          <w:sz w:val="16"/>
          <w:szCs w:val="19"/>
        </w:rPr>
        <w:t>,</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Orig_Start_Dt</w:t>
      </w:r>
      <w:r w:rsidRPr="00E51028">
        <w:rPr>
          <w:rFonts w:ascii="Consolas" w:hAnsi="Consolas" w:cs="Consolas"/>
          <w:color w:val="808080"/>
          <w:sz w:val="16"/>
          <w:szCs w:val="19"/>
        </w:rPr>
        <w:t>)*</w:t>
      </w:r>
      <w:r w:rsidRPr="00E51028">
        <w:rPr>
          <w:rFonts w:ascii="Consolas" w:hAnsi="Consolas" w:cs="Consolas"/>
          <w:sz w:val="16"/>
          <w:szCs w:val="19"/>
        </w:rPr>
        <w:t xml:space="preserve">100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FF"/>
          <w:sz w:val="16"/>
          <w:szCs w:val="19"/>
        </w:rPr>
        <w:t>DATEPART</w:t>
      </w:r>
      <w:r w:rsidRPr="00E51028">
        <w:rPr>
          <w:rFonts w:ascii="Consolas" w:hAnsi="Consolas" w:cs="Consolas"/>
          <w:color w:val="808080"/>
          <w:sz w:val="16"/>
          <w:szCs w:val="19"/>
        </w:rPr>
        <w:t>(</w:t>
      </w:r>
      <w:r w:rsidRPr="00E51028">
        <w:rPr>
          <w:rFonts w:ascii="Consolas" w:hAnsi="Consolas" w:cs="Consolas"/>
          <w:color w:val="FF00FF"/>
          <w:sz w:val="16"/>
          <w:szCs w:val="19"/>
        </w:rPr>
        <w:t>MONTH</w:t>
      </w:r>
      <w:r w:rsidRPr="00E51028">
        <w:rPr>
          <w:rFonts w:ascii="Consolas" w:hAnsi="Consolas" w:cs="Consolas"/>
          <w:color w:val="808080"/>
          <w:sz w:val="16"/>
          <w:szCs w:val="19"/>
        </w:rPr>
        <w:t>,</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Orig_Start_Dt</w:t>
      </w:r>
      <w:r w:rsidRPr="00E51028">
        <w:rPr>
          <w:rFonts w:ascii="Consolas" w:hAnsi="Consolas" w:cs="Consolas"/>
          <w:color w:val="808080"/>
          <w:sz w:val="16"/>
          <w:szCs w:val="19"/>
        </w:rPr>
        <w:t>)=</w:t>
      </w:r>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Sales_Activity_Period_SK</w:t>
      </w:r>
    </w:p>
    <w:p w14:paraId="0DC0EF5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r w:rsidRPr="00E51028">
        <w:rPr>
          <w:rFonts w:ascii="Consolas" w:hAnsi="Consolas" w:cs="Consolas"/>
          <w:color w:val="808080"/>
          <w:sz w:val="16"/>
          <w:szCs w:val="19"/>
        </w:rPr>
        <w:t>=</w:t>
      </w:r>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
    <w:p w14:paraId="3DAAB56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Acct_Nbr</w:t>
      </w:r>
      <w:r w:rsidRPr="00E51028">
        <w:rPr>
          <w:rFonts w:ascii="Consolas" w:hAnsi="Consolas" w:cs="Consolas"/>
          <w:color w:val="808080"/>
          <w:sz w:val="16"/>
          <w:szCs w:val="19"/>
        </w:rPr>
        <w:t>=</w:t>
      </w:r>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Acct_Nbr</w:t>
      </w:r>
    </w:p>
    <w:p w14:paraId="58FDC6E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Site_Nbr</w:t>
      </w:r>
      <w:r w:rsidRPr="00E51028">
        <w:rPr>
          <w:rFonts w:ascii="Consolas" w:hAnsi="Consolas" w:cs="Consolas"/>
          <w:color w:val="808080"/>
          <w:sz w:val="16"/>
          <w:szCs w:val="19"/>
        </w:rPr>
        <w:t>=</w:t>
      </w:r>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Site_Nbr</w:t>
      </w:r>
    </w:p>
    <w:p w14:paraId="1AC42BE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r w:rsidRPr="00E51028">
        <w:rPr>
          <w:rFonts w:ascii="Consolas" w:hAnsi="Consolas" w:cs="Consolas"/>
          <w:color w:val="808080"/>
          <w:sz w:val="16"/>
          <w:szCs w:val="19"/>
        </w:rPr>
        <w:t>=</w:t>
      </w:r>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
    <w:p w14:paraId="72D578F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LEFT</w:t>
      </w:r>
      <w:r w:rsidRPr="00E51028">
        <w:rPr>
          <w:rFonts w:ascii="Consolas" w:hAnsi="Consolas" w:cs="Consolas"/>
          <w:sz w:val="16"/>
          <w:szCs w:val="19"/>
        </w:rPr>
        <w:t xml:space="preserve"> </w:t>
      </w:r>
      <w:r w:rsidRPr="00E51028">
        <w:rPr>
          <w:rFonts w:ascii="Consolas" w:hAnsi="Consolas" w:cs="Consolas"/>
          <w:color w:val="808080"/>
          <w:sz w:val="16"/>
          <w:szCs w:val="19"/>
        </w:rPr>
        <w:t>OUTER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dim_rate_hist</w:t>
      </w:r>
      <w:r w:rsidRPr="00E51028">
        <w:rPr>
          <w:rFonts w:ascii="Consolas" w:hAnsi="Consolas" w:cs="Consolas"/>
          <w:sz w:val="16"/>
          <w:szCs w:val="19"/>
        </w:rPr>
        <w:t xml:space="preserve"> </w:t>
      </w:r>
      <w:r w:rsidRPr="00E51028">
        <w:rPr>
          <w:rFonts w:ascii="Consolas" w:hAnsi="Consolas" w:cs="Consolas"/>
          <w:color w:val="008080"/>
          <w:sz w:val="16"/>
          <w:szCs w:val="19"/>
        </w:rPr>
        <w:t>drh</w:t>
      </w:r>
      <w:r w:rsidRPr="00E51028">
        <w:rPr>
          <w:rFonts w:ascii="Consolas" w:hAnsi="Consolas" w:cs="Consolas"/>
          <w:sz w:val="16"/>
          <w:szCs w:val="19"/>
        </w:rPr>
        <w:t xml:space="preserve"> </w:t>
      </w:r>
    </w:p>
    <w:p w14:paraId="028F589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Rate_SK</w:t>
      </w:r>
      <w:r w:rsidRPr="00E51028">
        <w:rPr>
          <w:rFonts w:ascii="Consolas" w:hAnsi="Consolas" w:cs="Consolas"/>
          <w:color w:val="808080"/>
          <w:sz w:val="16"/>
          <w:szCs w:val="19"/>
        </w:rPr>
        <w:t>=</w:t>
      </w:r>
      <w:r w:rsidRPr="00E51028">
        <w:rPr>
          <w:rFonts w:ascii="Consolas" w:hAnsi="Consolas" w:cs="Consolas"/>
          <w:color w:val="008080"/>
          <w:sz w:val="16"/>
          <w:szCs w:val="19"/>
        </w:rPr>
        <w:t>drh</w:t>
      </w:r>
      <w:r w:rsidRPr="00E51028">
        <w:rPr>
          <w:rFonts w:ascii="Consolas" w:hAnsi="Consolas" w:cs="Consolas"/>
          <w:color w:val="808080"/>
          <w:sz w:val="16"/>
          <w:szCs w:val="19"/>
        </w:rPr>
        <w:t>.</w:t>
      </w:r>
      <w:r w:rsidRPr="00E51028">
        <w:rPr>
          <w:rFonts w:ascii="Consolas" w:hAnsi="Consolas" w:cs="Consolas"/>
          <w:color w:val="008080"/>
          <w:sz w:val="16"/>
          <w:szCs w:val="19"/>
        </w:rPr>
        <w:t>rate_sk</w:t>
      </w:r>
      <w:r w:rsidRPr="00E51028">
        <w:rPr>
          <w:rFonts w:ascii="Consolas" w:hAnsi="Consolas" w:cs="Consolas"/>
          <w:sz w:val="16"/>
          <w:szCs w:val="19"/>
        </w:rPr>
        <w:t xml:space="preserve"> </w:t>
      </w:r>
    </w:p>
    <w:p w14:paraId="5046EBE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LEFT</w:t>
      </w:r>
      <w:r w:rsidRPr="00E51028">
        <w:rPr>
          <w:rFonts w:ascii="Consolas" w:hAnsi="Consolas" w:cs="Consolas"/>
          <w:sz w:val="16"/>
          <w:szCs w:val="19"/>
        </w:rPr>
        <w:t xml:space="preserve"> </w:t>
      </w:r>
      <w:r w:rsidRPr="00E51028">
        <w:rPr>
          <w:rFonts w:ascii="Consolas" w:hAnsi="Consolas" w:cs="Consolas"/>
          <w:color w:val="808080"/>
          <w:sz w:val="16"/>
          <w:szCs w:val="19"/>
        </w:rPr>
        <w:t>OUTER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dim_acct_fee</w:t>
      </w:r>
      <w:r w:rsidRPr="00E51028">
        <w:rPr>
          <w:rFonts w:ascii="Consolas" w:hAnsi="Consolas" w:cs="Consolas"/>
          <w:sz w:val="16"/>
          <w:szCs w:val="19"/>
        </w:rPr>
        <w:t xml:space="preserve"> </w:t>
      </w:r>
      <w:r w:rsidRPr="00E51028">
        <w:rPr>
          <w:rFonts w:ascii="Consolas" w:hAnsi="Consolas" w:cs="Consolas"/>
          <w:color w:val="008080"/>
          <w:sz w:val="16"/>
          <w:szCs w:val="19"/>
        </w:rPr>
        <w:t>daf</w:t>
      </w:r>
    </w:p>
    <w:p w14:paraId="4BD5D71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Acct_Fee_SK</w:t>
      </w:r>
      <w:r w:rsidRPr="00E51028">
        <w:rPr>
          <w:rFonts w:ascii="Consolas" w:hAnsi="Consolas" w:cs="Consolas"/>
          <w:color w:val="808080"/>
          <w:sz w:val="16"/>
          <w:szCs w:val="19"/>
        </w:rPr>
        <w:t>=</w:t>
      </w:r>
      <w:r w:rsidRPr="00E51028">
        <w:rPr>
          <w:rFonts w:ascii="Consolas" w:hAnsi="Consolas" w:cs="Consolas"/>
          <w:color w:val="008080"/>
          <w:sz w:val="16"/>
          <w:szCs w:val="19"/>
        </w:rPr>
        <w:t>daf</w:t>
      </w:r>
      <w:r w:rsidRPr="00E51028">
        <w:rPr>
          <w:rFonts w:ascii="Consolas" w:hAnsi="Consolas" w:cs="Consolas"/>
          <w:color w:val="808080"/>
          <w:sz w:val="16"/>
          <w:szCs w:val="19"/>
        </w:rPr>
        <w:t>.</w:t>
      </w:r>
      <w:r w:rsidRPr="00E51028">
        <w:rPr>
          <w:rFonts w:ascii="Consolas" w:hAnsi="Consolas" w:cs="Consolas"/>
          <w:color w:val="008080"/>
          <w:sz w:val="16"/>
          <w:szCs w:val="19"/>
        </w:rPr>
        <w:t>Acct_Fee_SK</w:t>
      </w:r>
    </w:p>
    <w:p w14:paraId="65A95EB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LEFT</w:t>
      </w:r>
      <w:r w:rsidRPr="00E51028">
        <w:rPr>
          <w:rFonts w:ascii="Consolas" w:hAnsi="Consolas" w:cs="Consolas"/>
          <w:sz w:val="16"/>
          <w:szCs w:val="19"/>
        </w:rPr>
        <w:t xml:space="preserve"> </w:t>
      </w:r>
      <w:r w:rsidRPr="00E51028">
        <w:rPr>
          <w:rFonts w:ascii="Consolas" w:hAnsi="Consolas" w:cs="Consolas"/>
          <w:color w:val="808080"/>
          <w:sz w:val="16"/>
          <w:szCs w:val="19"/>
        </w:rPr>
        <w:t>OUTER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dbo</w:t>
      </w:r>
      <w:r w:rsidRPr="00E51028">
        <w:rPr>
          <w:rFonts w:ascii="Consolas" w:hAnsi="Consolas" w:cs="Consolas"/>
          <w:color w:val="808080"/>
          <w:sz w:val="16"/>
          <w:szCs w:val="19"/>
        </w:rPr>
        <w:t>.</w:t>
      </w:r>
      <w:r w:rsidRPr="00E51028">
        <w:rPr>
          <w:rFonts w:ascii="Consolas" w:hAnsi="Consolas" w:cs="Consolas"/>
          <w:color w:val="008080"/>
          <w:sz w:val="16"/>
          <w:szCs w:val="19"/>
        </w:rPr>
        <w:t>dim_employee</w:t>
      </w:r>
      <w:r w:rsidRPr="00E51028">
        <w:rPr>
          <w:rFonts w:ascii="Consolas" w:hAnsi="Consolas" w:cs="Consolas"/>
          <w:sz w:val="16"/>
          <w:szCs w:val="19"/>
        </w:rPr>
        <w:t xml:space="preserve"> </w:t>
      </w:r>
      <w:r w:rsidRPr="00E51028">
        <w:rPr>
          <w:rFonts w:ascii="Consolas" w:hAnsi="Consolas" w:cs="Consolas"/>
          <w:color w:val="008080"/>
          <w:sz w:val="16"/>
          <w:szCs w:val="19"/>
        </w:rPr>
        <w:t>e</w:t>
      </w:r>
    </w:p>
    <w:p w14:paraId="2DA3E97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Employee_SK</w:t>
      </w:r>
      <w:r w:rsidRPr="00E51028">
        <w:rPr>
          <w:rFonts w:ascii="Consolas" w:hAnsi="Consolas" w:cs="Consolas"/>
          <w:color w:val="808080"/>
          <w:sz w:val="16"/>
          <w:szCs w:val="19"/>
        </w:rPr>
        <w:t>=</w:t>
      </w:r>
      <w:r w:rsidRPr="00E51028">
        <w:rPr>
          <w:rFonts w:ascii="Consolas" w:hAnsi="Consolas" w:cs="Consolas"/>
          <w:color w:val="008080"/>
          <w:sz w:val="16"/>
          <w:szCs w:val="19"/>
        </w:rPr>
        <w:t>e</w:t>
      </w:r>
      <w:r w:rsidRPr="00E51028">
        <w:rPr>
          <w:rFonts w:ascii="Consolas" w:hAnsi="Consolas" w:cs="Consolas"/>
          <w:color w:val="808080"/>
          <w:sz w:val="16"/>
          <w:szCs w:val="19"/>
        </w:rPr>
        <w:t>.</w:t>
      </w:r>
      <w:r w:rsidRPr="00E51028">
        <w:rPr>
          <w:rFonts w:ascii="Consolas" w:hAnsi="Consolas" w:cs="Consolas"/>
          <w:color w:val="008080"/>
          <w:sz w:val="16"/>
          <w:szCs w:val="19"/>
        </w:rPr>
        <w:t>Employee_SK</w:t>
      </w:r>
      <w:r w:rsidRPr="00E51028">
        <w:rPr>
          <w:rFonts w:ascii="Consolas" w:hAnsi="Consolas" w:cs="Consolas"/>
          <w:sz w:val="16"/>
          <w:szCs w:val="19"/>
        </w:rPr>
        <w:t xml:space="preserve"> </w:t>
      </w:r>
      <w:r w:rsidRPr="00E51028">
        <w:rPr>
          <w:rFonts w:ascii="Consolas" w:hAnsi="Consolas" w:cs="Consolas"/>
          <w:color w:val="008000"/>
          <w:sz w:val="16"/>
          <w:szCs w:val="19"/>
        </w:rPr>
        <w:t>-- 21,353,629 rows in 8m22s</w:t>
      </w:r>
    </w:p>
    <w:p w14:paraId="043FBF7E"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1CA1E8A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DELETE</w:t>
      </w:r>
      <w:r w:rsidRPr="00E51028">
        <w:rPr>
          <w:rFonts w:ascii="Consolas" w:hAnsi="Consolas" w:cs="Consolas"/>
          <w:sz w:val="16"/>
          <w:szCs w:val="19"/>
        </w:rPr>
        <w:t xml:space="preserve"> </w:t>
      </w:r>
      <w:r w:rsidRPr="00E51028">
        <w:rPr>
          <w:rFonts w:ascii="Consolas" w:hAnsi="Consolas" w:cs="Consolas"/>
          <w:color w:val="0000FF"/>
          <w:sz w:val="16"/>
          <w:szCs w:val="19"/>
        </w:rPr>
        <w:t>FROM</w:t>
      </w:r>
      <w:r w:rsidRPr="00E51028">
        <w:rPr>
          <w:rFonts w:ascii="Consolas" w:hAnsi="Consolas" w:cs="Consolas"/>
          <w:sz w:val="16"/>
          <w:szCs w:val="19"/>
        </w:rPr>
        <w:t xml:space="preserve"> </w:t>
      </w:r>
      <w:r w:rsidRPr="00E51028">
        <w:rPr>
          <w:rFonts w:ascii="Consolas" w:hAnsi="Consolas" w:cs="Consolas"/>
          <w:color w:val="008080"/>
          <w:sz w:val="16"/>
          <w:szCs w:val="19"/>
        </w:rPr>
        <w:t>##result</w:t>
      </w:r>
      <w:r w:rsidRPr="00E51028">
        <w:rPr>
          <w:rFonts w:ascii="Consolas" w:hAnsi="Consolas" w:cs="Consolas"/>
          <w:sz w:val="16"/>
          <w:szCs w:val="19"/>
        </w:rPr>
        <w:t xml:space="preserve"> </w:t>
      </w:r>
      <w:r w:rsidRPr="00E51028">
        <w:rPr>
          <w:rFonts w:ascii="Consolas" w:hAnsi="Consolas" w:cs="Consolas"/>
          <w:color w:val="0000FF"/>
          <w:sz w:val="16"/>
          <w:szCs w:val="19"/>
        </w:rPr>
        <w:t>WHEre</w:t>
      </w:r>
      <w:r w:rsidRPr="00E51028">
        <w:rPr>
          <w:rFonts w:ascii="Consolas" w:hAnsi="Consolas" w:cs="Consolas"/>
          <w:sz w:val="16"/>
          <w:szCs w:val="19"/>
        </w:rPr>
        <w:t xml:space="preserve"> </w:t>
      </w:r>
      <w:r w:rsidRPr="00E51028">
        <w:rPr>
          <w:rFonts w:ascii="Consolas" w:hAnsi="Consolas" w:cs="Consolas"/>
          <w:color w:val="008080"/>
          <w:sz w:val="16"/>
          <w:szCs w:val="19"/>
        </w:rPr>
        <w:t>row1</w:t>
      </w:r>
      <w:r w:rsidRPr="00E51028">
        <w:rPr>
          <w:rFonts w:ascii="Consolas" w:hAnsi="Consolas" w:cs="Consolas"/>
          <w:color w:val="808080"/>
          <w:sz w:val="16"/>
          <w:szCs w:val="19"/>
        </w:rPr>
        <w:t>!=</w:t>
      </w:r>
      <w:r w:rsidRPr="00E51028">
        <w:rPr>
          <w:rFonts w:ascii="Consolas" w:hAnsi="Consolas" w:cs="Consolas"/>
          <w:sz w:val="16"/>
          <w:szCs w:val="19"/>
        </w:rPr>
        <w:t xml:space="preserve">1 </w:t>
      </w:r>
      <w:r w:rsidRPr="00E51028">
        <w:rPr>
          <w:rFonts w:ascii="Consolas" w:hAnsi="Consolas" w:cs="Consolas"/>
          <w:color w:val="008000"/>
          <w:sz w:val="16"/>
          <w:szCs w:val="19"/>
        </w:rPr>
        <w:t>-- get rid of duplicates</w:t>
      </w:r>
    </w:p>
    <w:p w14:paraId="0A679BD3"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43D1ADD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8000"/>
          <w:sz w:val="16"/>
          <w:szCs w:val="19"/>
        </w:rPr>
        <w:t>--select count(*) from ##result where row1=1 -- 18,822,008 rows</w:t>
      </w:r>
    </w:p>
    <w:p w14:paraId="5E07EAAC" w14:textId="77777777" w:rsidR="00E51028" w:rsidRDefault="00E51028" w:rsidP="00E51028">
      <w:pPr>
        <w:autoSpaceDE w:val="0"/>
        <w:autoSpaceDN w:val="0"/>
        <w:adjustRightInd w:val="0"/>
        <w:spacing w:before="0" w:after="0"/>
        <w:rPr>
          <w:rFonts w:ascii="Consolas" w:hAnsi="Consolas" w:cs="Consolas"/>
          <w:sz w:val="19"/>
          <w:szCs w:val="19"/>
        </w:rPr>
      </w:pPr>
    </w:p>
    <w:p w14:paraId="5FEE8B9F" w14:textId="192EBBE2" w:rsidR="00001CA9" w:rsidRDefault="00CE4A4B" w:rsidP="00001CA9">
      <w:pPr>
        <w:pStyle w:val="Heading4"/>
      </w:pPr>
      <w:bookmarkStart w:id="31" w:name="_Ref407000368"/>
      <w:r>
        <w:t>DDL for account_status_ind table</w:t>
      </w:r>
      <w:bookmarkEnd w:id="31"/>
    </w:p>
    <w:p w14:paraId="088E9FBA" w14:textId="21D371C5" w:rsidR="00CE4A4B" w:rsidRPr="00CE4A4B" w:rsidRDefault="00CE4A4B" w:rsidP="00CE4A4B">
      <w:pPr>
        <w:pStyle w:val="BodyText"/>
      </w:pPr>
      <w:r>
        <w:t>This account_status_ind table will hold all data required from the BIDW DWCORE environment to support pricing of exis</w:t>
      </w:r>
      <w:r w:rsidR="0044244D">
        <w:t>ting industrial customers.  It is at the container group grain.</w:t>
      </w:r>
      <w:r w:rsidR="00611D20">
        <w:t xml:space="preserve">  Note that additional columns must be added to this table to hold the values from the (TBD) table.</w:t>
      </w:r>
    </w:p>
    <w:p w14:paraId="6C52BD7A"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color w:val="0000FF"/>
          <w:sz w:val="16"/>
          <w:szCs w:val="19"/>
        </w:rPr>
        <w:t>CREATE</w:t>
      </w:r>
      <w:r w:rsidRPr="00CE4A4B">
        <w:rPr>
          <w:rFonts w:ascii="Consolas" w:hAnsi="Consolas" w:cs="Consolas"/>
          <w:sz w:val="16"/>
          <w:szCs w:val="19"/>
        </w:rPr>
        <w:t xml:space="preserve"> </w:t>
      </w:r>
      <w:r w:rsidRPr="00CE4A4B">
        <w:rPr>
          <w:rFonts w:ascii="Consolas" w:hAnsi="Consolas" w:cs="Consolas"/>
          <w:color w:val="0000FF"/>
          <w:sz w:val="16"/>
          <w:szCs w:val="19"/>
        </w:rPr>
        <w:t>TABLE</w:t>
      </w:r>
      <w:r w:rsidRPr="00CE4A4B">
        <w:rPr>
          <w:rFonts w:ascii="Consolas" w:hAnsi="Consolas" w:cs="Consolas"/>
          <w:sz w:val="16"/>
          <w:szCs w:val="19"/>
        </w:rPr>
        <w:t xml:space="preserve"> </w:t>
      </w:r>
      <w:r w:rsidRPr="00CE4A4B">
        <w:rPr>
          <w:rFonts w:ascii="Consolas" w:hAnsi="Consolas" w:cs="Consolas"/>
          <w:color w:val="008080"/>
          <w:sz w:val="16"/>
          <w:szCs w:val="19"/>
        </w:rPr>
        <w:t>account_status_ind</w:t>
      </w:r>
      <w:r w:rsidRPr="00CE4A4B">
        <w:rPr>
          <w:rFonts w:ascii="Consolas" w:hAnsi="Consolas" w:cs="Consolas"/>
          <w:color w:val="808080"/>
          <w:sz w:val="16"/>
          <w:szCs w:val="19"/>
        </w:rPr>
        <w:t>(</w:t>
      </w:r>
    </w:p>
    <w:p w14:paraId="3D3BE037"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Cur_Div_Nbr</w:t>
      </w:r>
      <w:r w:rsidRPr="00CE4A4B">
        <w:rPr>
          <w:rFonts w:ascii="Consolas" w:hAnsi="Consolas" w:cs="Consolas"/>
          <w:sz w:val="16"/>
          <w:szCs w:val="19"/>
        </w:rPr>
        <w:t xml:space="preserve">              </w:t>
      </w:r>
      <w:r w:rsidRPr="00CE4A4B">
        <w:rPr>
          <w:rFonts w:ascii="Consolas" w:hAnsi="Consolas" w:cs="Consolas"/>
          <w:color w:val="0000FF"/>
          <w:sz w:val="16"/>
          <w:szCs w:val="19"/>
        </w:rPr>
        <w:t>INT</w:t>
      </w:r>
      <w:r w:rsidRPr="00CE4A4B">
        <w:rPr>
          <w:rFonts w:ascii="Consolas" w:hAnsi="Consolas" w:cs="Consolas"/>
          <w:sz w:val="16"/>
          <w:szCs w:val="19"/>
        </w:rPr>
        <w:t xml:space="preserve"> </w:t>
      </w:r>
      <w:r w:rsidRPr="00CE4A4B">
        <w:rPr>
          <w:rFonts w:ascii="Consolas" w:hAnsi="Consolas" w:cs="Consolas"/>
          <w:color w:val="808080"/>
          <w:sz w:val="16"/>
          <w:szCs w:val="19"/>
        </w:rPr>
        <w:t>NOT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3D15713A"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Cur_Infopro_Div_Nbr</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5</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NOT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7AA59057"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Acct_Nbr</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14</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3C9F4461"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Site_Nbr</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5</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450F10EF"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zip</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10</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6E09768A"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LATITUDE</w:t>
      </w:r>
      <w:r w:rsidRPr="00CE4A4B">
        <w:rPr>
          <w:rFonts w:ascii="Consolas" w:hAnsi="Consolas" w:cs="Consolas"/>
          <w:sz w:val="16"/>
          <w:szCs w:val="19"/>
        </w:rPr>
        <w:t xml:space="preserve">                 </w:t>
      </w:r>
      <w:r w:rsidRPr="00CE4A4B">
        <w:rPr>
          <w:rFonts w:ascii="Consolas" w:hAnsi="Consolas" w:cs="Consolas"/>
          <w:color w:val="0000FF"/>
          <w:sz w:val="16"/>
          <w:szCs w:val="19"/>
        </w:rPr>
        <w:t>NUMERIC</w:t>
      </w:r>
      <w:r w:rsidRPr="00CE4A4B">
        <w:rPr>
          <w:rFonts w:ascii="Consolas" w:hAnsi="Consolas" w:cs="Consolas"/>
          <w:color w:val="808080"/>
          <w:sz w:val="16"/>
          <w:szCs w:val="19"/>
        </w:rPr>
        <w:t>(</w:t>
      </w:r>
      <w:r w:rsidRPr="00CE4A4B">
        <w:rPr>
          <w:rFonts w:ascii="Consolas" w:hAnsi="Consolas" w:cs="Consolas"/>
          <w:sz w:val="16"/>
          <w:szCs w:val="19"/>
        </w:rPr>
        <w:t>11</w:t>
      </w:r>
      <w:r w:rsidRPr="00CE4A4B">
        <w:rPr>
          <w:rFonts w:ascii="Consolas" w:hAnsi="Consolas" w:cs="Consolas"/>
          <w:color w:val="808080"/>
          <w:sz w:val="16"/>
          <w:szCs w:val="19"/>
        </w:rPr>
        <w:t>,</w:t>
      </w:r>
      <w:r w:rsidRPr="00CE4A4B">
        <w:rPr>
          <w:rFonts w:ascii="Consolas" w:hAnsi="Consolas" w:cs="Consolas"/>
          <w:sz w:val="16"/>
          <w:szCs w:val="19"/>
        </w:rPr>
        <w:t xml:space="preserve"> 6</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7C15848A"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LONGITUDE</w:t>
      </w:r>
      <w:r w:rsidRPr="00CE4A4B">
        <w:rPr>
          <w:rFonts w:ascii="Consolas" w:hAnsi="Consolas" w:cs="Consolas"/>
          <w:sz w:val="16"/>
          <w:szCs w:val="19"/>
        </w:rPr>
        <w:t xml:space="preserve">                </w:t>
      </w:r>
      <w:r w:rsidRPr="00CE4A4B">
        <w:rPr>
          <w:rFonts w:ascii="Consolas" w:hAnsi="Consolas" w:cs="Consolas"/>
          <w:color w:val="0000FF"/>
          <w:sz w:val="16"/>
          <w:szCs w:val="19"/>
        </w:rPr>
        <w:t>NUMERIC</w:t>
      </w:r>
      <w:r w:rsidRPr="00CE4A4B">
        <w:rPr>
          <w:rFonts w:ascii="Consolas" w:hAnsi="Consolas" w:cs="Consolas"/>
          <w:color w:val="808080"/>
          <w:sz w:val="16"/>
          <w:szCs w:val="19"/>
        </w:rPr>
        <w:t>(</w:t>
      </w:r>
      <w:r w:rsidRPr="00CE4A4B">
        <w:rPr>
          <w:rFonts w:ascii="Consolas" w:hAnsi="Consolas" w:cs="Consolas"/>
          <w:sz w:val="16"/>
          <w:szCs w:val="19"/>
        </w:rPr>
        <w:t>11</w:t>
      </w:r>
      <w:r w:rsidRPr="00CE4A4B">
        <w:rPr>
          <w:rFonts w:ascii="Consolas" w:hAnsi="Consolas" w:cs="Consolas"/>
          <w:color w:val="808080"/>
          <w:sz w:val="16"/>
          <w:szCs w:val="19"/>
        </w:rPr>
        <w:t>,</w:t>
      </w:r>
      <w:r w:rsidRPr="00CE4A4B">
        <w:rPr>
          <w:rFonts w:ascii="Consolas" w:hAnsi="Consolas" w:cs="Consolas"/>
          <w:sz w:val="16"/>
          <w:szCs w:val="19"/>
        </w:rPr>
        <w:t xml:space="preserve"> 6</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608A9E70"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Container_Grp_Nbr</w:t>
      </w:r>
      <w:r w:rsidRPr="00CE4A4B">
        <w:rPr>
          <w:rFonts w:ascii="Consolas" w:hAnsi="Consolas" w:cs="Consolas"/>
          <w:sz w:val="16"/>
          <w:szCs w:val="19"/>
        </w:rPr>
        <w:t xml:space="preserve">        </w:t>
      </w:r>
      <w:r w:rsidRPr="00CE4A4B">
        <w:rPr>
          <w:rFonts w:ascii="Consolas" w:hAnsi="Consolas" w:cs="Consolas"/>
          <w:color w:val="0000FF"/>
          <w:sz w:val="16"/>
          <w:szCs w:val="19"/>
        </w:rPr>
        <w:t>NUMERIC</w:t>
      </w:r>
      <w:r w:rsidRPr="00CE4A4B">
        <w:rPr>
          <w:rFonts w:ascii="Consolas" w:hAnsi="Consolas" w:cs="Consolas"/>
          <w:color w:val="808080"/>
          <w:sz w:val="16"/>
          <w:szCs w:val="19"/>
        </w:rPr>
        <w:t>(</w:t>
      </w:r>
      <w:r w:rsidRPr="00CE4A4B">
        <w:rPr>
          <w:rFonts w:ascii="Consolas" w:hAnsi="Consolas" w:cs="Consolas"/>
          <w:sz w:val="16"/>
          <w:szCs w:val="19"/>
        </w:rPr>
        <w:t>2</w:t>
      </w:r>
      <w:r w:rsidRPr="00CE4A4B">
        <w:rPr>
          <w:rFonts w:ascii="Consolas" w:hAnsi="Consolas" w:cs="Consolas"/>
          <w:color w:val="808080"/>
          <w:sz w:val="16"/>
          <w:szCs w:val="19"/>
        </w:rPr>
        <w:t>,</w:t>
      </w:r>
      <w:r w:rsidRPr="00CE4A4B">
        <w:rPr>
          <w:rFonts w:ascii="Consolas" w:hAnsi="Consolas" w:cs="Consolas"/>
          <w:sz w:val="16"/>
          <w:szCs w:val="19"/>
        </w:rPr>
        <w:t xml:space="preserve"> 0</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40ED15B7"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is_Container_Owned</w:t>
      </w:r>
      <w:r w:rsidRPr="00CE4A4B">
        <w:rPr>
          <w:rFonts w:ascii="Consolas" w:hAnsi="Consolas" w:cs="Consolas"/>
          <w:sz w:val="16"/>
          <w:szCs w:val="19"/>
        </w:rPr>
        <w:t xml:space="preserve">       </w:t>
      </w:r>
      <w:r w:rsidRPr="00CE4A4B">
        <w:rPr>
          <w:rFonts w:ascii="Consolas" w:hAnsi="Consolas" w:cs="Consolas"/>
          <w:color w:val="0000FF"/>
          <w:sz w:val="16"/>
          <w:szCs w:val="19"/>
        </w:rPr>
        <w:t>BIT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6266DDF4"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is_Oncall</w:t>
      </w:r>
      <w:r w:rsidRPr="00CE4A4B">
        <w:rPr>
          <w:rFonts w:ascii="Consolas" w:hAnsi="Consolas" w:cs="Consolas"/>
          <w:sz w:val="16"/>
          <w:szCs w:val="19"/>
        </w:rPr>
        <w:t xml:space="preserve">                </w:t>
      </w:r>
      <w:r w:rsidRPr="00CE4A4B">
        <w:rPr>
          <w:rFonts w:ascii="Consolas" w:hAnsi="Consolas" w:cs="Consolas"/>
          <w:color w:val="0000FF"/>
          <w:sz w:val="16"/>
          <w:szCs w:val="19"/>
        </w:rPr>
        <w:t>BIT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1F5DB6A1"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Charge_Cd</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10</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NOT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693401EC"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Charge_Cd_Desc</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255</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0B3AA6DC"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receipt_nbr</w:t>
      </w:r>
      <w:r w:rsidRPr="00CE4A4B">
        <w:rPr>
          <w:rFonts w:ascii="Consolas" w:hAnsi="Consolas" w:cs="Consolas"/>
          <w:sz w:val="16"/>
          <w:szCs w:val="19"/>
        </w:rPr>
        <w:t xml:space="preserve">              </w:t>
      </w:r>
      <w:r w:rsidRPr="00CE4A4B">
        <w:rPr>
          <w:rFonts w:ascii="Consolas" w:hAnsi="Consolas" w:cs="Consolas"/>
          <w:color w:val="0000FF"/>
          <w:sz w:val="16"/>
          <w:szCs w:val="19"/>
        </w:rPr>
        <w:t>NUMERIC</w:t>
      </w:r>
      <w:r w:rsidRPr="00CE4A4B">
        <w:rPr>
          <w:rFonts w:ascii="Consolas" w:hAnsi="Consolas" w:cs="Consolas"/>
          <w:color w:val="808080"/>
          <w:sz w:val="16"/>
          <w:szCs w:val="19"/>
        </w:rPr>
        <w:t>(</w:t>
      </w:r>
      <w:r w:rsidRPr="00CE4A4B">
        <w:rPr>
          <w:rFonts w:ascii="Consolas" w:hAnsi="Consolas" w:cs="Consolas"/>
          <w:sz w:val="16"/>
          <w:szCs w:val="19"/>
        </w:rPr>
        <w:t>5</w:t>
      </w:r>
      <w:r w:rsidRPr="00CE4A4B">
        <w:rPr>
          <w:rFonts w:ascii="Consolas" w:hAnsi="Consolas" w:cs="Consolas"/>
          <w:color w:val="808080"/>
          <w:sz w:val="16"/>
          <w:szCs w:val="19"/>
        </w:rPr>
        <w:t>,</w:t>
      </w:r>
      <w:r w:rsidRPr="00CE4A4B">
        <w:rPr>
          <w:rFonts w:ascii="Consolas" w:hAnsi="Consolas" w:cs="Consolas"/>
          <w:sz w:val="16"/>
          <w:szCs w:val="19"/>
        </w:rPr>
        <w:t xml:space="preserve"> 0</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641FFD84"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row1</w:t>
      </w:r>
      <w:r w:rsidRPr="00CE4A4B">
        <w:rPr>
          <w:rFonts w:ascii="Consolas" w:hAnsi="Consolas" w:cs="Consolas"/>
          <w:sz w:val="16"/>
          <w:szCs w:val="19"/>
        </w:rPr>
        <w:t xml:space="preserve">                     </w:t>
      </w:r>
      <w:r w:rsidRPr="00CE4A4B">
        <w:rPr>
          <w:rFonts w:ascii="Consolas" w:hAnsi="Consolas" w:cs="Consolas"/>
          <w:color w:val="0000FF"/>
          <w:sz w:val="16"/>
          <w:szCs w:val="19"/>
        </w:rPr>
        <w:t>BIGINT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3A4DA89D"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charge_method</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10</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NOT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504A6BF2"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charge_method_desc</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255</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521C05BE"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charge_typ</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10</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NOT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18153A45"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charge_typ_desc</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255</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0169204B"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disposal_cd</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2</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39088BB4"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disposal_price_cd</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2</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17E4438C"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disposal_time_start</w:t>
      </w:r>
      <w:r w:rsidRPr="00CE4A4B">
        <w:rPr>
          <w:rFonts w:ascii="Consolas" w:hAnsi="Consolas" w:cs="Consolas"/>
          <w:sz w:val="16"/>
          <w:szCs w:val="19"/>
        </w:rPr>
        <w:t xml:space="preserve">      </w:t>
      </w:r>
      <w:r w:rsidRPr="00CE4A4B">
        <w:rPr>
          <w:rFonts w:ascii="Consolas" w:hAnsi="Consolas" w:cs="Consolas"/>
          <w:color w:val="0000FF"/>
          <w:sz w:val="16"/>
          <w:szCs w:val="19"/>
        </w:rPr>
        <w:t>DECIMAL</w:t>
      </w:r>
      <w:r w:rsidRPr="00CE4A4B">
        <w:rPr>
          <w:rFonts w:ascii="Consolas" w:hAnsi="Consolas" w:cs="Consolas"/>
          <w:color w:val="808080"/>
          <w:sz w:val="16"/>
          <w:szCs w:val="19"/>
        </w:rPr>
        <w:t>(</w:t>
      </w:r>
      <w:r w:rsidRPr="00CE4A4B">
        <w:rPr>
          <w:rFonts w:ascii="Consolas" w:hAnsi="Consolas" w:cs="Consolas"/>
          <w:sz w:val="16"/>
          <w:szCs w:val="19"/>
        </w:rPr>
        <w:t>4</w:t>
      </w:r>
      <w:r w:rsidRPr="00CE4A4B">
        <w:rPr>
          <w:rFonts w:ascii="Consolas" w:hAnsi="Consolas" w:cs="Consolas"/>
          <w:color w:val="808080"/>
          <w:sz w:val="16"/>
          <w:szCs w:val="19"/>
        </w:rPr>
        <w:t>,</w:t>
      </w:r>
      <w:r w:rsidRPr="00CE4A4B">
        <w:rPr>
          <w:rFonts w:ascii="Consolas" w:hAnsi="Consolas" w:cs="Consolas"/>
          <w:sz w:val="16"/>
          <w:szCs w:val="19"/>
        </w:rPr>
        <w:t xml:space="preserve"> 0</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2B0017EB"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disposal_time_end</w:t>
      </w:r>
      <w:r w:rsidRPr="00CE4A4B">
        <w:rPr>
          <w:rFonts w:ascii="Consolas" w:hAnsi="Consolas" w:cs="Consolas"/>
          <w:sz w:val="16"/>
          <w:szCs w:val="19"/>
        </w:rPr>
        <w:t xml:space="preserve">        </w:t>
      </w:r>
      <w:r w:rsidRPr="00CE4A4B">
        <w:rPr>
          <w:rFonts w:ascii="Consolas" w:hAnsi="Consolas" w:cs="Consolas"/>
          <w:color w:val="0000FF"/>
          <w:sz w:val="16"/>
          <w:szCs w:val="19"/>
        </w:rPr>
        <w:t>DECIMAL</w:t>
      </w:r>
      <w:r w:rsidRPr="00CE4A4B">
        <w:rPr>
          <w:rFonts w:ascii="Consolas" w:hAnsi="Consolas" w:cs="Consolas"/>
          <w:color w:val="808080"/>
          <w:sz w:val="16"/>
          <w:szCs w:val="19"/>
        </w:rPr>
        <w:t>(</w:t>
      </w:r>
      <w:r w:rsidRPr="00CE4A4B">
        <w:rPr>
          <w:rFonts w:ascii="Consolas" w:hAnsi="Consolas" w:cs="Consolas"/>
          <w:sz w:val="16"/>
          <w:szCs w:val="19"/>
        </w:rPr>
        <w:t>4</w:t>
      </w:r>
      <w:r w:rsidRPr="00CE4A4B">
        <w:rPr>
          <w:rFonts w:ascii="Consolas" w:hAnsi="Consolas" w:cs="Consolas"/>
          <w:color w:val="808080"/>
          <w:sz w:val="16"/>
          <w:szCs w:val="19"/>
        </w:rPr>
        <w:t>,</w:t>
      </w:r>
      <w:r w:rsidRPr="00CE4A4B">
        <w:rPr>
          <w:rFonts w:ascii="Consolas" w:hAnsi="Consolas" w:cs="Consolas"/>
          <w:sz w:val="16"/>
          <w:szCs w:val="19"/>
        </w:rPr>
        <w:t xml:space="preserve"> 0</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3DA265D7"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revenue_period_sk</w:t>
      </w:r>
      <w:r w:rsidRPr="00CE4A4B">
        <w:rPr>
          <w:rFonts w:ascii="Consolas" w:hAnsi="Consolas" w:cs="Consolas"/>
          <w:sz w:val="16"/>
          <w:szCs w:val="19"/>
        </w:rPr>
        <w:t xml:space="preserve">        </w:t>
      </w:r>
      <w:r w:rsidRPr="00CE4A4B">
        <w:rPr>
          <w:rFonts w:ascii="Consolas" w:hAnsi="Consolas" w:cs="Consolas"/>
          <w:color w:val="0000FF"/>
          <w:sz w:val="16"/>
          <w:szCs w:val="19"/>
        </w:rPr>
        <w:t>INT</w:t>
      </w:r>
      <w:r w:rsidRPr="00CE4A4B">
        <w:rPr>
          <w:rFonts w:ascii="Consolas" w:hAnsi="Consolas" w:cs="Consolas"/>
          <w:sz w:val="16"/>
          <w:szCs w:val="19"/>
        </w:rPr>
        <w:t xml:space="preserve"> </w:t>
      </w:r>
      <w:r w:rsidRPr="00CE4A4B">
        <w:rPr>
          <w:rFonts w:ascii="Consolas" w:hAnsi="Consolas" w:cs="Consolas"/>
          <w:color w:val="808080"/>
          <w:sz w:val="16"/>
          <w:szCs w:val="19"/>
        </w:rPr>
        <w:t>NOT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1A29D049"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invoice_dt_sk</w:t>
      </w:r>
      <w:r w:rsidRPr="00CE4A4B">
        <w:rPr>
          <w:rFonts w:ascii="Consolas" w:hAnsi="Consolas" w:cs="Consolas"/>
          <w:sz w:val="16"/>
          <w:szCs w:val="19"/>
        </w:rPr>
        <w:t xml:space="preserve">            </w:t>
      </w:r>
      <w:r w:rsidRPr="00CE4A4B">
        <w:rPr>
          <w:rFonts w:ascii="Consolas" w:hAnsi="Consolas" w:cs="Consolas"/>
          <w:color w:val="0000FF"/>
          <w:sz w:val="16"/>
          <w:szCs w:val="19"/>
        </w:rPr>
        <w:t>INT</w:t>
      </w:r>
      <w:r w:rsidRPr="00CE4A4B">
        <w:rPr>
          <w:rFonts w:ascii="Consolas" w:hAnsi="Consolas" w:cs="Consolas"/>
          <w:sz w:val="16"/>
          <w:szCs w:val="19"/>
        </w:rPr>
        <w:t xml:space="preserve"> </w:t>
      </w:r>
      <w:r w:rsidRPr="00CE4A4B">
        <w:rPr>
          <w:rFonts w:ascii="Consolas" w:hAnsi="Consolas" w:cs="Consolas"/>
          <w:color w:val="808080"/>
          <w:sz w:val="16"/>
          <w:szCs w:val="19"/>
        </w:rPr>
        <w:t>NOT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51283891"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invoice_from_dt_sk</w:t>
      </w:r>
      <w:r w:rsidRPr="00CE4A4B">
        <w:rPr>
          <w:rFonts w:ascii="Consolas" w:hAnsi="Consolas" w:cs="Consolas"/>
          <w:sz w:val="16"/>
          <w:szCs w:val="19"/>
        </w:rPr>
        <w:t xml:space="preserve">       </w:t>
      </w:r>
      <w:r w:rsidRPr="00CE4A4B">
        <w:rPr>
          <w:rFonts w:ascii="Consolas" w:hAnsi="Consolas" w:cs="Consolas"/>
          <w:color w:val="0000FF"/>
          <w:sz w:val="16"/>
          <w:szCs w:val="19"/>
        </w:rPr>
        <w:t>INT</w:t>
      </w:r>
      <w:r w:rsidRPr="00CE4A4B">
        <w:rPr>
          <w:rFonts w:ascii="Consolas" w:hAnsi="Consolas" w:cs="Consolas"/>
          <w:sz w:val="16"/>
          <w:szCs w:val="19"/>
        </w:rPr>
        <w:t xml:space="preserve"> </w:t>
      </w:r>
      <w:r w:rsidRPr="00CE4A4B">
        <w:rPr>
          <w:rFonts w:ascii="Consolas" w:hAnsi="Consolas" w:cs="Consolas"/>
          <w:color w:val="808080"/>
          <w:sz w:val="16"/>
          <w:szCs w:val="19"/>
        </w:rPr>
        <w:t>NOT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0F0EE76C"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invoice_to_dt_sk</w:t>
      </w:r>
      <w:r w:rsidRPr="00CE4A4B">
        <w:rPr>
          <w:rFonts w:ascii="Consolas" w:hAnsi="Consolas" w:cs="Consolas"/>
          <w:sz w:val="16"/>
          <w:szCs w:val="19"/>
        </w:rPr>
        <w:t xml:space="preserve">         </w:t>
      </w:r>
      <w:r w:rsidRPr="00CE4A4B">
        <w:rPr>
          <w:rFonts w:ascii="Consolas" w:hAnsi="Consolas" w:cs="Consolas"/>
          <w:color w:val="0000FF"/>
          <w:sz w:val="16"/>
          <w:szCs w:val="19"/>
        </w:rPr>
        <w:t>INT</w:t>
      </w:r>
      <w:r w:rsidRPr="00CE4A4B">
        <w:rPr>
          <w:rFonts w:ascii="Consolas" w:hAnsi="Consolas" w:cs="Consolas"/>
          <w:sz w:val="16"/>
          <w:szCs w:val="19"/>
        </w:rPr>
        <w:t xml:space="preserve"> </w:t>
      </w:r>
      <w:r w:rsidRPr="00CE4A4B">
        <w:rPr>
          <w:rFonts w:ascii="Consolas" w:hAnsi="Consolas" w:cs="Consolas"/>
          <w:color w:val="808080"/>
          <w:sz w:val="16"/>
          <w:szCs w:val="19"/>
        </w:rPr>
        <w:t>NOT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49D0DE6B"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invoice_amt</w:t>
      </w:r>
      <w:r w:rsidRPr="00CE4A4B">
        <w:rPr>
          <w:rFonts w:ascii="Consolas" w:hAnsi="Consolas" w:cs="Consolas"/>
          <w:sz w:val="16"/>
          <w:szCs w:val="19"/>
        </w:rPr>
        <w:t xml:space="preserve">              </w:t>
      </w:r>
      <w:r w:rsidRPr="00CE4A4B">
        <w:rPr>
          <w:rFonts w:ascii="Consolas" w:hAnsi="Consolas" w:cs="Consolas"/>
          <w:color w:val="0000FF"/>
          <w:sz w:val="16"/>
          <w:szCs w:val="19"/>
        </w:rPr>
        <w:t>MONEY</w:t>
      </w:r>
      <w:r w:rsidRPr="00CE4A4B">
        <w:rPr>
          <w:rFonts w:ascii="Consolas" w:hAnsi="Consolas" w:cs="Consolas"/>
          <w:sz w:val="16"/>
          <w:szCs w:val="19"/>
        </w:rPr>
        <w:t xml:space="preserve"> </w:t>
      </w:r>
      <w:r w:rsidRPr="00CE4A4B">
        <w:rPr>
          <w:rFonts w:ascii="Consolas" w:hAnsi="Consolas" w:cs="Consolas"/>
          <w:color w:val="808080"/>
          <w:sz w:val="16"/>
          <w:szCs w:val="19"/>
        </w:rPr>
        <w:t>NOT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6CF193F2"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container_qty</w:t>
      </w:r>
      <w:r w:rsidRPr="00CE4A4B">
        <w:rPr>
          <w:rFonts w:ascii="Consolas" w:hAnsi="Consolas" w:cs="Consolas"/>
          <w:sz w:val="16"/>
          <w:szCs w:val="19"/>
        </w:rPr>
        <w:t xml:space="preserve">            </w:t>
      </w:r>
      <w:r w:rsidRPr="00CE4A4B">
        <w:rPr>
          <w:rFonts w:ascii="Consolas" w:hAnsi="Consolas" w:cs="Consolas"/>
          <w:color w:val="0000FF"/>
          <w:sz w:val="16"/>
          <w:szCs w:val="19"/>
        </w:rPr>
        <w:t>INT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0AC5AC65"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disposal_qty</w:t>
      </w:r>
      <w:r w:rsidRPr="00CE4A4B">
        <w:rPr>
          <w:rFonts w:ascii="Consolas" w:hAnsi="Consolas" w:cs="Consolas"/>
          <w:sz w:val="16"/>
          <w:szCs w:val="19"/>
        </w:rPr>
        <w:t xml:space="preserve">             </w:t>
      </w:r>
      <w:r w:rsidRPr="00CE4A4B">
        <w:rPr>
          <w:rFonts w:ascii="Consolas" w:hAnsi="Consolas" w:cs="Consolas"/>
          <w:color w:val="0000FF"/>
          <w:sz w:val="16"/>
          <w:szCs w:val="19"/>
        </w:rPr>
        <w:t>NUMERIC</w:t>
      </w:r>
      <w:r w:rsidRPr="00CE4A4B">
        <w:rPr>
          <w:rFonts w:ascii="Consolas" w:hAnsi="Consolas" w:cs="Consolas"/>
          <w:color w:val="808080"/>
          <w:sz w:val="16"/>
          <w:szCs w:val="19"/>
        </w:rPr>
        <w:t>(</w:t>
      </w:r>
      <w:r w:rsidRPr="00CE4A4B">
        <w:rPr>
          <w:rFonts w:ascii="Consolas" w:hAnsi="Consolas" w:cs="Consolas"/>
          <w:sz w:val="16"/>
          <w:szCs w:val="19"/>
        </w:rPr>
        <w:t>11</w:t>
      </w:r>
      <w:r w:rsidRPr="00CE4A4B">
        <w:rPr>
          <w:rFonts w:ascii="Consolas" w:hAnsi="Consolas" w:cs="Consolas"/>
          <w:color w:val="808080"/>
          <w:sz w:val="16"/>
          <w:szCs w:val="19"/>
        </w:rPr>
        <w:t>,</w:t>
      </w:r>
      <w:r w:rsidRPr="00CE4A4B">
        <w:rPr>
          <w:rFonts w:ascii="Consolas" w:hAnsi="Consolas" w:cs="Consolas"/>
          <w:sz w:val="16"/>
          <w:szCs w:val="19"/>
        </w:rPr>
        <w:t xml:space="preserve"> 4</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NOT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5C734D5F"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haul_qty</w:t>
      </w:r>
      <w:r w:rsidRPr="00CE4A4B">
        <w:rPr>
          <w:rFonts w:ascii="Consolas" w:hAnsi="Consolas" w:cs="Consolas"/>
          <w:sz w:val="16"/>
          <w:szCs w:val="19"/>
        </w:rPr>
        <w:t xml:space="preserve">                 </w:t>
      </w:r>
      <w:r w:rsidRPr="00CE4A4B">
        <w:rPr>
          <w:rFonts w:ascii="Consolas" w:hAnsi="Consolas" w:cs="Consolas"/>
          <w:color w:val="0000FF"/>
          <w:sz w:val="16"/>
          <w:szCs w:val="19"/>
        </w:rPr>
        <w:t>INT</w:t>
      </w:r>
      <w:r w:rsidRPr="00CE4A4B">
        <w:rPr>
          <w:rFonts w:ascii="Consolas" w:hAnsi="Consolas" w:cs="Consolas"/>
          <w:sz w:val="16"/>
          <w:szCs w:val="19"/>
        </w:rPr>
        <w:t xml:space="preserve"> </w:t>
      </w:r>
      <w:r w:rsidRPr="00CE4A4B">
        <w:rPr>
          <w:rFonts w:ascii="Consolas" w:hAnsi="Consolas" w:cs="Consolas"/>
          <w:color w:val="808080"/>
          <w:sz w:val="16"/>
          <w:szCs w:val="19"/>
        </w:rPr>
        <w:t>NOT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4E6C1592"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qty_billed</w:t>
      </w:r>
      <w:r w:rsidRPr="00CE4A4B">
        <w:rPr>
          <w:rFonts w:ascii="Consolas" w:hAnsi="Consolas" w:cs="Consolas"/>
          <w:sz w:val="16"/>
          <w:szCs w:val="19"/>
        </w:rPr>
        <w:t xml:space="preserve">               </w:t>
      </w:r>
      <w:r w:rsidRPr="00CE4A4B">
        <w:rPr>
          <w:rFonts w:ascii="Consolas" w:hAnsi="Consolas" w:cs="Consolas"/>
          <w:color w:val="0000FF"/>
          <w:sz w:val="16"/>
          <w:szCs w:val="19"/>
        </w:rPr>
        <w:t>NUMERIC</w:t>
      </w:r>
      <w:r w:rsidRPr="00CE4A4B">
        <w:rPr>
          <w:rFonts w:ascii="Consolas" w:hAnsi="Consolas" w:cs="Consolas"/>
          <w:color w:val="808080"/>
          <w:sz w:val="16"/>
          <w:szCs w:val="19"/>
        </w:rPr>
        <w:t>(</w:t>
      </w:r>
      <w:r w:rsidRPr="00CE4A4B">
        <w:rPr>
          <w:rFonts w:ascii="Consolas" w:hAnsi="Consolas" w:cs="Consolas"/>
          <w:sz w:val="16"/>
          <w:szCs w:val="19"/>
        </w:rPr>
        <w:t>19</w:t>
      </w:r>
      <w:r w:rsidRPr="00CE4A4B">
        <w:rPr>
          <w:rFonts w:ascii="Consolas" w:hAnsi="Consolas" w:cs="Consolas"/>
          <w:color w:val="808080"/>
          <w:sz w:val="16"/>
          <w:szCs w:val="19"/>
        </w:rPr>
        <w:t>,</w:t>
      </w:r>
      <w:r w:rsidRPr="00CE4A4B">
        <w:rPr>
          <w:rFonts w:ascii="Consolas" w:hAnsi="Consolas" w:cs="Consolas"/>
          <w:sz w:val="16"/>
          <w:szCs w:val="19"/>
        </w:rPr>
        <w:t xml:space="preserve"> 0</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238456A3"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disposal_unit_rate_amt</w:t>
      </w:r>
      <w:r w:rsidRPr="00CE4A4B">
        <w:rPr>
          <w:rFonts w:ascii="Consolas" w:hAnsi="Consolas" w:cs="Consolas"/>
          <w:sz w:val="16"/>
          <w:szCs w:val="19"/>
        </w:rPr>
        <w:t xml:space="preserve">   </w:t>
      </w:r>
      <w:r w:rsidRPr="00CE4A4B">
        <w:rPr>
          <w:rFonts w:ascii="Consolas" w:hAnsi="Consolas" w:cs="Consolas"/>
          <w:color w:val="0000FF"/>
          <w:sz w:val="16"/>
          <w:szCs w:val="19"/>
        </w:rPr>
        <w:t>NUMERIC</w:t>
      </w:r>
      <w:r w:rsidRPr="00CE4A4B">
        <w:rPr>
          <w:rFonts w:ascii="Consolas" w:hAnsi="Consolas" w:cs="Consolas"/>
          <w:color w:val="808080"/>
          <w:sz w:val="16"/>
          <w:szCs w:val="19"/>
        </w:rPr>
        <w:t>(</w:t>
      </w:r>
      <w:r w:rsidRPr="00CE4A4B">
        <w:rPr>
          <w:rFonts w:ascii="Consolas" w:hAnsi="Consolas" w:cs="Consolas"/>
          <w:sz w:val="16"/>
          <w:szCs w:val="19"/>
        </w:rPr>
        <w:t>19</w:t>
      </w:r>
      <w:r w:rsidRPr="00CE4A4B">
        <w:rPr>
          <w:rFonts w:ascii="Consolas" w:hAnsi="Consolas" w:cs="Consolas"/>
          <w:color w:val="808080"/>
          <w:sz w:val="16"/>
          <w:szCs w:val="19"/>
        </w:rPr>
        <w:t>,</w:t>
      </w:r>
      <w:r w:rsidRPr="00CE4A4B">
        <w:rPr>
          <w:rFonts w:ascii="Consolas" w:hAnsi="Consolas" w:cs="Consolas"/>
          <w:sz w:val="16"/>
          <w:szCs w:val="19"/>
        </w:rPr>
        <w:t xml:space="preserve"> 4</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26FC6177"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disposal_ticket_nbr</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10</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3B33D930"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invoice_freq_nbr</w:t>
      </w:r>
      <w:r w:rsidRPr="00CE4A4B">
        <w:rPr>
          <w:rFonts w:ascii="Consolas" w:hAnsi="Consolas" w:cs="Consolas"/>
          <w:sz w:val="16"/>
          <w:szCs w:val="19"/>
        </w:rPr>
        <w:t xml:space="preserve">         </w:t>
      </w:r>
      <w:r w:rsidRPr="00CE4A4B">
        <w:rPr>
          <w:rFonts w:ascii="Consolas" w:hAnsi="Consolas" w:cs="Consolas"/>
          <w:color w:val="0000FF"/>
          <w:sz w:val="16"/>
          <w:szCs w:val="19"/>
        </w:rPr>
        <w:t>INT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4F1FE0CD"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disposal_unit_of_measure</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2</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14FFF490"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service_route_minutes</w:t>
      </w:r>
      <w:r w:rsidRPr="00CE4A4B">
        <w:rPr>
          <w:rFonts w:ascii="Consolas" w:hAnsi="Consolas" w:cs="Consolas"/>
          <w:sz w:val="16"/>
          <w:szCs w:val="19"/>
        </w:rPr>
        <w:t xml:space="preserve">    </w:t>
      </w:r>
      <w:r w:rsidRPr="00CE4A4B">
        <w:rPr>
          <w:rFonts w:ascii="Consolas" w:hAnsi="Consolas" w:cs="Consolas"/>
          <w:color w:val="0000FF"/>
          <w:sz w:val="16"/>
          <w:szCs w:val="19"/>
        </w:rPr>
        <w:t>INT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3A55F4DB"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service_dump_minutes</w:t>
      </w:r>
      <w:r w:rsidRPr="00CE4A4B">
        <w:rPr>
          <w:rFonts w:ascii="Consolas" w:hAnsi="Consolas" w:cs="Consolas"/>
          <w:sz w:val="16"/>
          <w:szCs w:val="19"/>
        </w:rPr>
        <w:t xml:space="preserve">     </w:t>
      </w:r>
      <w:r w:rsidRPr="00CE4A4B">
        <w:rPr>
          <w:rFonts w:ascii="Consolas" w:hAnsi="Consolas" w:cs="Consolas"/>
          <w:color w:val="0000FF"/>
          <w:sz w:val="16"/>
          <w:szCs w:val="19"/>
        </w:rPr>
        <w:t>INT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0E9F4669"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service_miles_qty</w:t>
      </w:r>
      <w:r w:rsidRPr="00CE4A4B">
        <w:rPr>
          <w:rFonts w:ascii="Consolas" w:hAnsi="Consolas" w:cs="Consolas"/>
          <w:sz w:val="16"/>
          <w:szCs w:val="19"/>
        </w:rPr>
        <w:t xml:space="preserve">        </w:t>
      </w:r>
      <w:r w:rsidRPr="00CE4A4B">
        <w:rPr>
          <w:rFonts w:ascii="Consolas" w:hAnsi="Consolas" w:cs="Consolas"/>
          <w:color w:val="0000FF"/>
          <w:sz w:val="16"/>
          <w:szCs w:val="19"/>
        </w:rPr>
        <w:t>INT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0F5CDD40"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is_disposal_allow</w:t>
      </w:r>
      <w:r w:rsidRPr="00CE4A4B">
        <w:rPr>
          <w:rFonts w:ascii="Consolas" w:hAnsi="Consolas" w:cs="Consolas"/>
          <w:sz w:val="16"/>
          <w:szCs w:val="19"/>
        </w:rPr>
        <w:t xml:space="preserve">        </w:t>
      </w:r>
      <w:r w:rsidRPr="00CE4A4B">
        <w:rPr>
          <w:rFonts w:ascii="Consolas" w:hAnsi="Consolas" w:cs="Consolas"/>
          <w:color w:val="0000FF"/>
          <w:sz w:val="16"/>
          <w:szCs w:val="19"/>
        </w:rPr>
        <w:t>BIT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78A08F14"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orig_start_dt</w:t>
      </w:r>
      <w:r w:rsidRPr="00CE4A4B">
        <w:rPr>
          <w:rFonts w:ascii="Consolas" w:hAnsi="Consolas" w:cs="Consolas"/>
          <w:sz w:val="16"/>
          <w:szCs w:val="19"/>
        </w:rPr>
        <w:t xml:space="preserve">            </w:t>
      </w:r>
      <w:r w:rsidRPr="00CE4A4B">
        <w:rPr>
          <w:rFonts w:ascii="Consolas" w:hAnsi="Consolas" w:cs="Consolas"/>
          <w:color w:val="0000FF"/>
          <w:sz w:val="16"/>
          <w:szCs w:val="19"/>
        </w:rPr>
        <w:t>DATETIME</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429DE043"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txn_cd</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2</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3DB136B1"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reason_cd</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2</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528C01A9"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txn_reason_desc</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60</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602896AC"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competitor_nm</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255</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10291C01"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new_customer_cg_flag</w:t>
      </w:r>
      <w:r w:rsidRPr="00CE4A4B">
        <w:rPr>
          <w:rFonts w:ascii="Consolas" w:hAnsi="Consolas" w:cs="Consolas"/>
          <w:sz w:val="16"/>
          <w:szCs w:val="19"/>
        </w:rPr>
        <w:t xml:space="preserve">     </w:t>
      </w:r>
      <w:r w:rsidRPr="00CE4A4B">
        <w:rPr>
          <w:rFonts w:ascii="Consolas" w:hAnsi="Consolas" w:cs="Consolas"/>
          <w:color w:val="0000FF"/>
          <w:sz w:val="16"/>
          <w:szCs w:val="19"/>
        </w:rPr>
        <w:t>INT</w:t>
      </w:r>
      <w:r w:rsidRPr="00CE4A4B">
        <w:rPr>
          <w:rFonts w:ascii="Consolas" w:hAnsi="Consolas" w:cs="Consolas"/>
          <w:sz w:val="16"/>
          <w:szCs w:val="19"/>
        </w:rPr>
        <w:t xml:space="preserve"> </w:t>
      </w:r>
      <w:r w:rsidRPr="00CE4A4B">
        <w:rPr>
          <w:rFonts w:ascii="Consolas" w:hAnsi="Consolas" w:cs="Consolas"/>
          <w:color w:val="808080"/>
          <w:sz w:val="16"/>
          <w:szCs w:val="19"/>
        </w:rPr>
        <w:t>NOT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14240BD6"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special_handling_cd</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5</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45E6D06E"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special_waste</w:t>
      </w:r>
      <w:r w:rsidRPr="00CE4A4B">
        <w:rPr>
          <w:rFonts w:ascii="Consolas" w:hAnsi="Consolas" w:cs="Consolas"/>
          <w:sz w:val="16"/>
          <w:szCs w:val="19"/>
        </w:rPr>
        <w:t xml:space="preserve">            </w:t>
      </w:r>
      <w:r w:rsidRPr="00CE4A4B">
        <w:rPr>
          <w:rFonts w:ascii="Consolas" w:hAnsi="Consolas" w:cs="Consolas"/>
          <w:color w:val="0000FF"/>
          <w:sz w:val="16"/>
          <w:szCs w:val="19"/>
        </w:rPr>
        <w:t>INT</w:t>
      </w:r>
      <w:r w:rsidRPr="00CE4A4B">
        <w:rPr>
          <w:rFonts w:ascii="Consolas" w:hAnsi="Consolas" w:cs="Consolas"/>
          <w:sz w:val="16"/>
          <w:szCs w:val="19"/>
        </w:rPr>
        <w:t xml:space="preserve"> </w:t>
      </w:r>
      <w:r w:rsidRPr="00CE4A4B">
        <w:rPr>
          <w:rFonts w:ascii="Consolas" w:hAnsi="Consolas" w:cs="Consolas"/>
          <w:color w:val="808080"/>
          <w:sz w:val="16"/>
          <w:szCs w:val="19"/>
        </w:rPr>
        <w:t>NOT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42D6F4F0"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has_compactor</w:t>
      </w:r>
      <w:r w:rsidRPr="00CE4A4B">
        <w:rPr>
          <w:rFonts w:ascii="Consolas" w:hAnsi="Consolas" w:cs="Consolas"/>
          <w:sz w:val="16"/>
          <w:szCs w:val="19"/>
        </w:rPr>
        <w:t xml:space="preserve">            </w:t>
      </w:r>
      <w:r w:rsidRPr="00CE4A4B">
        <w:rPr>
          <w:rFonts w:ascii="Consolas" w:hAnsi="Consolas" w:cs="Consolas"/>
          <w:color w:val="0000FF"/>
          <w:sz w:val="16"/>
          <w:szCs w:val="19"/>
        </w:rPr>
        <w:t>BIT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4B7F6105"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container_size</w:t>
      </w:r>
      <w:r w:rsidRPr="00CE4A4B">
        <w:rPr>
          <w:rFonts w:ascii="Consolas" w:hAnsi="Consolas" w:cs="Consolas"/>
          <w:sz w:val="16"/>
          <w:szCs w:val="19"/>
        </w:rPr>
        <w:t xml:space="preserve">           </w:t>
      </w:r>
      <w:r w:rsidRPr="00CE4A4B">
        <w:rPr>
          <w:rFonts w:ascii="Consolas" w:hAnsi="Consolas" w:cs="Consolas"/>
          <w:color w:val="0000FF"/>
          <w:sz w:val="16"/>
          <w:szCs w:val="19"/>
        </w:rPr>
        <w:t>NUMERIC</w:t>
      </w:r>
      <w:r w:rsidRPr="00CE4A4B">
        <w:rPr>
          <w:rFonts w:ascii="Consolas" w:hAnsi="Consolas" w:cs="Consolas"/>
          <w:color w:val="808080"/>
          <w:sz w:val="16"/>
          <w:szCs w:val="19"/>
        </w:rPr>
        <w:t>(</w:t>
      </w:r>
      <w:r w:rsidRPr="00CE4A4B">
        <w:rPr>
          <w:rFonts w:ascii="Consolas" w:hAnsi="Consolas" w:cs="Consolas"/>
          <w:sz w:val="16"/>
          <w:szCs w:val="19"/>
        </w:rPr>
        <w:t>18</w:t>
      </w:r>
      <w:r w:rsidRPr="00CE4A4B">
        <w:rPr>
          <w:rFonts w:ascii="Consolas" w:hAnsi="Consolas" w:cs="Consolas"/>
          <w:color w:val="808080"/>
          <w:sz w:val="16"/>
          <w:szCs w:val="19"/>
        </w:rPr>
        <w:t>,</w:t>
      </w:r>
      <w:r w:rsidRPr="00CE4A4B">
        <w:rPr>
          <w:rFonts w:ascii="Consolas" w:hAnsi="Consolas" w:cs="Consolas"/>
          <w:sz w:val="16"/>
          <w:szCs w:val="19"/>
        </w:rPr>
        <w:t xml:space="preserve"> 2</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70B9E1BE"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Container_Cd</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5</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26162991"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Container_Nm</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30</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3B4556C0"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Cur_LOB_Category</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30</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6E1DCAA1"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acct_type</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12</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07F37C40"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Excess_Ton_Amt</w:t>
      </w:r>
      <w:r w:rsidRPr="00CE4A4B">
        <w:rPr>
          <w:rFonts w:ascii="Consolas" w:hAnsi="Consolas" w:cs="Consolas"/>
          <w:sz w:val="16"/>
          <w:szCs w:val="19"/>
        </w:rPr>
        <w:t xml:space="preserve">           </w:t>
      </w:r>
      <w:r w:rsidRPr="00CE4A4B">
        <w:rPr>
          <w:rFonts w:ascii="Consolas" w:hAnsi="Consolas" w:cs="Consolas"/>
          <w:color w:val="0000FF"/>
          <w:sz w:val="16"/>
          <w:szCs w:val="19"/>
        </w:rPr>
        <w:t>MONEY</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22F25D2C"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Rate_Eff_Dt</w:t>
      </w:r>
      <w:r w:rsidRPr="00CE4A4B">
        <w:rPr>
          <w:rFonts w:ascii="Consolas" w:hAnsi="Consolas" w:cs="Consolas"/>
          <w:sz w:val="16"/>
          <w:szCs w:val="19"/>
        </w:rPr>
        <w:t xml:space="preserve">              </w:t>
      </w:r>
      <w:r w:rsidRPr="00CE4A4B">
        <w:rPr>
          <w:rFonts w:ascii="Consolas" w:hAnsi="Consolas" w:cs="Consolas"/>
          <w:color w:val="0000FF"/>
          <w:sz w:val="16"/>
          <w:szCs w:val="19"/>
        </w:rPr>
        <w:t>DATETIME</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46ED241F"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Fee_Type</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14</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128F8983"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Fee_Type_Desc</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255</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279B2EAC"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is_Locked</w:t>
      </w:r>
      <w:r w:rsidRPr="00CE4A4B">
        <w:rPr>
          <w:rFonts w:ascii="Consolas" w:hAnsi="Consolas" w:cs="Consolas"/>
          <w:sz w:val="16"/>
          <w:szCs w:val="19"/>
        </w:rPr>
        <w:t xml:space="preserve">                </w:t>
      </w:r>
      <w:r w:rsidRPr="00CE4A4B">
        <w:rPr>
          <w:rFonts w:ascii="Consolas" w:hAnsi="Consolas" w:cs="Consolas"/>
          <w:color w:val="0000FF"/>
          <w:sz w:val="16"/>
          <w:szCs w:val="19"/>
        </w:rPr>
        <w:t>BIT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075A4C49"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is_fee</w:t>
      </w:r>
      <w:r w:rsidRPr="00CE4A4B">
        <w:rPr>
          <w:rFonts w:ascii="Consolas" w:hAnsi="Consolas" w:cs="Consolas"/>
          <w:sz w:val="16"/>
          <w:szCs w:val="19"/>
        </w:rPr>
        <w:t xml:space="preserve">                   </w:t>
      </w:r>
      <w:r w:rsidRPr="00CE4A4B">
        <w:rPr>
          <w:rFonts w:ascii="Consolas" w:hAnsi="Consolas" w:cs="Consolas"/>
          <w:color w:val="0000FF"/>
          <w:sz w:val="16"/>
          <w:szCs w:val="19"/>
        </w:rPr>
        <w:t>INT</w:t>
      </w:r>
      <w:r w:rsidRPr="00CE4A4B">
        <w:rPr>
          <w:rFonts w:ascii="Consolas" w:hAnsi="Consolas" w:cs="Consolas"/>
          <w:sz w:val="16"/>
          <w:szCs w:val="19"/>
        </w:rPr>
        <w:t xml:space="preserve"> </w:t>
      </w:r>
      <w:r w:rsidRPr="00CE4A4B">
        <w:rPr>
          <w:rFonts w:ascii="Consolas" w:hAnsi="Consolas" w:cs="Consolas"/>
          <w:color w:val="808080"/>
          <w:sz w:val="16"/>
          <w:szCs w:val="19"/>
        </w:rPr>
        <w:t>NOT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2E2D5128"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is_erf_on_frf</w:t>
      </w:r>
      <w:r w:rsidRPr="00CE4A4B">
        <w:rPr>
          <w:rFonts w:ascii="Consolas" w:hAnsi="Consolas" w:cs="Consolas"/>
          <w:sz w:val="16"/>
          <w:szCs w:val="19"/>
        </w:rPr>
        <w:t xml:space="preserve">            </w:t>
      </w:r>
      <w:r w:rsidRPr="00CE4A4B">
        <w:rPr>
          <w:rFonts w:ascii="Consolas" w:hAnsi="Consolas" w:cs="Consolas"/>
          <w:color w:val="0000FF"/>
          <w:sz w:val="16"/>
          <w:szCs w:val="19"/>
        </w:rPr>
        <w:t>INT</w:t>
      </w:r>
      <w:r w:rsidRPr="00CE4A4B">
        <w:rPr>
          <w:rFonts w:ascii="Consolas" w:hAnsi="Consolas" w:cs="Consolas"/>
          <w:sz w:val="16"/>
          <w:szCs w:val="19"/>
        </w:rPr>
        <w:t xml:space="preserve"> </w:t>
      </w:r>
      <w:r w:rsidRPr="00CE4A4B">
        <w:rPr>
          <w:rFonts w:ascii="Consolas" w:hAnsi="Consolas" w:cs="Consolas"/>
          <w:color w:val="808080"/>
          <w:sz w:val="16"/>
          <w:szCs w:val="19"/>
        </w:rPr>
        <w:t>NOT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1B8F2DB2"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site_open_dt</w:t>
      </w:r>
      <w:r w:rsidRPr="00CE4A4B">
        <w:rPr>
          <w:rFonts w:ascii="Consolas" w:hAnsi="Consolas" w:cs="Consolas"/>
          <w:sz w:val="16"/>
          <w:szCs w:val="19"/>
        </w:rPr>
        <w:t xml:space="preserve">             </w:t>
      </w:r>
      <w:r w:rsidRPr="00CE4A4B">
        <w:rPr>
          <w:rFonts w:ascii="Consolas" w:hAnsi="Consolas" w:cs="Consolas"/>
          <w:color w:val="0000FF"/>
          <w:sz w:val="16"/>
          <w:szCs w:val="19"/>
        </w:rPr>
        <w:t>DATETIME</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5ED8C80D"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Contract_Term</w:t>
      </w:r>
      <w:r w:rsidRPr="00CE4A4B">
        <w:rPr>
          <w:rFonts w:ascii="Consolas" w:hAnsi="Consolas" w:cs="Consolas"/>
          <w:sz w:val="16"/>
          <w:szCs w:val="19"/>
        </w:rPr>
        <w:t xml:space="preserve">            </w:t>
      </w:r>
      <w:r w:rsidRPr="00CE4A4B">
        <w:rPr>
          <w:rFonts w:ascii="Consolas" w:hAnsi="Consolas" w:cs="Consolas"/>
          <w:color w:val="0000FF"/>
          <w:sz w:val="16"/>
          <w:szCs w:val="19"/>
        </w:rPr>
        <w:t>NUMERIC</w:t>
      </w:r>
      <w:r w:rsidRPr="00CE4A4B">
        <w:rPr>
          <w:rFonts w:ascii="Consolas" w:hAnsi="Consolas" w:cs="Consolas"/>
          <w:color w:val="808080"/>
          <w:sz w:val="16"/>
          <w:szCs w:val="19"/>
        </w:rPr>
        <w:t>(</w:t>
      </w:r>
      <w:r w:rsidRPr="00CE4A4B">
        <w:rPr>
          <w:rFonts w:ascii="Consolas" w:hAnsi="Consolas" w:cs="Consolas"/>
          <w:sz w:val="16"/>
          <w:szCs w:val="19"/>
        </w:rPr>
        <w:t>3</w:t>
      </w:r>
      <w:r w:rsidRPr="00CE4A4B">
        <w:rPr>
          <w:rFonts w:ascii="Consolas" w:hAnsi="Consolas" w:cs="Consolas"/>
          <w:color w:val="808080"/>
          <w:sz w:val="16"/>
          <w:szCs w:val="19"/>
        </w:rPr>
        <w:t>,</w:t>
      </w:r>
      <w:r w:rsidRPr="00CE4A4B">
        <w:rPr>
          <w:rFonts w:ascii="Consolas" w:hAnsi="Consolas" w:cs="Consolas"/>
          <w:sz w:val="16"/>
          <w:szCs w:val="19"/>
        </w:rPr>
        <w:t xml:space="preserve"> 0</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3D7F7204"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Contract_Status</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2</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5D45CE61"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contract_start_dt</w:t>
      </w:r>
      <w:r w:rsidRPr="00CE4A4B">
        <w:rPr>
          <w:rFonts w:ascii="Consolas" w:hAnsi="Consolas" w:cs="Consolas"/>
          <w:sz w:val="16"/>
          <w:szCs w:val="19"/>
        </w:rPr>
        <w:t xml:space="preserve">        </w:t>
      </w:r>
      <w:r w:rsidRPr="00CE4A4B">
        <w:rPr>
          <w:rFonts w:ascii="Consolas" w:hAnsi="Consolas" w:cs="Consolas"/>
          <w:color w:val="0000FF"/>
          <w:sz w:val="16"/>
          <w:szCs w:val="19"/>
        </w:rPr>
        <w:t>DATETIME</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5A0B51A7"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contract_end_dt</w:t>
      </w:r>
      <w:r w:rsidRPr="00CE4A4B">
        <w:rPr>
          <w:rFonts w:ascii="Consolas" w:hAnsi="Consolas" w:cs="Consolas"/>
          <w:sz w:val="16"/>
          <w:szCs w:val="19"/>
        </w:rPr>
        <w:t xml:space="preserve">          </w:t>
      </w:r>
      <w:r w:rsidRPr="00CE4A4B">
        <w:rPr>
          <w:rFonts w:ascii="Consolas" w:hAnsi="Consolas" w:cs="Consolas"/>
          <w:color w:val="0000FF"/>
          <w:sz w:val="16"/>
          <w:szCs w:val="19"/>
        </w:rPr>
        <w:t>DATETIME</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7F485B84"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Contract_Nbr</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10</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15EBCDB8" w14:textId="77777777" w:rsidR="00CE4A4B" w:rsidRPr="00CE4A4B" w:rsidRDefault="00CE4A4B" w:rsidP="00CE4A4B">
      <w:pPr>
        <w:autoSpaceDE w:val="0"/>
        <w:autoSpaceDN w:val="0"/>
        <w:adjustRightInd w:val="0"/>
        <w:spacing w:before="0" w:after="0"/>
        <w:rPr>
          <w:rFonts w:ascii="Consolas" w:hAnsi="Consolas" w:cs="Consolas"/>
          <w:sz w:val="16"/>
          <w:szCs w:val="19"/>
        </w:rPr>
      </w:pPr>
      <w:r w:rsidRPr="00CE4A4B">
        <w:rPr>
          <w:rFonts w:ascii="Consolas" w:hAnsi="Consolas" w:cs="Consolas"/>
          <w:sz w:val="16"/>
          <w:szCs w:val="19"/>
        </w:rPr>
        <w:t xml:space="preserve">  </w:t>
      </w:r>
      <w:r w:rsidRPr="00CE4A4B">
        <w:rPr>
          <w:rFonts w:ascii="Consolas" w:hAnsi="Consolas" w:cs="Consolas"/>
          <w:color w:val="008080"/>
          <w:sz w:val="16"/>
          <w:szCs w:val="19"/>
        </w:rPr>
        <w:t>Employee_EIN</w:t>
      </w:r>
      <w:r w:rsidRPr="00CE4A4B">
        <w:rPr>
          <w:rFonts w:ascii="Consolas" w:hAnsi="Consolas" w:cs="Consolas"/>
          <w:sz w:val="16"/>
          <w:szCs w:val="19"/>
        </w:rPr>
        <w:t xml:space="preserve">             </w:t>
      </w:r>
      <w:r w:rsidRPr="00CE4A4B">
        <w:rPr>
          <w:rFonts w:ascii="Consolas" w:hAnsi="Consolas" w:cs="Consolas"/>
          <w:color w:val="0000FF"/>
          <w:sz w:val="16"/>
          <w:szCs w:val="19"/>
        </w:rPr>
        <w:t>VARCHAR</w:t>
      </w:r>
      <w:r w:rsidRPr="00CE4A4B">
        <w:rPr>
          <w:rFonts w:ascii="Consolas" w:hAnsi="Consolas" w:cs="Consolas"/>
          <w:color w:val="808080"/>
          <w:sz w:val="16"/>
          <w:szCs w:val="19"/>
        </w:rPr>
        <w:t>(</w:t>
      </w:r>
      <w:r w:rsidRPr="00CE4A4B">
        <w:rPr>
          <w:rFonts w:ascii="Consolas" w:hAnsi="Consolas" w:cs="Consolas"/>
          <w:sz w:val="16"/>
          <w:szCs w:val="19"/>
        </w:rPr>
        <w:t>15</w:t>
      </w:r>
      <w:r w:rsidRPr="00CE4A4B">
        <w:rPr>
          <w:rFonts w:ascii="Consolas" w:hAnsi="Consolas" w:cs="Consolas"/>
          <w:color w:val="808080"/>
          <w:sz w:val="16"/>
          <w:szCs w:val="19"/>
        </w:rPr>
        <w:t>)</w:t>
      </w:r>
      <w:r w:rsidRPr="00CE4A4B">
        <w:rPr>
          <w:rFonts w:ascii="Consolas" w:hAnsi="Consolas" w:cs="Consolas"/>
          <w:sz w:val="16"/>
          <w:szCs w:val="19"/>
        </w:rPr>
        <w:t xml:space="preserve"> </w:t>
      </w:r>
      <w:r w:rsidRPr="00CE4A4B">
        <w:rPr>
          <w:rFonts w:ascii="Consolas" w:hAnsi="Consolas" w:cs="Consolas"/>
          <w:color w:val="808080"/>
          <w:sz w:val="16"/>
          <w:szCs w:val="19"/>
        </w:rPr>
        <w:t>NULL</w:t>
      </w:r>
    </w:p>
    <w:p w14:paraId="30EA9BB4" w14:textId="320BC4EE" w:rsidR="00CE4A4B" w:rsidRPr="00CE4A4B" w:rsidRDefault="00CE4A4B" w:rsidP="00CE4A4B">
      <w:pPr>
        <w:autoSpaceDE w:val="0"/>
        <w:autoSpaceDN w:val="0"/>
        <w:adjustRightInd w:val="0"/>
        <w:spacing w:before="0" w:after="0"/>
        <w:rPr>
          <w:rFonts w:ascii="Consolas" w:hAnsi="Consolas" w:cs="Consolas"/>
          <w:color w:val="808080"/>
          <w:sz w:val="16"/>
          <w:szCs w:val="19"/>
        </w:rPr>
      </w:pPr>
      <w:r w:rsidRPr="00CE4A4B">
        <w:rPr>
          <w:rFonts w:ascii="Consolas" w:hAnsi="Consolas" w:cs="Consolas"/>
          <w:color w:val="808080"/>
          <w:sz w:val="16"/>
          <w:szCs w:val="19"/>
        </w:rPr>
        <w:t>)</w:t>
      </w:r>
    </w:p>
    <w:p w14:paraId="720BBB42" w14:textId="77777777" w:rsidR="00CE4A4B" w:rsidRDefault="00CE4A4B" w:rsidP="00CE4A4B">
      <w:pPr>
        <w:pStyle w:val="Heading4"/>
      </w:pPr>
      <w:bookmarkStart w:id="32" w:name="_SSIS_Query_using"/>
      <w:bookmarkStart w:id="33" w:name="_Ref406487667"/>
      <w:bookmarkEnd w:id="32"/>
      <w:r>
        <w:t>SSIS Query using Common Table Expressions (CTE)</w:t>
      </w:r>
      <w:bookmarkEnd w:id="33"/>
    </w:p>
    <w:p w14:paraId="0BFB62BA" w14:textId="5509A3AF" w:rsidR="00001CA9" w:rsidRPr="00001CA9" w:rsidRDefault="00001CA9" w:rsidP="00001CA9">
      <w:pPr>
        <w:pStyle w:val="BodyText"/>
      </w:pPr>
      <w:r>
        <w:t xml:space="preserve">The following query is proposed to be used as the source query in a new SSIS package named </w:t>
      </w:r>
      <w:r w:rsidR="007E45D0">
        <w:t>DWCORE_BMIDM_Stage</w:t>
      </w:r>
      <w:r w:rsidRPr="00001CA9">
        <w:t>AccountStatus_ind.dtsx</w:t>
      </w:r>
      <w:r>
        <w:t>.  It will run against tables in the BIDW DWCORE environment.  The results are stored in a SQL Server table variable which SSIS can deal with better than a global or session temporary table.  It currently runs in about 1h30m without the use of any helpful indexes.</w:t>
      </w:r>
      <w:r w:rsidR="00611D20">
        <w:t xml:space="preserve">  The date variables declared and set at the top of the query work better than using the same syntax in the queries later due to SQL Server’s relatively poor optimizer.</w:t>
      </w:r>
    </w:p>
    <w:p w14:paraId="468BDB19"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0000FF"/>
          <w:sz w:val="16"/>
          <w:szCs w:val="19"/>
        </w:rPr>
        <w:t>DECLARE</w:t>
      </w:r>
      <w:r w:rsidRPr="005E06EB">
        <w:rPr>
          <w:rFonts w:ascii="Consolas" w:hAnsi="Consolas" w:cs="Consolas"/>
          <w:sz w:val="16"/>
          <w:szCs w:val="19"/>
        </w:rPr>
        <w:t xml:space="preserve"> </w:t>
      </w:r>
      <w:r w:rsidRPr="005E06EB">
        <w:rPr>
          <w:rFonts w:ascii="Consolas" w:hAnsi="Consolas" w:cs="Consolas"/>
          <w:color w:val="008080"/>
          <w:sz w:val="16"/>
          <w:szCs w:val="19"/>
        </w:rPr>
        <w:t>@yyyymm_12_mos_ago</w:t>
      </w:r>
      <w:r w:rsidRPr="005E06EB">
        <w:rPr>
          <w:rFonts w:ascii="Consolas" w:hAnsi="Consolas" w:cs="Consolas"/>
          <w:sz w:val="16"/>
          <w:szCs w:val="19"/>
        </w:rPr>
        <w:t xml:space="preserve"> </w:t>
      </w:r>
      <w:r w:rsidRPr="005E06EB">
        <w:rPr>
          <w:rFonts w:ascii="Consolas" w:hAnsi="Consolas" w:cs="Consolas"/>
          <w:color w:val="0000FF"/>
          <w:sz w:val="16"/>
          <w:szCs w:val="19"/>
        </w:rPr>
        <w:t>INT</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FF"/>
          <w:sz w:val="16"/>
          <w:szCs w:val="19"/>
        </w:rPr>
        <w:t>DATEPART</w:t>
      </w:r>
      <w:r w:rsidRPr="005E06EB">
        <w:rPr>
          <w:rFonts w:ascii="Consolas" w:hAnsi="Consolas" w:cs="Consolas"/>
          <w:color w:val="808080"/>
          <w:sz w:val="16"/>
          <w:szCs w:val="19"/>
        </w:rPr>
        <w:t>(</w:t>
      </w:r>
      <w:r w:rsidRPr="005E06EB">
        <w:rPr>
          <w:rFonts w:ascii="Consolas" w:hAnsi="Consolas" w:cs="Consolas"/>
          <w:color w:val="FF00FF"/>
          <w:sz w:val="16"/>
          <w:szCs w:val="19"/>
        </w:rPr>
        <w:t>YEAR</w:t>
      </w:r>
      <w:r w:rsidRPr="005E06EB">
        <w:rPr>
          <w:rFonts w:ascii="Consolas" w:hAnsi="Consolas" w:cs="Consolas"/>
          <w:color w:val="808080"/>
          <w:sz w:val="16"/>
          <w:szCs w:val="19"/>
        </w:rPr>
        <w:t>,</w:t>
      </w:r>
      <w:r w:rsidRPr="005E06EB">
        <w:rPr>
          <w:rFonts w:ascii="Consolas" w:hAnsi="Consolas" w:cs="Consolas"/>
          <w:color w:val="FF00FF"/>
          <w:sz w:val="16"/>
          <w:szCs w:val="19"/>
        </w:rPr>
        <w:t>DATEADD</w:t>
      </w:r>
      <w:r w:rsidRPr="005E06EB">
        <w:rPr>
          <w:rFonts w:ascii="Consolas" w:hAnsi="Consolas" w:cs="Consolas"/>
          <w:color w:val="808080"/>
          <w:sz w:val="16"/>
          <w:szCs w:val="19"/>
        </w:rPr>
        <w:t>(</w:t>
      </w:r>
      <w:r w:rsidRPr="005E06EB">
        <w:rPr>
          <w:rFonts w:ascii="Consolas" w:hAnsi="Consolas" w:cs="Consolas"/>
          <w:color w:val="FF00FF"/>
          <w:sz w:val="16"/>
          <w:szCs w:val="19"/>
        </w:rPr>
        <w:t>MONTH</w:t>
      </w:r>
      <w:r w:rsidRPr="005E06EB">
        <w:rPr>
          <w:rFonts w:ascii="Consolas" w:hAnsi="Consolas" w:cs="Consolas"/>
          <w:color w:val="808080"/>
          <w:sz w:val="16"/>
          <w:szCs w:val="19"/>
        </w:rPr>
        <w:t>,-</w:t>
      </w:r>
      <w:r w:rsidRPr="005E06EB">
        <w:rPr>
          <w:rFonts w:ascii="Consolas" w:hAnsi="Consolas" w:cs="Consolas"/>
          <w:sz w:val="16"/>
          <w:szCs w:val="19"/>
        </w:rPr>
        <w:t>12</w:t>
      </w:r>
      <w:r w:rsidRPr="005E06EB">
        <w:rPr>
          <w:rFonts w:ascii="Consolas" w:hAnsi="Consolas" w:cs="Consolas"/>
          <w:color w:val="808080"/>
          <w:sz w:val="16"/>
          <w:szCs w:val="19"/>
        </w:rPr>
        <w:t>,</w:t>
      </w:r>
      <w:r w:rsidRPr="005E06EB">
        <w:rPr>
          <w:rFonts w:ascii="Consolas" w:hAnsi="Consolas" w:cs="Consolas"/>
          <w:color w:val="FF00FF"/>
          <w:sz w:val="16"/>
          <w:szCs w:val="19"/>
        </w:rPr>
        <w:t>GETDATE</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100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FF"/>
          <w:sz w:val="16"/>
          <w:szCs w:val="19"/>
        </w:rPr>
        <w:t>DATEPART</w:t>
      </w:r>
      <w:r w:rsidRPr="005E06EB">
        <w:rPr>
          <w:rFonts w:ascii="Consolas" w:hAnsi="Consolas" w:cs="Consolas"/>
          <w:color w:val="808080"/>
          <w:sz w:val="16"/>
          <w:szCs w:val="19"/>
        </w:rPr>
        <w:t>(</w:t>
      </w:r>
      <w:r w:rsidRPr="005E06EB">
        <w:rPr>
          <w:rFonts w:ascii="Consolas" w:hAnsi="Consolas" w:cs="Consolas"/>
          <w:color w:val="FF00FF"/>
          <w:sz w:val="16"/>
          <w:szCs w:val="19"/>
        </w:rPr>
        <w:t>MONTH</w:t>
      </w:r>
      <w:r w:rsidRPr="005E06EB">
        <w:rPr>
          <w:rFonts w:ascii="Consolas" w:hAnsi="Consolas" w:cs="Consolas"/>
          <w:color w:val="808080"/>
          <w:sz w:val="16"/>
          <w:szCs w:val="19"/>
        </w:rPr>
        <w:t>,</w:t>
      </w:r>
      <w:r w:rsidRPr="005E06EB">
        <w:rPr>
          <w:rFonts w:ascii="Consolas" w:hAnsi="Consolas" w:cs="Consolas"/>
          <w:color w:val="FF00FF"/>
          <w:sz w:val="16"/>
          <w:szCs w:val="19"/>
        </w:rPr>
        <w:t>DATEADD</w:t>
      </w:r>
      <w:r w:rsidRPr="005E06EB">
        <w:rPr>
          <w:rFonts w:ascii="Consolas" w:hAnsi="Consolas" w:cs="Consolas"/>
          <w:color w:val="808080"/>
          <w:sz w:val="16"/>
          <w:szCs w:val="19"/>
        </w:rPr>
        <w:t>(</w:t>
      </w:r>
      <w:r w:rsidRPr="005E06EB">
        <w:rPr>
          <w:rFonts w:ascii="Consolas" w:hAnsi="Consolas" w:cs="Consolas"/>
          <w:color w:val="FF00FF"/>
          <w:sz w:val="16"/>
          <w:szCs w:val="19"/>
        </w:rPr>
        <w:t>MONTH</w:t>
      </w:r>
      <w:r w:rsidRPr="005E06EB">
        <w:rPr>
          <w:rFonts w:ascii="Consolas" w:hAnsi="Consolas" w:cs="Consolas"/>
          <w:color w:val="808080"/>
          <w:sz w:val="16"/>
          <w:szCs w:val="19"/>
        </w:rPr>
        <w:t>,-</w:t>
      </w:r>
      <w:r w:rsidRPr="005E06EB">
        <w:rPr>
          <w:rFonts w:ascii="Consolas" w:hAnsi="Consolas" w:cs="Consolas"/>
          <w:sz w:val="16"/>
          <w:szCs w:val="19"/>
        </w:rPr>
        <w:t>12</w:t>
      </w:r>
      <w:r w:rsidRPr="005E06EB">
        <w:rPr>
          <w:rFonts w:ascii="Consolas" w:hAnsi="Consolas" w:cs="Consolas"/>
          <w:color w:val="808080"/>
          <w:sz w:val="16"/>
          <w:szCs w:val="19"/>
        </w:rPr>
        <w:t>,</w:t>
      </w:r>
      <w:r w:rsidRPr="005E06EB">
        <w:rPr>
          <w:rFonts w:ascii="Consolas" w:hAnsi="Consolas" w:cs="Consolas"/>
          <w:color w:val="FF00FF"/>
          <w:sz w:val="16"/>
          <w:szCs w:val="19"/>
        </w:rPr>
        <w:t>GETDATE</w:t>
      </w:r>
      <w:r w:rsidRPr="005E06EB">
        <w:rPr>
          <w:rFonts w:ascii="Consolas" w:hAnsi="Consolas" w:cs="Consolas"/>
          <w:color w:val="808080"/>
          <w:sz w:val="16"/>
          <w:szCs w:val="19"/>
        </w:rPr>
        <w:t>()));</w:t>
      </w:r>
    </w:p>
    <w:p w14:paraId="7E611AE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0000FF"/>
          <w:sz w:val="16"/>
          <w:szCs w:val="19"/>
        </w:rPr>
        <w:t>DECLARE</w:t>
      </w:r>
      <w:r w:rsidRPr="005E06EB">
        <w:rPr>
          <w:rFonts w:ascii="Consolas" w:hAnsi="Consolas" w:cs="Consolas"/>
          <w:sz w:val="16"/>
          <w:szCs w:val="19"/>
        </w:rPr>
        <w:t xml:space="preserve"> </w:t>
      </w:r>
      <w:r w:rsidRPr="005E06EB">
        <w:rPr>
          <w:rFonts w:ascii="Consolas" w:hAnsi="Consolas" w:cs="Consolas"/>
          <w:color w:val="008080"/>
          <w:sz w:val="16"/>
          <w:szCs w:val="19"/>
        </w:rPr>
        <w:t>@yyyymm_01_mos_ago</w:t>
      </w:r>
      <w:r w:rsidRPr="005E06EB">
        <w:rPr>
          <w:rFonts w:ascii="Consolas" w:hAnsi="Consolas" w:cs="Consolas"/>
          <w:sz w:val="16"/>
          <w:szCs w:val="19"/>
        </w:rPr>
        <w:t xml:space="preserve"> </w:t>
      </w:r>
      <w:r w:rsidRPr="005E06EB">
        <w:rPr>
          <w:rFonts w:ascii="Consolas" w:hAnsi="Consolas" w:cs="Consolas"/>
          <w:color w:val="0000FF"/>
          <w:sz w:val="16"/>
          <w:szCs w:val="19"/>
        </w:rPr>
        <w:t>INT</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FF"/>
          <w:sz w:val="16"/>
          <w:szCs w:val="19"/>
        </w:rPr>
        <w:t>DATEPART</w:t>
      </w:r>
      <w:r w:rsidRPr="005E06EB">
        <w:rPr>
          <w:rFonts w:ascii="Consolas" w:hAnsi="Consolas" w:cs="Consolas"/>
          <w:color w:val="808080"/>
          <w:sz w:val="16"/>
          <w:szCs w:val="19"/>
        </w:rPr>
        <w:t>(</w:t>
      </w:r>
      <w:r w:rsidRPr="005E06EB">
        <w:rPr>
          <w:rFonts w:ascii="Consolas" w:hAnsi="Consolas" w:cs="Consolas"/>
          <w:color w:val="FF00FF"/>
          <w:sz w:val="16"/>
          <w:szCs w:val="19"/>
        </w:rPr>
        <w:t>YEAR</w:t>
      </w:r>
      <w:r w:rsidRPr="005E06EB">
        <w:rPr>
          <w:rFonts w:ascii="Consolas" w:hAnsi="Consolas" w:cs="Consolas"/>
          <w:color w:val="808080"/>
          <w:sz w:val="16"/>
          <w:szCs w:val="19"/>
        </w:rPr>
        <w:t>,</w:t>
      </w:r>
      <w:r w:rsidRPr="005E06EB">
        <w:rPr>
          <w:rFonts w:ascii="Consolas" w:hAnsi="Consolas" w:cs="Consolas"/>
          <w:color w:val="FF00FF"/>
          <w:sz w:val="16"/>
          <w:szCs w:val="19"/>
        </w:rPr>
        <w:t>DATEADD</w:t>
      </w:r>
      <w:r w:rsidRPr="005E06EB">
        <w:rPr>
          <w:rFonts w:ascii="Consolas" w:hAnsi="Consolas" w:cs="Consolas"/>
          <w:color w:val="808080"/>
          <w:sz w:val="16"/>
          <w:szCs w:val="19"/>
        </w:rPr>
        <w:t>(</w:t>
      </w:r>
      <w:r w:rsidRPr="005E06EB">
        <w:rPr>
          <w:rFonts w:ascii="Consolas" w:hAnsi="Consolas" w:cs="Consolas"/>
          <w:color w:val="FF00FF"/>
          <w:sz w:val="16"/>
          <w:szCs w:val="19"/>
        </w:rPr>
        <w:t>MONTH</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1</w:t>
      </w:r>
      <w:r w:rsidRPr="005E06EB">
        <w:rPr>
          <w:rFonts w:ascii="Consolas" w:hAnsi="Consolas" w:cs="Consolas"/>
          <w:color w:val="808080"/>
          <w:sz w:val="16"/>
          <w:szCs w:val="19"/>
        </w:rPr>
        <w:t>,</w:t>
      </w:r>
      <w:r w:rsidRPr="005E06EB">
        <w:rPr>
          <w:rFonts w:ascii="Consolas" w:hAnsi="Consolas" w:cs="Consolas"/>
          <w:color w:val="FF00FF"/>
          <w:sz w:val="16"/>
          <w:szCs w:val="19"/>
        </w:rPr>
        <w:t>GETDATE</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100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FF"/>
          <w:sz w:val="16"/>
          <w:szCs w:val="19"/>
        </w:rPr>
        <w:t>DATEPART</w:t>
      </w:r>
      <w:r w:rsidRPr="005E06EB">
        <w:rPr>
          <w:rFonts w:ascii="Consolas" w:hAnsi="Consolas" w:cs="Consolas"/>
          <w:color w:val="808080"/>
          <w:sz w:val="16"/>
          <w:szCs w:val="19"/>
        </w:rPr>
        <w:t>(</w:t>
      </w:r>
      <w:r w:rsidRPr="005E06EB">
        <w:rPr>
          <w:rFonts w:ascii="Consolas" w:hAnsi="Consolas" w:cs="Consolas"/>
          <w:color w:val="FF00FF"/>
          <w:sz w:val="16"/>
          <w:szCs w:val="19"/>
        </w:rPr>
        <w:t>MONTH</w:t>
      </w:r>
      <w:r w:rsidRPr="005E06EB">
        <w:rPr>
          <w:rFonts w:ascii="Consolas" w:hAnsi="Consolas" w:cs="Consolas"/>
          <w:color w:val="808080"/>
          <w:sz w:val="16"/>
          <w:szCs w:val="19"/>
        </w:rPr>
        <w:t>,</w:t>
      </w:r>
      <w:r w:rsidRPr="005E06EB">
        <w:rPr>
          <w:rFonts w:ascii="Consolas" w:hAnsi="Consolas" w:cs="Consolas"/>
          <w:color w:val="FF00FF"/>
          <w:sz w:val="16"/>
          <w:szCs w:val="19"/>
        </w:rPr>
        <w:t>DATEADD</w:t>
      </w:r>
      <w:r w:rsidRPr="005E06EB">
        <w:rPr>
          <w:rFonts w:ascii="Consolas" w:hAnsi="Consolas" w:cs="Consolas"/>
          <w:color w:val="808080"/>
          <w:sz w:val="16"/>
          <w:szCs w:val="19"/>
        </w:rPr>
        <w:t>(</w:t>
      </w:r>
      <w:r w:rsidRPr="005E06EB">
        <w:rPr>
          <w:rFonts w:ascii="Consolas" w:hAnsi="Consolas" w:cs="Consolas"/>
          <w:color w:val="FF00FF"/>
          <w:sz w:val="16"/>
          <w:szCs w:val="19"/>
        </w:rPr>
        <w:t>MONTH</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1</w:t>
      </w:r>
      <w:r w:rsidRPr="005E06EB">
        <w:rPr>
          <w:rFonts w:ascii="Consolas" w:hAnsi="Consolas" w:cs="Consolas"/>
          <w:color w:val="808080"/>
          <w:sz w:val="16"/>
          <w:szCs w:val="19"/>
        </w:rPr>
        <w:t>,</w:t>
      </w:r>
      <w:r w:rsidRPr="005E06EB">
        <w:rPr>
          <w:rFonts w:ascii="Consolas" w:hAnsi="Consolas" w:cs="Consolas"/>
          <w:color w:val="FF00FF"/>
          <w:sz w:val="16"/>
          <w:szCs w:val="19"/>
        </w:rPr>
        <w:t>GETDATE</w:t>
      </w:r>
      <w:r w:rsidRPr="005E06EB">
        <w:rPr>
          <w:rFonts w:ascii="Consolas" w:hAnsi="Consolas" w:cs="Consolas"/>
          <w:color w:val="808080"/>
          <w:sz w:val="16"/>
          <w:szCs w:val="19"/>
        </w:rPr>
        <w:t>()));</w:t>
      </w:r>
    </w:p>
    <w:p w14:paraId="6E5130E8" w14:textId="77777777" w:rsidR="005E06EB" w:rsidRPr="005E06EB" w:rsidRDefault="005E06EB" w:rsidP="005E06EB">
      <w:pPr>
        <w:autoSpaceDE w:val="0"/>
        <w:autoSpaceDN w:val="0"/>
        <w:adjustRightInd w:val="0"/>
        <w:spacing w:before="0" w:after="0"/>
        <w:rPr>
          <w:rFonts w:ascii="Consolas" w:hAnsi="Consolas" w:cs="Consolas"/>
          <w:sz w:val="16"/>
          <w:szCs w:val="19"/>
        </w:rPr>
      </w:pPr>
    </w:p>
    <w:p w14:paraId="3BCE2832"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008000"/>
          <w:sz w:val="16"/>
          <w:szCs w:val="19"/>
        </w:rPr>
        <w:t>-- The + 31 may end up creating a non-real date, but that's OK; it's just an INT</w:t>
      </w:r>
    </w:p>
    <w:p w14:paraId="6EE8E00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0000FF"/>
          <w:sz w:val="16"/>
          <w:szCs w:val="19"/>
        </w:rPr>
        <w:t>DECLARE</w:t>
      </w:r>
      <w:r w:rsidRPr="005E06EB">
        <w:rPr>
          <w:rFonts w:ascii="Consolas" w:hAnsi="Consolas" w:cs="Consolas"/>
          <w:sz w:val="16"/>
          <w:szCs w:val="19"/>
        </w:rPr>
        <w:t xml:space="preserve"> </w:t>
      </w:r>
      <w:r w:rsidRPr="005E06EB">
        <w:rPr>
          <w:rFonts w:ascii="Consolas" w:hAnsi="Consolas" w:cs="Consolas"/>
          <w:color w:val="008080"/>
          <w:sz w:val="16"/>
          <w:szCs w:val="19"/>
        </w:rPr>
        <w:t>@yyyymmdd_12_mos_ago</w:t>
      </w:r>
      <w:r w:rsidRPr="005E06EB">
        <w:rPr>
          <w:rFonts w:ascii="Consolas" w:hAnsi="Consolas" w:cs="Consolas"/>
          <w:sz w:val="16"/>
          <w:szCs w:val="19"/>
        </w:rPr>
        <w:t xml:space="preserve"> </w:t>
      </w:r>
      <w:r w:rsidRPr="005E06EB">
        <w:rPr>
          <w:rFonts w:ascii="Consolas" w:hAnsi="Consolas" w:cs="Consolas"/>
          <w:color w:val="0000FF"/>
          <w:sz w:val="16"/>
          <w:szCs w:val="19"/>
        </w:rPr>
        <w:t>INT</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FF"/>
          <w:sz w:val="16"/>
          <w:szCs w:val="19"/>
        </w:rPr>
        <w:t>DATEPART</w:t>
      </w:r>
      <w:r w:rsidRPr="005E06EB">
        <w:rPr>
          <w:rFonts w:ascii="Consolas" w:hAnsi="Consolas" w:cs="Consolas"/>
          <w:color w:val="808080"/>
          <w:sz w:val="16"/>
          <w:szCs w:val="19"/>
        </w:rPr>
        <w:t>(</w:t>
      </w:r>
      <w:r w:rsidRPr="005E06EB">
        <w:rPr>
          <w:rFonts w:ascii="Consolas" w:hAnsi="Consolas" w:cs="Consolas"/>
          <w:color w:val="FF00FF"/>
          <w:sz w:val="16"/>
          <w:szCs w:val="19"/>
        </w:rPr>
        <w:t>YEAR</w:t>
      </w:r>
      <w:r w:rsidRPr="005E06EB">
        <w:rPr>
          <w:rFonts w:ascii="Consolas" w:hAnsi="Consolas" w:cs="Consolas"/>
          <w:color w:val="808080"/>
          <w:sz w:val="16"/>
          <w:szCs w:val="19"/>
        </w:rPr>
        <w:t>,</w:t>
      </w:r>
      <w:r w:rsidRPr="005E06EB">
        <w:rPr>
          <w:rFonts w:ascii="Consolas" w:hAnsi="Consolas" w:cs="Consolas"/>
          <w:color w:val="FF00FF"/>
          <w:sz w:val="16"/>
          <w:szCs w:val="19"/>
        </w:rPr>
        <w:t>DATEADD</w:t>
      </w:r>
      <w:r w:rsidRPr="005E06EB">
        <w:rPr>
          <w:rFonts w:ascii="Consolas" w:hAnsi="Consolas" w:cs="Consolas"/>
          <w:color w:val="808080"/>
          <w:sz w:val="16"/>
          <w:szCs w:val="19"/>
        </w:rPr>
        <w:t>(</w:t>
      </w:r>
      <w:r w:rsidRPr="005E06EB">
        <w:rPr>
          <w:rFonts w:ascii="Consolas" w:hAnsi="Consolas" w:cs="Consolas"/>
          <w:color w:val="FF00FF"/>
          <w:sz w:val="16"/>
          <w:szCs w:val="19"/>
        </w:rPr>
        <w:t>MONTH</w:t>
      </w:r>
      <w:r w:rsidRPr="005E06EB">
        <w:rPr>
          <w:rFonts w:ascii="Consolas" w:hAnsi="Consolas" w:cs="Consolas"/>
          <w:color w:val="808080"/>
          <w:sz w:val="16"/>
          <w:szCs w:val="19"/>
        </w:rPr>
        <w:t>,-</w:t>
      </w:r>
      <w:r w:rsidRPr="005E06EB">
        <w:rPr>
          <w:rFonts w:ascii="Consolas" w:hAnsi="Consolas" w:cs="Consolas"/>
          <w:sz w:val="16"/>
          <w:szCs w:val="19"/>
        </w:rPr>
        <w:t>12</w:t>
      </w:r>
      <w:r w:rsidRPr="005E06EB">
        <w:rPr>
          <w:rFonts w:ascii="Consolas" w:hAnsi="Consolas" w:cs="Consolas"/>
          <w:color w:val="808080"/>
          <w:sz w:val="16"/>
          <w:szCs w:val="19"/>
        </w:rPr>
        <w:t>,</w:t>
      </w:r>
      <w:r w:rsidRPr="005E06EB">
        <w:rPr>
          <w:rFonts w:ascii="Consolas" w:hAnsi="Consolas" w:cs="Consolas"/>
          <w:color w:val="FF00FF"/>
          <w:sz w:val="16"/>
          <w:szCs w:val="19"/>
        </w:rPr>
        <w:t>GETDATE</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10000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FF"/>
          <w:sz w:val="16"/>
          <w:szCs w:val="19"/>
        </w:rPr>
        <w:t>DATEPART</w:t>
      </w:r>
      <w:r w:rsidRPr="005E06EB">
        <w:rPr>
          <w:rFonts w:ascii="Consolas" w:hAnsi="Consolas" w:cs="Consolas"/>
          <w:color w:val="808080"/>
          <w:sz w:val="16"/>
          <w:szCs w:val="19"/>
        </w:rPr>
        <w:t>(</w:t>
      </w:r>
      <w:r w:rsidRPr="005E06EB">
        <w:rPr>
          <w:rFonts w:ascii="Consolas" w:hAnsi="Consolas" w:cs="Consolas"/>
          <w:color w:val="FF00FF"/>
          <w:sz w:val="16"/>
          <w:szCs w:val="19"/>
        </w:rPr>
        <w:t>MONTH</w:t>
      </w:r>
      <w:r w:rsidRPr="005E06EB">
        <w:rPr>
          <w:rFonts w:ascii="Consolas" w:hAnsi="Consolas" w:cs="Consolas"/>
          <w:color w:val="808080"/>
          <w:sz w:val="16"/>
          <w:szCs w:val="19"/>
        </w:rPr>
        <w:t>,</w:t>
      </w:r>
      <w:r w:rsidRPr="005E06EB">
        <w:rPr>
          <w:rFonts w:ascii="Consolas" w:hAnsi="Consolas" w:cs="Consolas"/>
          <w:color w:val="FF00FF"/>
          <w:sz w:val="16"/>
          <w:szCs w:val="19"/>
        </w:rPr>
        <w:t>DATEADD</w:t>
      </w:r>
      <w:r w:rsidRPr="005E06EB">
        <w:rPr>
          <w:rFonts w:ascii="Consolas" w:hAnsi="Consolas" w:cs="Consolas"/>
          <w:color w:val="808080"/>
          <w:sz w:val="16"/>
          <w:szCs w:val="19"/>
        </w:rPr>
        <w:t>(</w:t>
      </w:r>
      <w:r w:rsidRPr="005E06EB">
        <w:rPr>
          <w:rFonts w:ascii="Consolas" w:hAnsi="Consolas" w:cs="Consolas"/>
          <w:color w:val="FF00FF"/>
          <w:sz w:val="16"/>
          <w:szCs w:val="19"/>
        </w:rPr>
        <w:t>MONTH</w:t>
      </w:r>
      <w:r w:rsidRPr="005E06EB">
        <w:rPr>
          <w:rFonts w:ascii="Consolas" w:hAnsi="Consolas" w:cs="Consolas"/>
          <w:color w:val="808080"/>
          <w:sz w:val="16"/>
          <w:szCs w:val="19"/>
        </w:rPr>
        <w:t>,-</w:t>
      </w:r>
      <w:r w:rsidRPr="005E06EB">
        <w:rPr>
          <w:rFonts w:ascii="Consolas" w:hAnsi="Consolas" w:cs="Consolas"/>
          <w:sz w:val="16"/>
          <w:szCs w:val="19"/>
        </w:rPr>
        <w:t>12</w:t>
      </w:r>
      <w:r w:rsidRPr="005E06EB">
        <w:rPr>
          <w:rFonts w:ascii="Consolas" w:hAnsi="Consolas" w:cs="Consolas"/>
          <w:color w:val="808080"/>
          <w:sz w:val="16"/>
          <w:szCs w:val="19"/>
        </w:rPr>
        <w:t>,</w:t>
      </w:r>
      <w:r w:rsidRPr="005E06EB">
        <w:rPr>
          <w:rFonts w:ascii="Consolas" w:hAnsi="Consolas" w:cs="Consolas"/>
          <w:color w:val="FF00FF"/>
          <w:sz w:val="16"/>
          <w:szCs w:val="19"/>
        </w:rPr>
        <w:t>GETDATE</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100 </w:t>
      </w:r>
      <w:r w:rsidRPr="005E06EB">
        <w:rPr>
          <w:rFonts w:ascii="Consolas" w:hAnsi="Consolas" w:cs="Consolas"/>
          <w:color w:val="808080"/>
          <w:sz w:val="16"/>
          <w:szCs w:val="19"/>
        </w:rPr>
        <w:t>+</w:t>
      </w:r>
      <w:r w:rsidRPr="005E06EB">
        <w:rPr>
          <w:rFonts w:ascii="Consolas" w:hAnsi="Consolas" w:cs="Consolas"/>
          <w:sz w:val="16"/>
          <w:szCs w:val="19"/>
        </w:rPr>
        <w:t xml:space="preserve"> 1</w:t>
      </w:r>
      <w:r w:rsidRPr="005E06EB">
        <w:rPr>
          <w:rFonts w:ascii="Consolas" w:hAnsi="Consolas" w:cs="Consolas"/>
          <w:color w:val="808080"/>
          <w:sz w:val="16"/>
          <w:szCs w:val="19"/>
        </w:rPr>
        <w:t>;</w:t>
      </w:r>
    </w:p>
    <w:p w14:paraId="76E6580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0000FF"/>
          <w:sz w:val="16"/>
          <w:szCs w:val="19"/>
        </w:rPr>
        <w:t>DECLARE</w:t>
      </w:r>
      <w:r w:rsidRPr="005E06EB">
        <w:rPr>
          <w:rFonts w:ascii="Consolas" w:hAnsi="Consolas" w:cs="Consolas"/>
          <w:sz w:val="16"/>
          <w:szCs w:val="19"/>
        </w:rPr>
        <w:t xml:space="preserve"> </w:t>
      </w:r>
      <w:r w:rsidRPr="005E06EB">
        <w:rPr>
          <w:rFonts w:ascii="Consolas" w:hAnsi="Consolas" w:cs="Consolas"/>
          <w:color w:val="008080"/>
          <w:sz w:val="16"/>
          <w:szCs w:val="19"/>
        </w:rPr>
        <w:t>@yyyymmdd_01_mos_ago</w:t>
      </w:r>
      <w:r w:rsidRPr="005E06EB">
        <w:rPr>
          <w:rFonts w:ascii="Consolas" w:hAnsi="Consolas" w:cs="Consolas"/>
          <w:sz w:val="16"/>
          <w:szCs w:val="19"/>
        </w:rPr>
        <w:t xml:space="preserve"> </w:t>
      </w:r>
      <w:r w:rsidRPr="005E06EB">
        <w:rPr>
          <w:rFonts w:ascii="Consolas" w:hAnsi="Consolas" w:cs="Consolas"/>
          <w:color w:val="0000FF"/>
          <w:sz w:val="16"/>
          <w:szCs w:val="19"/>
        </w:rPr>
        <w:t>INT</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FF"/>
          <w:sz w:val="16"/>
          <w:szCs w:val="19"/>
        </w:rPr>
        <w:t>DATEPART</w:t>
      </w:r>
      <w:r w:rsidRPr="005E06EB">
        <w:rPr>
          <w:rFonts w:ascii="Consolas" w:hAnsi="Consolas" w:cs="Consolas"/>
          <w:color w:val="808080"/>
          <w:sz w:val="16"/>
          <w:szCs w:val="19"/>
        </w:rPr>
        <w:t>(</w:t>
      </w:r>
      <w:r w:rsidRPr="005E06EB">
        <w:rPr>
          <w:rFonts w:ascii="Consolas" w:hAnsi="Consolas" w:cs="Consolas"/>
          <w:color w:val="FF00FF"/>
          <w:sz w:val="16"/>
          <w:szCs w:val="19"/>
        </w:rPr>
        <w:t>YEAR</w:t>
      </w:r>
      <w:r w:rsidRPr="005E06EB">
        <w:rPr>
          <w:rFonts w:ascii="Consolas" w:hAnsi="Consolas" w:cs="Consolas"/>
          <w:color w:val="808080"/>
          <w:sz w:val="16"/>
          <w:szCs w:val="19"/>
        </w:rPr>
        <w:t>,</w:t>
      </w:r>
      <w:r w:rsidRPr="005E06EB">
        <w:rPr>
          <w:rFonts w:ascii="Consolas" w:hAnsi="Consolas" w:cs="Consolas"/>
          <w:color w:val="FF00FF"/>
          <w:sz w:val="16"/>
          <w:szCs w:val="19"/>
        </w:rPr>
        <w:t>DATEADD</w:t>
      </w:r>
      <w:r w:rsidRPr="005E06EB">
        <w:rPr>
          <w:rFonts w:ascii="Consolas" w:hAnsi="Consolas" w:cs="Consolas"/>
          <w:color w:val="808080"/>
          <w:sz w:val="16"/>
          <w:szCs w:val="19"/>
        </w:rPr>
        <w:t>(</w:t>
      </w:r>
      <w:r w:rsidRPr="005E06EB">
        <w:rPr>
          <w:rFonts w:ascii="Consolas" w:hAnsi="Consolas" w:cs="Consolas"/>
          <w:color w:val="FF00FF"/>
          <w:sz w:val="16"/>
          <w:szCs w:val="19"/>
        </w:rPr>
        <w:t>MONTH</w:t>
      </w:r>
      <w:r w:rsidRPr="005E06EB">
        <w:rPr>
          <w:rFonts w:ascii="Consolas" w:hAnsi="Consolas" w:cs="Consolas"/>
          <w:color w:val="808080"/>
          <w:sz w:val="16"/>
          <w:szCs w:val="19"/>
        </w:rPr>
        <w:t>,-</w:t>
      </w:r>
      <w:r w:rsidRPr="005E06EB">
        <w:rPr>
          <w:rFonts w:ascii="Consolas" w:hAnsi="Consolas" w:cs="Consolas"/>
          <w:sz w:val="16"/>
          <w:szCs w:val="19"/>
        </w:rPr>
        <w:t xml:space="preserve"> 1</w:t>
      </w:r>
      <w:r w:rsidRPr="005E06EB">
        <w:rPr>
          <w:rFonts w:ascii="Consolas" w:hAnsi="Consolas" w:cs="Consolas"/>
          <w:color w:val="808080"/>
          <w:sz w:val="16"/>
          <w:szCs w:val="19"/>
        </w:rPr>
        <w:t>,</w:t>
      </w:r>
      <w:r w:rsidRPr="005E06EB">
        <w:rPr>
          <w:rFonts w:ascii="Consolas" w:hAnsi="Consolas" w:cs="Consolas"/>
          <w:color w:val="FF00FF"/>
          <w:sz w:val="16"/>
          <w:szCs w:val="19"/>
        </w:rPr>
        <w:t>GETDATE</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10000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FF"/>
          <w:sz w:val="16"/>
          <w:szCs w:val="19"/>
        </w:rPr>
        <w:t>DATEPART</w:t>
      </w:r>
      <w:r w:rsidRPr="005E06EB">
        <w:rPr>
          <w:rFonts w:ascii="Consolas" w:hAnsi="Consolas" w:cs="Consolas"/>
          <w:color w:val="808080"/>
          <w:sz w:val="16"/>
          <w:szCs w:val="19"/>
        </w:rPr>
        <w:t>(</w:t>
      </w:r>
      <w:r w:rsidRPr="005E06EB">
        <w:rPr>
          <w:rFonts w:ascii="Consolas" w:hAnsi="Consolas" w:cs="Consolas"/>
          <w:color w:val="FF00FF"/>
          <w:sz w:val="16"/>
          <w:szCs w:val="19"/>
        </w:rPr>
        <w:t>MONTH</w:t>
      </w:r>
      <w:r w:rsidRPr="005E06EB">
        <w:rPr>
          <w:rFonts w:ascii="Consolas" w:hAnsi="Consolas" w:cs="Consolas"/>
          <w:color w:val="808080"/>
          <w:sz w:val="16"/>
          <w:szCs w:val="19"/>
        </w:rPr>
        <w:t>,</w:t>
      </w:r>
      <w:r w:rsidRPr="005E06EB">
        <w:rPr>
          <w:rFonts w:ascii="Consolas" w:hAnsi="Consolas" w:cs="Consolas"/>
          <w:color w:val="FF00FF"/>
          <w:sz w:val="16"/>
          <w:szCs w:val="19"/>
        </w:rPr>
        <w:t>DATEADD</w:t>
      </w:r>
      <w:r w:rsidRPr="005E06EB">
        <w:rPr>
          <w:rFonts w:ascii="Consolas" w:hAnsi="Consolas" w:cs="Consolas"/>
          <w:color w:val="808080"/>
          <w:sz w:val="16"/>
          <w:szCs w:val="19"/>
        </w:rPr>
        <w:t>(</w:t>
      </w:r>
      <w:r w:rsidRPr="005E06EB">
        <w:rPr>
          <w:rFonts w:ascii="Consolas" w:hAnsi="Consolas" w:cs="Consolas"/>
          <w:color w:val="FF00FF"/>
          <w:sz w:val="16"/>
          <w:szCs w:val="19"/>
        </w:rPr>
        <w:t>MONTH</w:t>
      </w:r>
      <w:r w:rsidRPr="005E06EB">
        <w:rPr>
          <w:rFonts w:ascii="Consolas" w:hAnsi="Consolas" w:cs="Consolas"/>
          <w:color w:val="808080"/>
          <w:sz w:val="16"/>
          <w:szCs w:val="19"/>
        </w:rPr>
        <w:t>,-</w:t>
      </w:r>
      <w:r w:rsidRPr="005E06EB">
        <w:rPr>
          <w:rFonts w:ascii="Consolas" w:hAnsi="Consolas" w:cs="Consolas"/>
          <w:sz w:val="16"/>
          <w:szCs w:val="19"/>
        </w:rPr>
        <w:t xml:space="preserve"> 1</w:t>
      </w:r>
      <w:r w:rsidRPr="005E06EB">
        <w:rPr>
          <w:rFonts w:ascii="Consolas" w:hAnsi="Consolas" w:cs="Consolas"/>
          <w:color w:val="808080"/>
          <w:sz w:val="16"/>
          <w:szCs w:val="19"/>
        </w:rPr>
        <w:t>,</w:t>
      </w:r>
      <w:r w:rsidRPr="005E06EB">
        <w:rPr>
          <w:rFonts w:ascii="Consolas" w:hAnsi="Consolas" w:cs="Consolas"/>
          <w:color w:val="FF00FF"/>
          <w:sz w:val="16"/>
          <w:szCs w:val="19"/>
        </w:rPr>
        <w:t>GETDATE</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100 </w:t>
      </w:r>
      <w:r w:rsidRPr="005E06EB">
        <w:rPr>
          <w:rFonts w:ascii="Consolas" w:hAnsi="Consolas" w:cs="Consolas"/>
          <w:color w:val="808080"/>
          <w:sz w:val="16"/>
          <w:szCs w:val="19"/>
        </w:rPr>
        <w:t>+</w:t>
      </w:r>
      <w:r w:rsidRPr="005E06EB">
        <w:rPr>
          <w:rFonts w:ascii="Consolas" w:hAnsi="Consolas" w:cs="Consolas"/>
          <w:sz w:val="16"/>
          <w:szCs w:val="19"/>
        </w:rPr>
        <w:t xml:space="preserve"> 31</w:t>
      </w:r>
      <w:r w:rsidRPr="005E06EB">
        <w:rPr>
          <w:rFonts w:ascii="Consolas" w:hAnsi="Consolas" w:cs="Consolas"/>
          <w:color w:val="808080"/>
          <w:sz w:val="16"/>
          <w:szCs w:val="19"/>
        </w:rPr>
        <w:t>;</w:t>
      </w:r>
    </w:p>
    <w:p w14:paraId="7DCC2ACE" w14:textId="77777777" w:rsidR="005E06EB" w:rsidRPr="005E06EB" w:rsidRDefault="005E06EB" w:rsidP="005E06EB">
      <w:pPr>
        <w:autoSpaceDE w:val="0"/>
        <w:autoSpaceDN w:val="0"/>
        <w:adjustRightInd w:val="0"/>
        <w:spacing w:before="0" w:after="0"/>
        <w:rPr>
          <w:rFonts w:ascii="Consolas" w:hAnsi="Consolas" w:cs="Consolas"/>
          <w:sz w:val="16"/>
          <w:szCs w:val="19"/>
        </w:rPr>
      </w:pPr>
    </w:p>
    <w:p w14:paraId="1C93237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0000FF"/>
          <w:sz w:val="16"/>
          <w:szCs w:val="19"/>
        </w:rPr>
        <w:t>DECLARE</w:t>
      </w:r>
      <w:r w:rsidRPr="005E06EB">
        <w:rPr>
          <w:rFonts w:ascii="Consolas" w:hAnsi="Consolas" w:cs="Consolas"/>
          <w:sz w:val="16"/>
          <w:szCs w:val="19"/>
        </w:rPr>
        <w:t xml:space="preserve"> </w:t>
      </w:r>
      <w:r w:rsidRPr="005E06EB">
        <w:rPr>
          <w:rFonts w:ascii="Consolas" w:hAnsi="Consolas" w:cs="Consolas"/>
          <w:color w:val="008080"/>
          <w:sz w:val="16"/>
          <w:szCs w:val="19"/>
        </w:rPr>
        <w:t>@yyyymmdd_12_mos_ago_dt</w:t>
      </w:r>
      <w:r w:rsidRPr="005E06EB">
        <w:rPr>
          <w:rFonts w:ascii="Consolas" w:hAnsi="Consolas" w:cs="Consolas"/>
          <w:sz w:val="16"/>
          <w:szCs w:val="19"/>
        </w:rPr>
        <w:t xml:space="preserve"> </w:t>
      </w:r>
      <w:r w:rsidRPr="005E06EB">
        <w:rPr>
          <w:rFonts w:ascii="Consolas" w:hAnsi="Consolas" w:cs="Consolas"/>
          <w:color w:val="0000FF"/>
          <w:sz w:val="16"/>
          <w:szCs w:val="19"/>
        </w:rPr>
        <w:t>DATETIME</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FF"/>
          <w:sz w:val="16"/>
          <w:szCs w:val="19"/>
        </w:rPr>
        <w:t>DATEADD</w:t>
      </w:r>
      <w:r w:rsidRPr="005E06EB">
        <w:rPr>
          <w:rFonts w:ascii="Consolas" w:hAnsi="Consolas" w:cs="Consolas"/>
          <w:color w:val="808080"/>
          <w:sz w:val="16"/>
          <w:szCs w:val="19"/>
        </w:rPr>
        <w:t>(</w:t>
      </w:r>
      <w:r w:rsidRPr="005E06EB">
        <w:rPr>
          <w:rFonts w:ascii="Consolas" w:hAnsi="Consolas" w:cs="Consolas"/>
          <w:color w:val="FF00FF"/>
          <w:sz w:val="16"/>
          <w:szCs w:val="19"/>
        </w:rPr>
        <w:t>MONTH</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FF"/>
          <w:sz w:val="16"/>
          <w:szCs w:val="19"/>
        </w:rPr>
        <w:t>DATEDIFF</w:t>
      </w:r>
      <w:r w:rsidRPr="005E06EB">
        <w:rPr>
          <w:rFonts w:ascii="Consolas" w:hAnsi="Consolas" w:cs="Consolas"/>
          <w:color w:val="808080"/>
          <w:sz w:val="16"/>
          <w:szCs w:val="19"/>
        </w:rPr>
        <w:t>(</w:t>
      </w:r>
      <w:r w:rsidRPr="005E06EB">
        <w:rPr>
          <w:rFonts w:ascii="Consolas" w:hAnsi="Consolas" w:cs="Consolas"/>
          <w:color w:val="FF00FF"/>
          <w:sz w:val="16"/>
          <w:szCs w:val="19"/>
        </w:rPr>
        <w:t>MONTH</w:t>
      </w:r>
      <w:r w:rsidRPr="005E06EB">
        <w:rPr>
          <w:rFonts w:ascii="Consolas" w:hAnsi="Consolas" w:cs="Consolas"/>
          <w:color w:val="808080"/>
          <w:sz w:val="16"/>
          <w:szCs w:val="19"/>
        </w:rPr>
        <w:t>,</w:t>
      </w:r>
      <w:r w:rsidRPr="005E06EB">
        <w:rPr>
          <w:rFonts w:ascii="Consolas" w:hAnsi="Consolas" w:cs="Consolas"/>
          <w:sz w:val="16"/>
          <w:szCs w:val="19"/>
        </w:rPr>
        <w:t xml:space="preserve"> 0</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FF"/>
          <w:sz w:val="16"/>
          <w:szCs w:val="19"/>
        </w:rPr>
        <w:t>DATEADD</w:t>
      </w:r>
      <w:r w:rsidRPr="005E06EB">
        <w:rPr>
          <w:rFonts w:ascii="Consolas" w:hAnsi="Consolas" w:cs="Consolas"/>
          <w:color w:val="808080"/>
          <w:sz w:val="16"/>
          <w:szCs w:val="19"/>
        </w:rPr>
        <w:t>(</w:t>
      </w:r>
      <w:r w:rsidRPr="005E06EB">
        <w:rPr>
          <w:rFonts w:ascii="Consolas" w:hAnsi="Consolas" w:cs="Consolas"/>
          <w:color w:val="FF00FF"/>
          <w:sz w:val="16"/>
          <w:szCs w:val="19"/>
        </w:rPr>
        <w:t>MONTH</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12</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FF"/>
          <w:sz w:val="16"/>
          <w:szCs w:val="19"/>
        </w:rPr>
        <w:t>GETDATE</w:t>
      </w:r>
      <w:r w:rsidRPr="005E06EB">
        <w:rPr>
          <w:rFonts w:ascii="Consolas" w:hAnsi="Consolas" w:cs="Consolas"/>
          <w:color w:val="808080"/>
          <w:sz w:val="16"/>
          <w:szCs w:val="19"/>
        </w:rPr>
        <w:t>())),</w:t>
      </w:r>
      <w:r w:rsidRPr="005E06EB">
        <w:rPr>
          <w:rFonts w:ascii="Consolas" w:hAnsi="Consolas" w:cs="Consolas"/>
          <w:sz w:val="16"/>
          <w:szCs w:val="19"/>
        </w:rPr>
        <w:t xml:space="preserve"> 0</w:t>
      </w:r>
      <w:r w:rsidRPr="005E06EB">
        <w:rPr>
          <w:rFonts w:ascii="Consolas" w:hAnsi="Consolas" w:cs="Consolas"/>
          <w:color w:val="808080"/>
          <w:sz w:val="16"/>
          <w:szCs w:val="19"/>
        </w:rPr>
        <w:t>);</w:t>
      </w:r>
    </w:p>
    <w:p w14:paraId="53C34A3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0000FF"/>
          <w:sz w:val="16"/>
          <w:szCs w:val="19"/>
        </w:rPr>
        <w:t>DECLARE</w:t>
      </w:r>
      <w:r w:rsidRPr="005E06EB">
        <w:rPr>
          <w:rFonts w:ascii="Consolas" w:hAnsi="Consolas" w:cs="Consolas"/>
          <w:sz w:val="16"/>
          <w:szCs w:val="19"/>
        </w:rPr>
        <w:t xml:space="preserve"> </w:t>
      </w:r>
      <w:r w:rsidRPr="005E06EB">
        <w:rPr>
          <w:rFonts w:ascii="Consolas" w:hAnsi="Consolas" w:cs="Consolas"/>
          <w:color w:val="008080"/>
          <w:sz w:val="16"/>
          <w:szCs w:val="19"/>
        </w:rPr>
        <w:t>@yyyymmdd_01_mos_ago_dt</w:t>
      </w:r>
      <w:r w:rsidRPr="005E06EB">
        <w:rPr>
          <w:rFonts w:ascii="Consolas" w:hAnsi="Consolas" w:cs="Consolas"/>
          <w:sz w:val="16"/>
          <w:szCs w:val="19"/>
        </w:rPr>
        <w:t xml:space="preserve"> </w:t>
      </w:r>
      <w:r w:rsidRPr="005E06EB">
        <w:rPr>
          <w:rFonts w:ascii="Consolas" w:hAnsi="Consolas" w:cs="Consolas"/>
          <w:color w:val="0000FF"/>
          <w:sz w:val="16"/>
          <w:szCs w:val="19"/>
        </w:rPr>
        <w:t>DATETIME</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FF"/>
          <w:sz w:val="16"/>
          <w:szCs w:val="19"/>
        </w:rPr>
        <w:t>DATEADD</w:t>
      </w:r>
      <w:r w:rsidRPr="005E06EB">
        <w:rPr>
          <w:rFonts w:ascii="Consolas" w:hAnsi="Consolas" w:cs="Consolas"/>
          <w:color w:val="808080"/>
          <w:sz w:val="16"/>
          <w:szCs w:val="19"/>
        </w:rPr>
        <w:t>(</w:t>
      </w:r>
      <w:r w:rsidRPr="005E06EB">
        <w:rPr>
          <w:rFonts w:ascii="Consolas" w:hAnsi="Consolas" w:cs="Consolas"/>
          <w:color w:val="FF00FF"/>
          <w:sz w:val="16"/>
          <w:szCs w:val="19"/>
        </w:rPr>
        <w:t>MONTH</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FF"/>
          <w:sz w:val="16"/>
          <w:szCs w:val="19"/>
        </w:rPr>
        <w:t>DATEDIFF</w:t>
      </w:r>
      <w:r w:rsidRPr="005E06EB">
        <w:rPr>
          <w:rFonts w:ascii="Consolas" w:hAnsi="Consolas" w:cs="Consolas"/>
          <w:color w:val="808080"/>
          <w:sz w:val="16"/>
          <w:szCs w:val="19"/>
        </w:rPr>
        <w:t>(</w:t>
      </w:r>
      <w:r w:rsidRPr="005E06EB">
        <w:rPr>
          <w:rFonts w:ascii="Consolas" w:hAnsi="Consolas" w:cs="Consolas"/>
          <w:color w:val="FF00FF"/>
          <w:sz w:val="16"/>
          <w:szCs w:val="19"/>
        </w:rPr>
        <w:t>MONTH</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1</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FF"/>
          <w:sz w:val="16"/>
          <w:szCs w:val="19"/>
        </w:rPr>
        <w:t>GETDATE</w:t>
      </w:r>
      <w:r w:rsidRPr="005E06EB">
        <w:rPr>
          <w:rFonts w:ascii="Consolas" w:hAnsi="Consolas" w:cs="Consolas"/>
          <w:color w:val="808080"/>
          <w:sz w:val="16"/>
          <w:szCs w:val="19"/>
        </w:rPr>
        <w:t>())-</w:t>
      </w:r>
      <w:r w:rsidRPr="005E06EB">
        <w:rPr>
          <w:rFonts w:ascii="Consolas" w:hAnsi="Consolas" w:cs="Consolas"/>
          <w:sz w:val="16"/>
          <w:szCs w:val="19"/>
        </w:rPr>
        <w:t>1</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1</w:t>
      </w:r>
      <w:r w:rsidRPr="005E06EB">
        <w:rPr>
          <w:rFonts w:ascii="Consolas" w:hAnsi="Consolas" w:cs="Consolas"/>
          <w:color w:val="808080"/>
          <w:sz w:val="16"/>
          <w:szCs w:val="19"/>
        </w:rPr>
        <w:t>);</w:t>
      </w:r>
    </w:p>
    <w:p w14:paraId="0603FC1A" w14:textId="77777777" w:rsidR="005E06EB" w:rsidRPr="005E06EB" w:rsidRDefault="005E06EB" w:rsidP="005E06EB">
      <w:pPr>
        <w:autoSpaceDE w:val="0"/>
        <w:autoSpaceDN w:val="0"/>
        <w:adjustRightInd w:val="0"/>
        <w:spacing w:before="0" w:after="0"/>
        <w:rPr>
          <w:rFonts w:ascii="Consolas" w:hAnsi="Consolas" w:cs="Consolas"/>
          <w:sz w:val="16"/>
          <w:szCs w:val="19"/>
        </w:rPr>
      </w:pPr>
    </w:p>
    <w:p w14:paraId="61EB212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008000"/>
          <w:sz w:val="16"/>
          <w:szCs w:val="19"/>
        </w:rPr>
        <w:t>-- SELECT @yyyymm_12_mos_ago, @yyyymm_01_mos_ago</w:t>
      </w:r>
    </w:p>
    <w:p w14:paraId="146489E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008000"/>
          <w:sz w:val="16"/>
          <w:szCs w:val="19"/>
        </w:rPr>
        <w:t>-- SELECT @yyyymmdd_12_mos_ago, @yyyymmdd_01_mos_ago</w:t>
      </w:r>
    </w:p>
    <w:p w14:paraId="700A17A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008000"/>
          <w:sz w:val="16"/>
          <w:szCs w:val="19"/>
        </w:rPr>
        <w:t>-- SELECT @yyyymmdd_12_mos_ago_dt, @yyyymmdd_01_mos_ago_dt</w:t>
      </w:r>
    </w:p>
    <w:p w14:paraId="4E39AA12" w14:textId="77777777" w:rsidR="005E06EB" w:rsidRPr="005E06EB" w:rsidRDefault="005E06EB" w:rsidP="005E06EB">
      <w:pPr>
        <w:autoSpaceDE w:val="0"/>
        <w:autoSpaceDN w:val="0"/>
        <w:adjustRightInd w:val="0"/>
        <w:spacing w:before="0" w:after="0"/>
        <w:rPr>
          <w:rFonts w:ascii="Consolas" w:hAnsi="Consolas" w:cs="Consolas"/>
          <w:sz w:val="16"/>
          <w:szCs w:val="19"/>
        </w:rPr>
      </w:pPr>
    </w:p>
    <w:p w14:paraId="153E571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0000FF"/>
          <w:sz w:val="16"/>
          <w:szCs w:val="19"/>
        </w:rPr>
        <w:t>DECLARE</w:t>
      </w:r>
      <w:r w:rsidRPr="005E06EB">
        <w:rPr>
          <w:rFonts w:ascii="Consolas" w:hAnsi="Consolas" w:cs="Consolas"/>
          <w:sz w:val="16"/>
          <w:szCs w:val="19"/>
        </w:rPr>
        <w:t xml:space="preserve"> </w:t>
      </w:r>
      <w:r w:rsidRPr="005E06EB">
        <w:rPr>
          <w:rFonts w:ascii="Consolas" w:hAnsi="Consolas" w:cs="Consolas"/>
          <w:color w:val="008080"/>
          <w:sz w:val="16"/>
          <w:szCs w:val="19"/>
        </w:rPr>
        <w:t>@account_status_ind</w:t>
      </w:r>
      <w:r w:rsidRPr="005E06EB">
        <w:rPr>
          <w:rFonts w:ascii="Consolas" w:hAnsi="Consolas" w:cs="Consolas"/>
          <w:sz w:val="16"/>
          <w:szCs w:val="19"/>
        </w:rPr>
        <w:t xml:space="preserve"> </w:t>
      </w:r>
      <w:r w:rsidRPr="005E06EB">
        <w:rPr>
          <w:rFonts w:ascii="Consolas" w:hAnsi="Consolas" w:cs="Consolas"/>
          <w:color w:val="0000FF"/>
          <w:sz w:val="16"/>
          <w:szCs w:val="19"/>
        </w:rPr>
        <w:t>TABLE</w:t>
      </w:r>
      <w:r w:rsidRPr="005E06EB">
        <w:rPr>
          <w:rFonts w:ascii="Consolas" w:hAnsi="Consolas" w:cs="Consolas"/>
          <w:color w:val="808080"/>
          <w:sz w:val="16"/>
          <w:szCs w:val="19"/>
        </w:rPr>
        <w:t>(</w:t>
      </w:r>
    </w:p>
    <w:p w14:paraId="139F21E9"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Cur_Div_Nbr</w:t>
      </w:r>
      <w:r w:rsidRPr="005E06EB">
        <w:rPr>
          <w:rFonts w:ascii="Consolas" w:hAnsi="Consolas" w:cs="Consolas"/>
          <w:sz w:val="16"/>
          <w:szCs w:val="19"/>
        </w:rPr>
        <w:t xml:space="preserve">              </w:t>
      </w:r>
      <w:r w:rsidRPr="005E06EB">
        <w:rPr>
          <w:rFonts w:ascii="Consolas" w:hAnsi="Consolas" w:cs="Consolas"/>
          <w:color w:val="0000FF"/>
          <w:sz w:val="16"/>
          <w:szCs w:val="19"/>
        </w:rPr>
        <w:t>INT</w:t>
      </w:r>
      <w:r w:rsidRPr="005E06EB">
        <w:rPr>
          <w:rFonts w:ascii="Consolas" w:hAnsi="Consolas" w:cs="Consolas"/>
          <w:color w:val="808080"/>
          <w:sz w:val="16"/>
          <w:szCs w:val="19"/>
        </w:rPr>
        <w:t>,</w:t>
      </w:r>
    </w:p>
    <w:p w14:paraId="5AE4AF59"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Cur_Infopro_Div_Nbr</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5</w:t>
      </w:r>
      <w:r w:rsidRPr="005E06EB">
        <w:rPr>
          <w:rFonts w:ascii="Consolas" w:hAnsi="Consolas" w:cs="Consolas"/>
          <w:color w:val="808080"/>
          <w:sz w:val="16"/>
          <w:szCs w:val="19"/>
        </w:rPr>
        <w:t>),</w:t>
      </w:r>
    </w:p>
    <w:p w14:paraId="1227E30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Acct_Nbr</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14</w:t>
      </w:r>
      <w:r w:rsidRPr="005E06EB">
        <w:rPr>
          <w:rFonts w:ascii="Consolas" w:hAnsi="Consolas" w:cs="Consolas"/>
          <w:color w:val="808080"/>
          <w:sz w:val="16"/>
          <w:szCs w:val="19"/>
        </w:rPr>
        <w:t>),</w:t>
      </w:r>
    </w:p>
    <w:p w14:paraId="1F3CE9B2"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Site_Nbr</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5</w:t>
      </w:r>
      <w:r w:rsidRPr="005E06EB">
        <w:rPr>
          <w:rFonts w:ascii="Consolas" w:hAnsi="Consolas" w:cs="Consolas"/>
          <w:color w:val="808080"/>
          <w:sz w:val="16"/>
          <w:szCs w:val="19"/>
        </w:rPr>
        <w:t>),</w:t>
      </w:r>
    </w:p>
    <w:p w14:paraId="7EDE11F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zip</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10</w:t>
      </w:r>
      <w:r w:rsidRPr="005E06EB">
        <w:rPr>
          <w:rFonts w:ascii="Consolas" w:hAnsi="Consolas" w:cs="Consolas"/>
          <w:color w:val="808080"/>
          <w:sz w:val="16"/>
          <w:szCs w:val="19"/>
        </w:rPr>
        <w:t>),</w:t>
      </w:r>
    </w:p>
    <w:p w14:paraId="286391A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LATITUDE</w:t>
      </w:r>
      <w:r w:rsidRPr="005E06EB">
        <w:rPr>
          <w:rFonts w:ascii="Consolas" w:hAnsi="Consolas" w:cs="Consolas"/>
          <w:sz w:val="16"/>
          <w:szCs w:val="19"/>
        </w:rPr>
        <w:t xml:space="preserve">                 </w:t>
      </w:r>
      <w:r w:rsidRPr="005E06EB">
        <w:rPr>
          <w:rFonts w:ascii="Consolas" w:hAnsi="Consolas" w:cs="Consolas"/>
          <w:color w:val="0000FF"/>
          <w:sz w:val="16"/>
          <w:szCs w:val="19"/>
        </w:rPr>
        <w:t>NUMERIC</w:t>
      </w:r>
      <w:r w:rsidRPr="005E06EB">
        <w:rPr>
          <w:rFonts w:ascii="Consolas" w:hAnsi="Consolas" w:cs="Consolas"/>
          <w:color w:val="808080"/>
          <w:sz w:val="16"/>
          <w:szCs w:val="19"/>
        </w:rPr>
        <w:t>(</w:t>
      </w:r>
      <w:r w:rsidRPr="005E06EB">
        <w:rPr>
          <w:rFonts w:ascii="Consolas" w:hAnsi="Consolas" w:cs="Consolas"/>
          <w:sz w:val="16"/>
          <w:szCs w:val="19"/>
        </w:rPr>
        <w:t>11</w:t>
      </w:r>
      <w:r w:rsidRPr="005E06EB">
        <w:rPr>
          <w:rFonts w:ascii="Consolas" w:hAnsi="Consolas" w:cs="Consolas"/>
          <w:color w:val="808080"/>
          <w:sz w:val="16"/>
          <w:szCs w:val="19"/>
        </w:rPr>
        <w:t>,</w:t>
      </w:r>
      <w:r w:rsidRPr="005E06EB">
        <w:rPr>
          <w:rFonts w:ascii="Consolas" w:hAnsi="Consolas" w:cs="Consolas"/>
          <w:sz w:val="16"/>
          <w:szCs w:val="19"/>
        </w:rPr>
        <w:t xml:space="preserve"> 6</w:t>
      </w:r>
      <w:r w:rsidRPr="005E06EB">
        <w:rPr>
          <w:rFonts w:ascii="Consolas" w:hAnsi="Consolas" w:cs="Consolas"/>
          <w:color w:val="808080"/>
          <w:sz w:val="16"/>
          <w:szCs w:val="19"/>
        </w:rPr>
        <w:t>),</w:t>
      </w:r>
    </w:p>
    <w:p w14:paraId="0ED6E58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LONGITUDE</w:t>
      </w:r>
      <w:r w:rsidRPr="005E06EB">
        <w:rPr>
          <w:rFonts w:ascii="Consolas" w:hAnsi="Consolas" w:cs="Consolas"/>
          <w:sz w:val="16"/>
          <w:szCs w:val="19"/>
        </w:rPr>
        <w:t xml:space="preserve">                </w:t>
      </w:r>
      <w:r w:rsidRPr="005E06EB">
        <w:rPr>
          <w:rFonts w:ascii="Consolas" w:hAnsi="Consolas" w:cs="Consolas"/>
          <w:color w:val="0000FF"/>
          <w:sz w:val="16"/>
          <w:szCs w:val="19"/>
        </w:rPr>
        <w:t>NUMERIC</w:t>
      </w:r>
      <w:r w:rsidRPr="005E06EB">
        <w:rPr>
          <w:rFonts w:ascii="Consolas" w:hAnsi="Consolas" w:cs="Consolas"/>
          <w:color w:val="808080"/>
          <w:sz w:val="16"/>
          <w:szCs w:val="19"/>
        </w:rPr>
        <w:t>(</w:t>
      </w:r>
      <w:r w:rsidRPr="005E06EB">
        <w:rPr>
          <w:rFonts w:ascii="Consolas" w:hAnsi="Consolas" w:cs="Consolas"/>
          <w:sz w:val="16"/>
          <w:szCs w:val="19"/>
        </w:rPr>
        <w:t>11</w:t>
      </w:r>
      <w:r w:rsidRPr="005E06EB">
        <w:rPr>
          <w:rFonts w:ascii="Consolas" w:hAnsi="Consolas" w:cs="Consolas"/>
          <w:color w:val="808080"/>
          <w:sz w:val="16"/>
          <w:szCs w:val="19"/>
        </w:rPr>
        <w:t>,</w:t>
      </w:r>
      <w:r w:rsidRPr="005E06EB">
        <w:rPr>
          <w:rFonts w:ascii="Consolas" w:hAnsi="Consolas" w:cs="Consolas"/>
          <w:sz w:val="16"/>
          <w:szCs w:val="19"/>
        </w:rPr>
        <w:t xml:space="preserve"> 6</w:t>
      </w:r>
      <w:r w:rsidRPr="005E06EB">
        <w:rPr>
          <w:rFonts w:ascii="Consolas" w:hAnsi="Consolas" w:cs="Consolas"/>
          <w:color w:val="808080"/>
          <w:sz w:val="16"/>
          <w:szCs w:val="19"/>
        </w:rPr>
        <w:t>),</w:t>
      </w:r>
    </w:p>
    <w:p w14:paraId="652FE7D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Container_Grp_Nbr</w:t>
      </w:r>
      <w:r w:rsidRPr="005E06EB">
        <w:rPr>
          <w:rFonts w:ascii="Consolas" w:hAnsi="Consolas" w:cs="Consolas"/>
          <w:sz w:val="16"/>
          <w:szCs w:val="19"/>
        </w:rPr>
        <w:t xml:space="preserve">        </w:t>
      </w:r>
      <w:r w:rsidRPr="005E06EB">
        <w:rPr>
          <w:rFonts w:ascii="Consolas" w:hAnsi="Consolas" w:cs="Consolas"/>
          <w:color w:val="0000FF"/>
          <w:sz w:val="16"/>
          <w:szCs w:val="19"/>
        </w:rPr>
        <w:t>NUMERIC</w:t>
      </w:r>
      <w:r w:rsidRPr="005E06EB">
        <w:rPr>
          <w:rFonts w:ascii="Consolas" w:hAnsi="Consolas" w:cs="Consolas"/>
          <w:color w:val="808080"/>
          <w:sz w:val="16"/>
          <w:szCs w:val="19"/>
        </w:rPr>
        <w:t>(</w:t>
      </w:r>
      <w:r w:rsidRPr="005E06EB">
        <w:rPr>
          <w:rFonts w:ascii="Consolas" w:hAnsi="Consolas" w:cs="Consolas"/>
          <w:sz w:val="16"/>
          <w:szCs w:val="19"/>
        </w:rPr>
        <w:t>2</w:t>
      </w:r>
      <w:r w:rsidRPr="005E06EB">
        <w:rPr>
          <w:rFonts w:ascii="Consolas" w:hAnsi="Consolas" w:cs="Consolas"/>
          <w:color w:val="808080"/>
          <w:sz w:val="16"/>
          <w:szCs w:val="19"/>
        </w:rPr>
        <w:t>,</w:t>
      </w:r>
      <w:r w:rsidRPr="005E06EB">
        <w:rPr>
          <w:rFonts w:ascii="Consolas" w:hAnsi="Consolas" w:cs="Consolas"/>
          <w:sz w:val="16"/>
          <w:szCs w:val="19"/>
        </w:rPr>
        <w:t xml:space="preserve"> 0</w:t>
      </w:r>
      <w:r w:rsidRPr="005E06EB">
        <w:rPr>
          <w:rFonts w:ascii="Consolas" w:hAnsi="Consolas" w:cs="Consolas"/>
          <w:color w:val="808080"/>
          <w:sz w:val="16"/>
          <w:szCs w:val="19"/>
        </w:rPr>
        <w:t>),</w:t>
      </w:r>
    </w:p>
    <w:p w14:paraId="79DE431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is_Container_Owned</w:t>
      </w:r>
      <w:r w:rsidRPr="005E06EB">
        <w:rPr>
          <w:rFonts w:ascii="Consolas" w:hAnsi="Consolas" w:cs="Consolas"/>
          <w:sz w:val="16"/>
          <w:szCs w:val="19"/>
        </w:rPr>
        <w:t xml:space="preserve">       </w:t>
      </w:r>
      <w:r w:rsidRPr="005E06EB">
        <w:rPr>
          <w:rFonts w:ascii="Consolas" w:hAnsi="Consolas" w:cs="Consolas"/>
          <w:color w:val="0000FF"/>
          <w:sz w:val="16"/>
          <w:szCs w:val="19"/>
        </w:rPr>
        <w:t>BIT</w:t>
      </w:r>
      <w:r w:rsidRPr="005E06EB">
        <w:rPr>
          <w:rFonts w:ascii="Consolas" w:hAnsi="Consolas" w:cs="Consolas"/>
          <w:color w:val="808080"/>
          <w:sz w:val="16"/>
          <w:szCs w:val="19"/>
        </w:rPr>
        <w:t>,</w:t>
      </w:r>
    </w:p>
    <w:p w14:paraId="5EC02889"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is_Oncall</w:t>
      </w:r>
      <w:r w:rsidRPr="005E06EB">
        <w:rPr>
          <w:rFonts w:ascii="Consolas" w:hAnsi="Consolas" w:cs="Consolas"/>
          <w:sz w:val="16"/>
          <w:szCs w:val="19"/>
        </w:rPr>
        <w:t xml:space="preserve">                </w:t>
      </w:r>
      <w:r w:rsidRPr="005E06EB">
        <w:rPr>
          <w:rFonts w:ascii="Consolas" w:hAnsi="Consolas" w:cs="Consolas"/>
          <w:color w:val="0000FF"/>
          <w:sz w:val="16"/>
          <w:szCs w:val="19"/>
        </w:rPr>
        <w:t>BIT</w:t>
      </w:r>
      <w:r w:rsidRPr="005E06EB">
        <w:rPr>
          <w:rFonts w:ascii="Consolas" w:hAnsi="Consolas" w:cs="Consolas"/>
          <w:color w:val="808080"/>
          <w:sz w:val="16"/>
          <w:szCs w:val="19"/>
        </w:rPr>
        <w:t>,</w:t>
      </w:r>
    </w:p>
    <w:p w14:paraId="0CDFFAB2"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Charge_Cd</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10</w:t>
      </w:r>
      <w:r w:rsidRPr="005E06EB">
        <w:rPr>
          <w:rFonts w:ascii="Consolas" w:hAnsi="Consolas" w:cs="Consolas"/>
          <w:color w:val="808080"/>
          <w:sz w:val="16"/>
          <w:szCs w:val="19"/>
        </w:rPr>
        <w:t>),</w:t>
      </w:r>
    </w:p>
    <w:p w14:paraId="07A139D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Charge_Cd_Desc</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255</w:t>
      </w:r>
      <w:r w:rsidRPr="005E06EB">
        <w:rPr>
          <w:rFonts w:ascii="Consolas" w:hAnsi="Consolas" w:cs="Consolas"/>
          <w:color w:val="808080"/>
          <w:sz w:val="16"/>
          <w:szCs w:val="19"/>
        </w:rPr>
        <w:t>),</w:t>
      </w:r>
    </w:p>
    <w:p w14:paraId="4F35736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receipt_nbr</w:t>
      </w:r>
      <w:r w:rsidRPr="005E06EB">
        <w:rPr>
          <w:rFonts w:ascii="Consolas" w:hAnsi="Consolas" w:cs="Consolas"/>
          <w:sz w:val="16"/>
          <w:szCs w:val="19"/>
        </w:rPr>
        <w:t xml:space="preserve">              </w:t>
      </w:r>
      <w:r w:rsidRPr="005E06EB">
        <w:rPr>
          <w:rFonts w:ascii="Consolas" w:hAnsi="Consolas" w:cs="Consolas"/>
          <w:color w:val="0000FF"/>
          <w:sz w:val="16"/>
          <w:szCs w:val="19"/>
        </w:rPr>
        <w:t>NUMERIC</w:t>
      </w:r>
      <w:r w:rsidRPr="005E06EB">
        <w:rPr>
          <w:rFonts w:ascii="Consolas" w:hAnsi="Consolas" w:cs="Consolas"/>
          <w:color w:val="808080"/>
          <w:sz w:val="16"/>
          <w:szCs w:val="19"/>
        </w:rPr>
        <w:t>(</w:t>
      </w:r>
      <w:r w:rsidRPr="005E06EB">
        <w:rPr>
          <w:rFonts w:ascii="Consolas" w:hAnsi="Consolas" w:cs="Consolas"/>
          <w:sz w:val="16"/>
          <w:szCs w:val="19"/>
        </w:rPr>
        <w:t>5</w:t>
      </w:r>
      <w:r w:rsidRPr="005E06EB">
        <w:rPr>
          <w:rFonts w:ascii="Consolas" w:hAnsi="Consolas" w:cs="Consolas"/>
          <w:color w:val="808080"/>
          <w:sz w:val="16"/>
          <w:szCs w:val="19"/>
        </w:rPr>
        <w:t>,</w:t>
      </w:r>
      <w:r w:rsidRPr="005E06EB">
        <w:rPr>
          <w:rFonts w:ascii="Consolas" w:hAnsi="Consolas" w:cs="Consolas"/>
          <w:sz w:val="16"/>
          <w:szCs w:val="19"/>
        </w:rPr>
        <w:t xml:space="preserve"> 0</w:t>
      </w:r>
      <w:r w:rsidRPr="005E06EB">
        <w:rPr>
          <w:rFonts w:ascii="Consolas" w:hAnsi="Consolas" w:cs="Consolas"/>
          <w:color w:val="808080"/>
          <w:sz w:val="16"/>
          <w:szCs w:val="19"/>
        </w:rPr>
        <w:t>),</w:t>
      </w:r>
    </w:p>
    <w:p w14:paraId="509A19E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row1</w:t>
      </w:r>
      <w:r w:rsidRPr="005E06EB">
        <w:rPr>
          <w:rFonts w:ascii="Consolas" w:hAnsi="Consolas" w:cs="Consolas"/>
          <w:sz w:val="16"/>
          <w:szCs w:val="19"/>
        </w:rPr>
        <w:t xml:space="preserve">                     </w:t>
      </w:r>
      <w:r w:rsidRPr="005E06EB">
        <w:rPr>
          <w:rFonts w:ascii="Consolas" w:hAnsi="Consolas" w:cs="Consolas"/>
          <w:color w:val="0000FF"/>
          <w:sz w:val="16"/>
          <w:szCs w:val="19"/>
        </w:rPr>
        <w:t>BIGINT</w:t>
      </w:r>
      <w:r w:rsidRPr="005E06EB">
        <w:rPr>
          <w:rFonts w:ascii="Consolas" w:hAnsi="Consolas" w:cs="Consolas"/>
          <w:color w:val="808080"/>
          <w:sz w:val="16"/>
          <w:szCs w:val="19"/>
        </w:rPr>
        <w:t>,</w:t>
      </w:r>
    </w:p>
    <w:p w14:paraId="42DF9B3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charge_method</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10</w:t>
      </w:r>
      <w:r w:rsidRPr="005E06EB">
        <w:rPr>
          <w:rFonts w:ascii="Consolas" w:hAnsi="Consolas" w:cs="Consolas"/>
          <w:color w:val="808080"/>
          <w:sz w:val="16"/>
          <w:szCs w:val="19"/>
        </w:rPr>
        <w:t>),</w:t>
      </w:r>
    </w:p>
    <w:p w14:paraId="17516119"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charge_method_desc</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255</w:t>
      </w:r>
      <w:r w:rsidRPr="005E06EB">
        <w:rPr>
          <w:rFonts w:ascii="Consolas" w:hAnsi="Consolas" w:cs="Consolas"/>
          <w:color w:val="808080"/>
          <w:sz w:val="16"/>
          <w:szCs w:val="19"/>
        </w:rPr>
        <w:t>),</w:t>
      </w:r>
    </w:p>
    <w:p w14:paraId="2806BBB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charge_typ</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10</w:t>
      </w:r>
      <w:r w:rsidRPr="005E06EB">
        <w:rPr>
          <w:rFonts w:ascii="Consolas" w:hAnsi="Consolas" w:cs="Consolas"/>
          <w:color w:val="808080"/>
          <w:sz w:val="16"/>
          <w:szCs w:val="19"/>
        </w:rPr>
        <w:t>),</w:t>
      </w:r>
    </w:p>
    <w:p w14:paraId="255B7DA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charge_typ_desc</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255</w:t>
      </w:r>
      <w:r w:rsidRPr="005E06EB">
        <w:rPr>
          <w:rFonts w:ascii="Consolas" w:hAnsi="Consolas" w:cs="Consolas"/>
          <w:color w:val="808080"/>
          <w:sz w:val="16"/>
          <w:szCs w:val="19"/>
        </w:rPr>
        <w:t>),</w:t>
      </w:r>
    </w:p>
    <w:p w14:paraId="41F0F97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disposal_cd</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2</w:t>
      </w:r>
      <w:r w:rsidRPr="005E06EB">
        <w:rPr>
          <w:rFonts w:ascii="Consolas" w:hAnsi="Consolas" w:cs="Consolas"/>
          <w:color w:val="808080"/>
          <w:sz w:val="16"/>
          <w:szCs w:val="19"/>
        </w:rPr>
        <w:t>),</w:t>
      </w:r>
    </w:p>
    <w:p w14:paraId="549E223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disposal_price_cd</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2</w:t>
      </w:r>
      <w:r w:rsidRPr="005E06EB">
        <w:rPr>
          <w:rFonts w:ascii="Consolas" w:hAnsi="Consolas" w:cs="Consolas"/>
          <w:color w:val="808080"/>
          <w:sz w:val="16"/>
          <w:szCs w:val="19"/>
        </w:rPr>
        <w:t>),</w:t>
      </w:r>
    </w:p>
    <w:p w14:paraId="5194753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disposal_time_start</w:t>
      </w:r>
      <w:r w:rsidRPr="005E06EB">
        <w:rPr>
          <w:rFonts w:ascii="Consolas" w:hAnsi="Consolas" w:cs="Consolas"/>
          <w:sz w:val="16"/>
          <w:szCs w:val="19"/>
        </w:rPr>
        <w:t xml:space="preserve">      </w:t>
      </w:r>
      <w:r w:rsidRPr="005E06EB">
        <w:rPr>
          <w:rFonts w:ascii="Consolas" w:hAnsi="Consolas" w:cs="Consolas"/>
          <w:color w:val="0000FF"/>
          <w:sz w:val="16"/>
          <w:szCs w:val="19"/>
        </w:rPr>
        <w:t>DECIMAL</w:t>
      </w:r>
      <w:r w:rsidRPr="005E06EB">
        <w:rPr>
          <w:rFonts w:ascii="Consolas" w:hAnsi="Consolas" w:cs="Consolas"/>
          <w:color w:val="808080"/>
          <w:sz w:val="16"/>
          <w:szCs w:val="19"/>
        </w:rPr>
        <w:t>(</w:t>
      </w:r>
      <w:r w:rsidRPr="005E06EB">
        <w:rPr>
          <w:rFonts w:ascii="Consolas" w:hAnsi="Consolas" w:cs="Consolas"/>
          <w:sz w:val="16"/>
          <w:szCs w:val="19"/>
        </w:rPr>
        <w:t>4</w:t>
      </w:r>
      <w:r w:rsidRPr="005E06EB">
        <w:rPr>
          <w:rFonts w:ascii="Consolas" w:hAnsi="Consolas" w:cs="Consolas"/>
          <w:color w:val="808080"/>
          <w:sz w:val="16"/>
          <w:szCs w:val="19"/>
        </w:rPr>
        <w:t>,</w:t>
      </w:r>
      <w:r w:rsidRPr="005E06EB">
        <w:rPr>
          <w:rFonts w:ascii="Consolas" w:hAnsi="Consolas" w:cs="Consolas"/>
          <w:sz w:val="16"/>
          <w:szCs w:val="19"/>
        </w:rPr>
        <w:t xml:space="preserve"> 0</w:t>
      </w:r>
      <w:r w:rsidRPr="005E06EB">
        <w:rPr>
          <w:rFonts w:ascii="Consolas" w:hAnsi="Consolas" w:cs="Consolas"/>
          <w:color w:val="808080"/>
          <w:sz w:val="16"/>
          <w:szCs w:val="19"/>
        </w:rPr>
        <w:t>),</w:t>
      </w:r>
    </w:p>
    <w:p w14:paraId="4761D73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disposal_time_end</w:t>
      </w:r>
      <w:r w:rsidRPr="005E06EB">
        <w:rPr>
          <w:rFonts w:ascii="Consolas" w:hAnsi="Consolas" w:cs="Consolas"/>
          <w:sz w:val="16"/>
          <w:szCs w:val="19"/>
        </w:rPr>
        <w:t xml:space="preserve">        </w:t>
      </w:r>
      <w:r w:rsidRPr="005E06EB">
        <w:rPr>
          <w:rFonts w:ascii="Consolas" w:hAnsi="Consolas" w:cs="Consolas"/>
          <w:color w:val="0000FF"/>
          <w:sz w:val="16"/>
          <w:szCs w:val="19"/>
        </w:rPr>
        <w:t>DECIMAL</w:t>
      </w:r>
      <w:r w:rsidRPr="005E06EB">
        <w:rPr>
          <w:rFonts w:ascii="Consolas" w:hAnsi="Consolas" w:cs="Consolas"/>
          <w:color w:val="808080"/>
          <w:sz w:val="16"/>
          <w:szCs w:val="19"/>
        </w:rPr>
        <w:t>(</w:t>
      </w:r>
      <w:r w:rsidRPr="005E06EB">
        <w:rPr>
          <w:rFonts w:ascii="Consolas" w:hAnsi="Consolas" w:cs="Consolas"/>
          <w:sz w:val="16"/>
          <w:szCs w:val="19"/>
        </w:rPr>
        <w:t>4</w:t>
      </w:r>
      <w:r w:rsidRPr="005E06EB">
        <w:rPr>
          <w:rFonts w:ascii="Consolas" w:hAnsi="Consolas" w:cs="Consolas"/>
          <w:color w:val="808080"/>
          <w:sz w:val="16"/>
          <w:szCs w:val="19"/>
        </w:rPr>
        <w:t>,</w:t>
      </w:r>
      <w:r w:rsidRPr="005E06EB">
        <w:rPr>
          <w:rFonts w:ascii="Consolas" w:hAnsi="Consolas" w:cs="Consolas"/>
          <w:sz w:val="16"/>
          <w:szCs w:val="19"/>
        </w:rPr>
        <w:t xml:space="preserve"> 0</w:t>
      </w:r>
      <w:r w:rsidRPr="005E06EB">
        <w:rPr>
          <w:rFonts w:ascii="Consolas" w:hAnsi="Consolas" w:cs="Consolas"/>
          <w:color w:val="808080"/>
          <w:sz w:val="16"/>
          <w:szCs w:val="19"/>
        </w:rPr>
        <w:t>),</w:t>
      </w:r>
    </w:p>
    <w:p w14:paraId="0F8AF63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revenue_period_sk</w:t>
      </w:r>
      <w:r w:rsidRPr="005E06EB">
        <w:rPr>
          <w:rFonts w:ascii="Consolas" w:hAnsi="Consolas" w:cs="Consolas"/>
          <w:sz w:val="16"/>
          <w:szCs w:val="19"/>
        </w:rPr>
        <w:t xml:space="preserve">        </w:t>
      </w:r>
      <w:r w:rsidRPr="005E06EB">
        <w:rPr>
          <w:rFonts w:ascii="Consolas" w:hAnsi="Consolas" w:cs="Consolas"/>
          <w:color w:val="0000FF"/>
          <w:sz w:val="16"/>
          <w:szCs w:val="19"/>
        </w:rPr>
        <w:t>INT</w:t>
      </w:r>
      <w:r w:rsidRPr="005E06EB">
        <w:rPr>
          <w:rFonts w:ascii="Consolas" w:hAnsi="Consolas" w:cs="Consolas"/>
          <w:color w:val="808080"/>
          <w:sz w:val="16"/>
          <w:szCs w:val="19"/>
        </w:rPr>
        <w:t>,</w:t>
      </w:r>
    </w:p>
    <w:p w14:paraId="611522A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invoice_dt_sk</w:t>
      </w:r>
      <w:r w:rsidRPr="005E06EB">
        <w:rPr>
          <w:rFonts w:ascii="Consolas" w:hAnsi="Consolas" w:cs="Consolas"/>
          <w:sz w:val="16"/>
          <w:szCs w:val="19"/>
        </w:rPr>
        <w:t xml:space="preserve">            </w:t>
      </w:r>
      <w:r w:rsidRPr="005E06EB">
        <w:rPr>
          <w:rFonts w:ascii="Consolas" w:hAnsi="Consolas" w:cs="Consolas"/>
          <w:color w:val="0000FF"/>
          <w:sz w:val="16"/>
          <w:szCs w:val="19"/>
        </w:rPr>
        <w:t>INT</w:t>
      </w:r>
      <w:r w:rsidRPr="005E06EB">
        <w:rPr>
          <w:rFonts w:ascii="Consolas" w:hAnsi="Consolas" w:cs="Consolas"/>
          <w:color w:val="808080"/>
          <w:sz w:val="16"/>
          <w:szCs w:val="19"/>
        </w:rPr>
        <w:t>,</w:t>
      </w:r>
    </w:p>
    <w:p w14:paraId="02E0409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invoice_from_dt_sk</w:t>
      </w:r>
      <w:r w:rsidRPr="005E06EB">
        <w:rPr>
          <w:rFonts w:ascii="Consolas" w:hAnsi="Consolas" w:cs="Consolas"/>
          <w:sz w:val="16"/>
          <w:szCs w:val="19"/>
        </w:rPr>
        <w:t xml:space="preserve">       </w:t>
      </w:r>
      <w:r w:rsidRPr="005E06EB">
        <w:rPr>
          <w:rFonts w:ascii="Consolas" w:hAnsi="Consolas" w:cs="Consolas"/>
          <w:color w:val="0000FF"/>
          <w:sz w:val="16"/>
          <w:szCs w:val="19"/>
        </w:rPr>
        <w:t>INT</w:t>
      </w:r>
      <w:r w:rsidRPr="005E06EB">
        <w:rPr>
          <w:rFonts w:ascii="Consolas" w:hAnsi="Consolas" w:cs="Consolas"/>
          <w:color w:val="808080"/>
          <w:sz w:val="16"/>
          <w:szCs w:val="19"/>
        </w:rPr>
        <w:t>,</w:t>
      </w:r>
    </w:p>
    <w:p w14:paraId="701B5A84"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invoice_to_dt_sk</w:t>
      </w:r>
      <w:r w:rsidRPr="005E06EB">
        <w:rPr>
          <w:rFonts w:ascii="Consolas" w:hAnsi="Consolas" w:cs="Consolas"/>
          <w:sz w:val="16"/>
          <w:szCs w:val="19"/>
        </w:rPr>
        <w:t xml:space="preserve">         </w:t>
      </w:r>
      <w:r w:rsidRPr="005E06EB">
        <w:rPr>
          <w:rFonts w:ascii="Consolas" w:hAnsi="Consolas" w:cs="Consolas"/>
          <w:color w:val="0000FF"/>
          <w:sz w:val="16"/>
          <w:szCs w:val="19"/>
        </w:rPr>
        <w:t>INT</w:t>
      </w:r>
      <w:r w:rsidRPr="005E06EB">
        <w:rPr>
          <w:rFonts w:ascii="Consolas" w:hAnsi="Consolas" w:cs="Consolas"/>
          <w:color w:val="808080"/>
          <w:sz w:val="16"/>
          <w:szCs w:val="19"/>
        </w:rPr>
        <w:t>,</w:t>
      </w:r>
    </w:p>
    <w:p w14:paraId="646C5C7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invoice_amt</w:t>
      </w:r>
      <w:r w:rsidRPr="005E06EB">
        <w:rPr>
          <w:rFonts w:ascii="Consolas" w:hAnsi="Consolas" w:cs="Consolas"/>
          <w:sz w:val="16"/>
          <w:szCs w:val="19"/>
        </w:rPr>
        <w:t xml:space="preserve">              </w:t>
      </w:r>
      <w:r w:rsidRPr="005E06EB">
        <w:rPr>
          <w:rFonts w:ascii="Consolas" w:hAnsi="Consolas" w:cs="Consolas"/>
          <w:color w:val="0000FF"/>
          <w:sz w:val="16"/>
          <w:szCs w:val="19"/>
        </w:rPr>
        <w:t>MONEY</w:t>
      </w:r>
      <w:r w:rsidRPr="005E06EB">
        <w:rPr>
          <w:rFonts w:ascii="Consolas" w:hAnsi="Consolas" w:cs="Consolas"/>
          <w:color w:val="808080"/>
          <w:sz w:val="16"/>
          <w:szCs w:val="19"/>
        </w:rPr>
        <w:t>,</w:t>
      </w:r>
    </w:p>
    <w:p w14:paraId="2C24EC6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container_qty</w:t>
      </w:r>
      <w:r w:rsidRPr="005E06EB">
        <w:rPr>
          <w:rFonts w:ascii="Consolas" w:hAnsi="Consolas" w:cs="Consolas"/>
          <w:sz w:val="16"/>
          <w:szCs w:val="19"/>
        </w:rPr>
        <w:t xml:space="preserve">            </w:t>
      </w:r>
      <w:r w:rsidRPr="005E06EB">
        <w:rPr>
          <w:rFonts w:ascii="Consolas" w:hAnsi="Consolas" w:cs="Consolas"/>
          <w:color w:val="0000FF"/>
          <w:sz w:val="16"/>
          <w:szCs w:val="19"/>
        </w:rPr>
        <w:t>INT</w:t>
      </w:r>
      <w:r w:rsidRPr="005E06EB">
        <w:rPr>
          <w:rFonts w:ascii="Consolas" w:hAnsi="Consolas" w:cs="Consolas"/>
          <w:color w:val="808080"/>
          <w:sz w:val="16"/>
          <w:szCs w:val="19"/>
        </w:rPr>
        <w:t>,</w:t>
      </w:r>
    </w:p>
    <w:p w14:paraId="1F8EA9E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disposal_qty</w:t>
      </w:r>
      <w:r w:rsidRPr="005E06EB">
        <w:rPr>
          <w:rFonts w:ascii="Consolas" w:hAnsi="Consolas" w:cs="Consolas"/>
          <w:sz w:val="16"/>
          <w:szCs w:val="19"/>
        </w:rPr>
        <w:t xml:space="preserve">             </w:t>
      </w:r>
      <w:r w:rsidRPr="005E06EB">
        <w:rPr>
          <w:rFonts w:ascii="Consolas" w:hAnsi="Consolas" w:cs="Consolas"/>
          <w:color w:val="0000FF"/>
          <w:sz w:val="16"/>
          <w:szCs w:val="19"/>
        </w:rPr>
        <w:t>NUMERIC</w:t>
      </w:r>
      <w:r w:rsidRPr="005E06EB">
        <w:rPr>
          <w:rFonts w:ascii="Consolas" w:hAnsi="Consolas" w:cs="Consolas"/>
          <w:color w:val="808080"/>
          <w:sz w:val="16"/>
          <w:szCs w:val="19"/>
        </w:rPr>
        <w:t>(</w:t>
      </w:r>
      <w:r w:rsidRPr="005E06EB">
        <w:rPr>
          <w:rFonts w:ascii="Consolas" w:hAnsi="Consolas" w:cs="Consolas"/>
          <w:sz w:val="16"/>
          <w:szCs w:val="19"/>
        </w:rPr>
        <w:t>11</w:t>
      </w:r>
      <w:r w:rsidRPr="005E06EB">
        <w:rPr>
          <w:rFonts w:ascii="Consolas" w:hAnsi="Consolas" w:cs="Consolas"/>
          <w:color w:val="808080"/>
          <w:sz w:val="16"/>
          <w:szCs w:val="19"/>
        </w:rPr>
        <w:t>,</w:t>
      </w:r>
      <w:r w:rsidRPr="005E06EB">
        <w:rPr>
          <w:rFonts w:ascii="Consolas" w:hAnsi="Consolas" w:cs="Consolas"/>
          <w:sz w:val="16"/>
          <w:szCs w:val="19"/>
        </w:rPr>
        <w:t xml:space="preserve"> 4</w:t>
      </w:r>
      <w:r w:rsidRPr="005E06EB">
        <w:rPr>
          <w:rFonts w:ascii="Consolas" w:hAnsi="Consolas" w:cs="Consolas"/>
          <w:color w:val="808080"/>
          <w:sz w:val="16"/>
          <w:szCs w:val="19"/>
        </w:rPr>
        <w:t>),</w:t>
      </w:r>
    </w:p>
    <w:p w14:paraId="3F17CA8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haul_qty</w:t>
      </w:r>
      <w:r w:rsidRPr="005E06EB">
        <w:rPr>
          <w:rFonts w:ascii="Consolas" w:hAnsi="Consolas" w:cs="Consolas"/>
          <w:sz w:val="16"/>
          <w:szCs w:val="19"/>
        </w:rPr>
        <w:t xml:space="preserve">                 </w:t>
      </w:r>
      <w:r w:rsidRPr="005E06EB">
        <w:rPr>
          <w:rFonts w:ascii="Consolas" w:hAnsi="Consolas" w:cs="Consolas"/>
          <w:color w:val="0000FF"/>
          <w:sz w:val="16"/>
          <w:szCs w:val="19"/>
        </w:rPr>
        <w:t>INT</w:t>
      </w:r>
      <w:r w:rsidRPr="005E06EB">
        <w:rPr>
          <w:rFonts w:ascii="Consolas" w:hAnsi="Consolas" w:cs="Consolas"/>
          <w:color w:val="808080"/>
          <w:sz w:val="16"/>
          <w:szCs w:val="19"/>
        </w:rPr>
        <w:t>,</w:t>
      </w:r>
    </w:p>
    <w:p w14:paraId="0EC1297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qty_billed</w:t>
      </w:r>
      <w:r w:rsidRPr="005E06EB">
        <w:rPr>
          <w:rFonts w:ascii="Consolas" w:hAnsi="Consolas" w:cs="Consolas"/>
          <w:sz w:val="16"/>
          <w:szCs w:val="19"/>
        </w:rPr>
        <w:t xml:space="preserve">               </w:t>
      </w:r>
      <w:r w:rsidRPr="005E06EB">
        <w:rPr>
          <w:rFonts w:ascii="Consolas" w:hAnsi="Consolas" w:cs="Consolas"/>
          <w:color w:val="0000FF"/>
          <w:sz w:val="16"/>
          <w:szCs w:val="19"/>
        </w:rPr>
        <w:t>NUMERIC</w:t>
      </w:r>
      <w:r w:rsidRPr="005E06EB">
        <w:rPr>
          <w:rFonts w:ascii="Consolas" w:hAnsi="Consolas" w:cs="Consolas"/>
          <w:color w:val="808080"/>
          <w:sz w:val="16"/>
          <w:szCs w:val="19"/>
        </w:rPr>
        <w:t>(</w:t>
      </w:r>
      <w:r w:rsidRPr="005E06EB">
        <w:rPr>
          <w:rFonts w:ascii="Consolas" w:hAnsi="Consolas" w:cs="Consolas"/>
          <w:sz w:val="16"/>
          <w:szCs w:val="19"/>
        </w:rPr>
        <w:t>19</w:t>
      </w:r>
      <w:r w:rsidRPr="005E06EB">
        <w:rPr>
          <w:rFonts w:ascii="Consolas" w:hAnsi="Consolas" w:cs="Consolas"/>
          <w:color w:val="808080"/>
          <w:sz w:val="16"/>
          <w:szCs w:val="19"/>
        </w:rPr>
        <w:t>,</w:t>
      </w:r>
      <w:r w:rsidRPr="005E06EB">
        <w:rPr>
          <w:rFonts w:ascii="Consolas" w:hAnsi="Consolas" w:cs="Consolas"/>
          <w:sz w:val="16"/>
          <w:szCs w:val="19"/>
        </w:rPr>
        <w:t xml:space="preserve"> 0</w:t>
      </w:r>
      <w:r w:rsidRPr="005E06EB">
        <w:rPr>
          <w:rFonts w:ascii="Consolas" w:hAnsi="Consolas" w:cs="Consolas"/>
          <w:color w:val="808080"/>
          <w:sz w:val="16"/>
          <w:szCs w:val="19"/>
        </w:rPr>
        <w:t>),</w:t>
      </w:r>
    </w:p>
    <w:p w14:paraId="2361335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disposal_unit_rate_amt</w:t>
      </w:r>
      <w:r w:rsidRPr="005E06EB">
        <w:rPr>
          <w:rFonts w:ascii="Consolas" w:hAnsi="Consolas" w:cs="Consolas"/>
          <w:sz w:val="16"/>
          <w:szCs w:val="19"/>
        </w:rPr>
        <w:t xml:space="preserve">   </w:t>
      </w:r>
      <w:r w:rsidRPr="005E06EB">
        <w:rPr>
          <w:rFonts w:ascii="Consolas" w:hAnsi="Consolas" w:cs="Consolas"/>
          <w:color w:val="0000FF"/>
          <w:sz w:val="16"/>
          <w:szCs w:val="19"/>
        </w:rPr>
        <w:t>NUMERIC</w:t>
      </w:r>
      <w:r w:rsidRPr="005E06EB">
        <w:rPr>
          <w:rFonts w:ascii="Consolas" w:hAnsi="Consolas" w:cs="Consolas"/>
          <w:color w:val="808080"/>
          <w:sz w:val="16"/>
          <w:szCs w:val="19"/>
        </w:rPr>
        <w:t>(</w:t>
      </w:r>
      <w:r w:rsidRPr="005E06EB">
        <w:rPr>
          <w:rFonts w:ascii="Consolas" w:hAnsi="Consolas" w:cs="Consolas"/>
          <w:sz w:val="16"/>
          <w:szCs w:val="19"/>
        </w:rPr>
        <w:t>19</w:t>
      </w:r>
      <w:r w:rsidRPr="005E06EB">
        <w:rPr>
          <w:rFonts w:ascii="Consolas" w:hAnsi="Consolas" w:cs="Consolas"/>
          <w:color w:val="808080"/>
          <w:sz w:val="16"/>
          <w:szCs w:val="19"/>
        </w:rPr>
        <w:t>,</w:t>
      </w:r>
      <w:r w:rsidRPr="005E06EB">
        <w:rPr>
          <w:rFonts w:ascii="Consolas" w:hAnsi="Consolas" w:cs="Consolas"/>
          <w:sz w:val="16"/>
          <w:szCs w:val="19"/>
        </w:rPr>
        <w:t xml:space="preserve"> 4</w:t>
      </w:r>
      <w:r w:rsidRPr="005E06EB">
        <w:rPr>
          <w:rFonts w:ascii="Consolas" w:hAnsi="Consolas" w:cs="Consolas"/>
          <w:color w:val="808080"/>
          <w:sz w:val="16"/>
          <w:szCs w:val="19"/>
        </w:rPr>
        <w:t>),</w:t>
      </w:r>
    </w:p>
    <w:p w14:paraId="62FC754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disposal_ticket_nbr</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10</w:t>
      </w:r>
      <w:r w:rsidRPr="005E06EB">
        <w:rPr>
          <w:rFonts w:ascii="Consolas" w:hAnsi="Consolas" w:cs="Consolas"/>
          <w:color w:val="808080"/>
          <w:sz w:val="16"/>
          <w:szCs w:val="19"/>
        </w:rPr>
        <w:t>),</w:t>
      </w:r>
    </w:p>
    <w:p w14:paraId="0A2B7C8F"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invoice_freq_nbr</w:t>
      </w:r>
      <w:r w:rsidRPr="005E06EB">
        <w:rPr>
          <w:rFonts w:ascii="Consolas" w:hAnsi="Consolas" w:cs="Consolas"/>
          <w:sz w:val="16"/>
          <w:szCs w:val="19"/>
        </w:rPr>
        <w:t xml:space="preserve">         </w:t>
      </w:r>
      <w:r w:rsidRPr="005E06EB">
        <w:rPr>
          <w:rFonts w:ascii="Consolas" w:hAnsi="Consolas" w:cs="Consolas"/>
          <w:color w:val="0000FF"/>
          <w:sz w:val="16"/>
          <w:szCs w:val="19"/>
        </w:rPr>
        <w:t>INT</w:t>
      </w:r>
      <w:r w:rsidRPr="005E06EB">
        <w:rPr>
          <w:rFonts w:ascii="Consolas" w:hAnsi="Consolas" w:cs="Consolas"/>
          <w:color w:val="808080"/>
          <w:sz w:val="16"/>
          <w:szCs w:val="19"/>
        </w:rPr>
        <w:t>,</w:t>
      </w:r>
    </w:p>
    <w:p w14:paraId="41563F09"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disposal_unit_of_measure</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2</w:t>
      </w:r>
      <w:r w:rsidRPr="005E06EB">
        <w:rPr>
          <w:rFonts w:ascii="Consolas" w:hAnsi="Consolas" w:cs="Consolas"/>
          <w:color w:val="808080"/>
          <w:sz w:val="16"/>
          <w:szCs w:val="19"/>
        </w:rPr>
        <w:t>),</w:t>
      </w:r>
    </w:p>
    <w:p w14:paraId="24BD01E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service_route_minutes</w:t>
      </w:r>
      <w:r w:rsidRPr="005E06EB">
        <w:rPr>
          <w:rFonts w:ascii="Consolas" w:hAnsi="Consolas" w:cs="Consolas"/>
          <w:sz w:val="16"/>
          <w:szCs w:val="19"/>
        </w:rPr>
        <w:t xml:space="preserve">    </w:t>
      </w:r>
      <w:r w:rsidRPr="005E06EB">
        <w:rPr>
          <w:rFonts w:ascii="Consolas" w:hAnsi="Consolas" w:cs="Consolas"/>
          <w:color w:val="0000FF"/>
          <w:sz w:val="16"/>
          <w:szCs w:val="19"/>
        </w:rPr>
        <w:t>INT</w:t>
      </w:r>
      <w:r w:rsidRPr="005E06EB">
        <w:rPr>
          <w:rFonts w:ascii="Consolas" w:hAnsi="Consolas" w:cs="Consolas"/>
          <w:color w:val="808080"/>
          <w:sz w:val="16"/>
          <w:szCs w:val="19"/>
        </w:rPr>
        <w:t>,</w:t>
      </w:r>
    </w:p>
    <w:p w14:paraId="01FDE4C4"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service_dump_minutes</w:t>
      </w:r>
      <w:r w:rsidRPr="005E06EB">
        <w:rPr>
          <w:rFonts w:ascii="Consolas" w:hAnsi="Consolas" w:cs="Consolas"/>
          <w:sz w:val="16"/>
          <w:szCs w:val="19"/>
        </w:rPr>
        <w:t xml:space="preserve">     </w:t>
      </w:r>
      <w:r w:rsidRPr="005E06EB">
        <w:rPr>
          <w:rFonts w:ascii="Consolas" w:hAnsi="Consolas" w:cs="Consolas"/>
          <w:color w:val="0000FF"/>
          <w:sz w:val="16"/>
          <w:szCs w:val="19"/>
        </w:rPr>
        <w:t>INT</w:t>
      </w:r>
      <w:r w:rsidRPr="005E06EB">
        <w:rPr>
          <w:rFonts w:ascii="Consolas" w:hAnsi="Consolas" w:cs="Consolas"/>
          <w:color w:val="808080"/>
          <w:sz w:val="16"/>
          <w:szCs w:val="19"/>
        </w:rPr>
        <w:t>,</w:t>
      </w:r>
    </w:p>
    <w:p w14:paraId="043DE662"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service_miles_qty</w:t>
      </w:r>
      <w:r w:rsidRPr="005E06EB">
        <w:rPr>
          <w:rFonts w:ascii="Consolas" w:hAnsi="Consolas" w:cs="Consolas"/>
          <w:sz w:val="16"/>
          <w:szCs w:val="19"/>
        </w:rPr>
        <w:t xml:space="preserve">        </w:t>
      </w:r>
      <w:r w:rsidRPr="005E06EB">
        <w:rPr>
          <w:rFonts w:ascii="Consolas" w:hAnsi="Consolas" w:cs="Consolas"/>
          <w:color w:val="0000FF"/>
          <w:sz w:val="16"/>
          <w:szCs w:val="19"/>
        </w:rPr>
        <w:t>INT</w:t>
      </w:r>
      <w:r w:rsidRPr="005E06EB">
        <w:rPr>
          <w:rFonts w:ascii="Consolas" w:hAnsi="Consolas" w:cs="Consolas"/>
          <w:color w:val="808080"/>
          <w:sz w:val="16"/>
          <w:szCs w:val="19"/>
        </w:rPr>
        <w:t>,</w:t>
      </w:r>
    </w:p>
    <w:p w14:paraId="55BBF367"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is_disposal_allow</w:t>
      </w:r>
      <w:r w:rsidRPr="005E06EB">
        <w:rPr>
          <w:rFonts w:ascii="Consolas" w:hAnsi="Consolas" w:cs="Consolas"/>
          <w:sz w:val="16"/>
          <w:szCs w:val="19"/>
        </w:rPr>
        <w:t xml:space="preserve">        </w:t>
      </w:r>
      <w:r w:rsidRPr="005E06EB">
        <w:rPr>
          <w:rFonts w:ascii="Consolas" w:hAnsi="Consolas" w:cs="Consolas"/>
          <w:color w:val="0000FF"/>
          <w:sz w:val="16"/>
          <w:szCs w:val="19"/>
        </w:rPr>
        <w:t>BIT</w:t>
      </w:r>
      <w:r w:rsidRPr="005E06EB">
        <w:rPr>
          <w:rFonts w:ascii="Consolas" w:hAnsi="Consolas" w:cs="Consolas"/>
          <w:color w:val="808080"/>
          <w:sz w:val="16"/>
          <w:szCs w:val="19"/>
        </w:rPr>
        <w:t>,</w:t>
      </w:r>
    </w:p>
    <w:p w14:paraId="267590E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orig_start_dt</w:t>
      </w:r>
      <w:r w:rsidRPr="005E06EB">
        <w:rPr>
          <w:rFonts w:ascii="Consolas" w:hAnsi="Consolas" w:cs="Consolas"/>
          <w:sz w:val="16"/>
          <w:szCs w:val="19"/>
        </w:rPr>
        <w:t xml:space="preserve">            </w:t>
      </w:r>
      <w:r w:rsidRPr="005E06EB">
        <w:rPr>
          <w:rFonts w:ascii="Consolas" w:hAnsi="Consolas" w:cs="Consolas"/>
          <w:color w:val="0000FF"/>
          <w:sz w:val="16"/>
          <w:szCs w:val="19"/>
        </w:rPr>
        <w:t>DATETIME</w:t>
      </w:r>
      <w:r w:rsidRPr="005E06EB">
        <w:rPr>
          <w:rFonts w:ascii="Consolas" w:hAnsi="Consolas" w:cs="Consolas"/>
          <w:color w:val="808080"/>
          <w:sz w:val="16"/>
          <w:szCs w:val="19"/>
        </w:rPr>
        <w:t>,</w:t>
      </w:r>
    </w:p>
    <w:p w14:paraId="0745887A"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txn_cd</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2</w:t>
      </w:r>
      <w:r w:rsidRPr="005E06EB">
        <w:rPr>
          <w:rFonts w:ascii="Consolas" w:hAnsi="Consolas" w:cs="Consolas"/>
          <w:color w:val="808080"/>
          <w:sz w:val="16"/>
          <w:szCs w:val="19"/>
        </w:rPr>
        <w:t>),</w:t>
      </w:r>
    </w:p>
    <w:p w14:paraId="11916287"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reason_cd</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2</w:t>
      </w:r>
      <w:r w:rsidRPr="005E06EB">
        <w:rPr>
          <w:rFonts w:ascii="Consolas" w:hAnsi="Consolas" w:cs="Consolas"/>
          <w:color w:val="808080"/>
          <w:sz w:val="16"/>
          <w:szCs w:val="19"/>
        </w:rPr>
        <w:t>),</w:t>
      </w:r>
    </w:p>
    <w:p w14:paraId="117D7CF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txn_reason_desc</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60</w:t>
      </w:r>
      <w:r w:rsidRPr="005E06EB">
        <w:rPr>
          <w:rFonts w:ascii="Consolas" w:hAnsi="Consolas" w:cs="Consolas"/>
          <w:color w:val="808080"/>
          <w:sz w:val="16"/>
          <w:szCs w:val="19"/>
        </w:rPr>
        <w:t>),</w:t>
      </w:r>
    </w:p>
    <w:p w14:paraId="16307BE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competitor_nm</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255</w:t>
      </w:r>
      <w:r w:rsidRPr="005E06EB">
        <w:rPr>
          <w:rFonts w:ascii="Consolas" w:hAnsi="Consolas" w:cs="Consolas"/>
          <w:color w:val="808080"/>
          <w:sz w:val="16"/>
          <w:szCs w:val="19"/>
        </w:rPr>
        <w:t>),</w:t>
      </w:r>
    </w:p>
    <w:p w14:paraId="5D0E3B2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new_customer_cg_flag</w:t>
      </w:r>
      <w:r w:rsidRPr="005E06EB">
        <w:rPr>
          <w:rFonts w:ascii="Consolas" w:hAnsi="Consolas" w:cs="Consolas"/>
          <w:sz w:val="16"/>
          <w:szCs w:val="19"/>
        </w:rPr>
        <w:t xml:space="preserve">     </w:t>
      </w:r>
      <w:r w:rsidRPr="005E06EB">
        <w:rPr>
          <w:rFonts w:ascii="Consolas" w:hAnsi="Consolas" w:cs="Consolas"/>
          <w:color w:val="0000FF"/>
          <w:sz w:val="16"/>
          <w:szCs w:val="19"/>
        </w:rPr>
        <w:t>INT</w:t>
      </w:r>
      <w:r w:rsidRPr="005E06EB">
        <w:rPr>
          <w:rFonts w:ascii="Consolas" w:hAnsi="Consolas" w:cs="Consolas"/>
          <w:color w:val="808080"/>
          <w:sz w:val="16"/>
          <w:szCs w:val="19"/>
        </w:rPr>
        <w:t>,</w:t>
      </w:r>
    </w:p>
    <w:p w14:paraId="05FF8EFA"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special_handling_cd</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5</w:t>
      </w:r>
      <w:r w:rsidRPr="005E06EB">
        <w:rPr>
          <w:rFonts w:ascii="Consolas" w:hAnsi="Consolas" w:cs="Consolas"/>
          <w:color w:val="808080"/>
          <w:sz w:val="16"/>
          <w:szCs w:val="19"/>
        </w:rPr>
        <w:t>),</w:t>
      </w:r>
    </w:p>
    <w:p w14:paraId="381CB77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special_waste</w:t>
      </w:r>
      <w:r w:rsidRPr="005E06EB">
        <w:rPr>
          <w:rFonts w:ascii="Consolas" w:hAnsi="Consolas" w:cs="Consolas"/>
          <w:sz w:val="16"/>
          <w:szCs w:val="19"/>
        </w:rPr>
        <w:t xml:space="preserve">            </w:t>
      </w:r>
      <w:r w:rsidRPr="005E06EB">
        <w:rPr>
          <w:rFonts w:ascii="Consolas" w:hAnsi="Consolas" w:cs="Consolas"/>
          <w:color w:val="0000FF"/>
          <w:sz w:val="16"/>
          <w:szCs w:val="19"/>
        </w:rPr>
        <w:t>INT</w:t>
      </w:r>
      <w:r w:rsidRPr="005E06EB">
        <w:rPr>
          <w:rFonts w:ascii="Consolas" w:hAnsi="Consolas" w:cs="Consolas"/>
          <w:color w:val="808080"/>
          <w:sz w:val="16"/>
          <w:szCs w:val="19"/>
        </w:rPr>
        <w:t>,</w:t>
      </w:r>
    </w:p>
    <w:p w14:paraId="40B6C48B"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has_compactor</w:t>
      </w:r>
      <w:r w:rsidRPr="005E06EB">
        <w:rPr>
          <w:rFonts w:ascii="Consolas" w:hAnsi="Consolas" w:cs="Consolas"/>
          <w:sz w:val="16"/>
          <w:szCs w:val="19"/>
        </w:rPr>
        <w:t xml:space="preserve">            </w:t>
      </w:r>
      <w:r w:rsidRPr="005E06EB">
        <w:rPr>
          <w:rFonts w:ascii="Consolas" w:hAnsi="Consolas" w:cs="Consolas"/>
          <w:color w:val="0000FF"/>
          <w:sz w:val="16"/>
          <w:szCs w:val="19"/>
        </w:rPr>
        <w:t>BIT</w:t>
      </w:r>
      <w:r w:rsidRPr="005E06EB">
        <w:rPr>
          <w:rFonts w:ascii="Consolas" w:hAnsi="Consolas" w:cs="Consolas"/>
          <w:color w:val="808080"/>
          <w:sz w:val="16"/>
          <w:szCs w:val="19"/>
        </w:rPr>
        <w:t>,</w:t>
      </w:r>
    </w:p>
    <w:p w14:paraId="3E9ED57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container_size</w:t>
      </w:r>
      <w:r w:rsidRPr="005E06EB">
        <w:rPr>
          <w:rFonts w:ascii="Consolas" w:hAnsi="Consolas" w:cs="Consolas"/>
          <w:sz w:val="16"/>
          <w:szCs w:val="19"/>
        </w:rPr>
        <w:t xml:space="preserve">           </w:t>
      </w:r>
      <w:r w:rsidRPr="005E06EB">
        <w:rPr>
          <w:rFonts w:ascii="Consolas" w:hAnsi="Consolas" w:cs="Consolas"/>
          <w:color w:val="0000FF"/>
          <w:sz w:val="16"/>
          <w:szCs w:val="19"/>
        </w:rPr>
        <w:t>NUMERIC</w:t>
      </w:r>
      <w:r w:rsidRPr="005E06EB">
        <w:rPr>
          <w:rFonts w:ascii="Consolas" w:hAnsi="Consolas" w:cs="Consolas"/>
          <w:color w:val="808080"/>
          <w:sz w:val="16"/>
          <w:szCs w:val="19"/>
        </w:rPr>
        <w:t>(</w:t>
      </w:r>
      <w:r w:rsidRPr="005E06EB">
        <w:rPr>
          <w:rFonts w:ascii="Consolas" w:hAnsi="Consolas" w:cs="Consolas"/>
          <w:sz w:val="16"/>
          <w:szCs w:val="19"/>
        </w:rPr>
        <w:t>18</w:t>
      </w:r>
      <w:r w:rsidRPr="005E06EB">
        <w:rPr>
          <w:rFonts w:ascii="Consolas" w:hAnsi="Consolas" w:cs="Consolas"/>
          <w:color w:val="808080"/>
          <w:sz w:val="16"/>
          <w:szCs w:val="19"/>
        </w:rPr>
        <w:t>,</w:t>
      </w:r>
      <w:r w:rsidRPr="005E06EB">
        <w:rPr>
          <w:rFonts w:ascii="Consolas" w:hAnsi="Consolas" w:cs="Consolas"/>
          <w:sz w:val="16"/>
          <w:szCs w:val="19"/>
        </w:rPr>
        <w:t xml:space="preserve"> 2</w:t>
      </w:r>
      <w:r w:rsidRPr="005E06EB">
        <w:rPr>
          <w:rFonts w:ascii="Consolas" w:hAnsi="Consolas" w:cs="Consolas"/>
          <w:color w:val="808080"/>
          <w:sz w:val="16"/>
          <w:szCs w:val="19"/>
        </w:rPr>
        <w:t>),</w:t>
      </w:r>
    </w:p>
    <w:p w14:paraId="6E6F652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Container_Cd</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5</w:t>
      </w:r>
      <w:r w:rsidRPr="005E06EB">
        <w:rPr>
          <w:rFonts w:ascii="Consolas" w:hAnsi="Consolas" w:cs="Consolas"/>
          <w:color w:val="808080"/>
          <w:sz w:val="16"/>
          <w:szCs w:val="19"/>
        </w:rPr>
        <w:t>),</w:t>
      </w:r>
    </w:p>
    <w:p w14:paraId="42889B34"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Container_Nm</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30</w:t>
      </w:r>
      <w:r w:rsidRPr="005E06EB">
        <w:rPr>
          <w:rFonts w:ascii="Consolas" w:hAnsi="Consolas" w:cs="Consolas"/>
          <w:color w:val="808080"/>
          <w:sz w:val="16"/>
          <w:szCs w:val="19"/>
        </w:rPr>
        <w:t>),</w:t>
      </w:r>
    </w:p>
    <w:p w14:paraId="0DB6F47B"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Cur_LOB_Category</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30</w:t>
      </w:r>
      <w:r w:rsidRPr="005E06EB">
        <w:rPr>
          <w:rFonts w:ascii="Consolas" w:hAnsi="Consolas" w:cs="Consolas"/>
          <w:color w:val="808080"/>
          <w:sz w:val="16"/>
          <w:szCs w:val="19"/>
        </w:rPr>
        <w:t>),</w:t>
      </w:r>
    </w:p>
    <w:p w14:paraId="3ECDDD5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acct_type</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12</w:t>
      </w:r>
      <w:r w:rsidRPr="005E06EB">
        <w:rPr>
          <w:rFonts w:ascii="Consolas" w:hAnsi="Consolas" w:cs="Consolas"/>
          <w:color w:val="808080"/>
          <w:sz w:val="16"/>
          <w:szCs w:val="19"/>
        </w:rPr>
        <w:t>),</w:t>
      </w:r>
    </w:p>
    <w:p w14:paraId="7AB01C9A"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Excess_Ton_Amt</w:t>
      </w:r>
      <w:r w:rsidRPr="005E06EB">
        <w:rPr>
          <w:rFonts w:ascii="Consolas" w:hAnsi="Consolas" w:cs="Consolas"/>
          <w:sz w:val="16"/>
          <w:szCs w:val="19"/>
        </w:rPr>
        <w:t xml:space="preserve">           </w:t>
      </w:r>
      <w:r w:rsidRPr="005E06EB">
        <w:rPr>
          <w:rFonts w:ascii="Consolas" w:hAnsi="Consolas" w:cs="Consolas"/>
          <w:color w:val="0000FF"/>
          <w:sz w:val="16"/>
          <w:szCs w:val="19"/>
        </w:rPr>
        <w:t>MONEY</w:t>
      </w:r>
      <w:r w:rsidRPr="005E06EB">
        <w:rPr>
          <w:rFonts w:ascii="Consolas" w:hAnsi="Consolas" w:cs="Consolas"/>
          <w:color w:val="808080"/>
          <w:sz w:val="16"/>
          <w:szCs w:val="19"/>
        </w:rPr>
        <w:t>,</w:t>
      </w:r>
    </w:p>
    <w:p w14:paraId="5146384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Rate_Eff_Dt</w:t>
      </w:r>
      <w:r w:rsidRPr="005E06EB">
        <w:rPr>
          <w:rFonts w:ascii="Consolas" w:hAnsi="Consolas" w:cs="Consolas"/>
          <w:sz w:val="16"/>
          <w:szCs w:val="19"/>
        </w:rPr>
        <w:t xml:space="preserve">              </w:t>
      </w:r>
      <w:r w:rsidRPr="005E06EB">
        <w:rPr>
          <w:rFonts w:ascii="Consolas" w:hAnsi="Consolas" w:cs="Consolas"/>
          <w:color w:val="0000FF"/>
          <w:sz w:val="16"/>
          <w:szCs w:val="19"/>
        </w:rPr>
        <w:t>DATETIME</w:t>
      </w:r>
      <w:r w:rsidRPr="005E06EB">
        <w:rPr>
          <w:rFonts w:ascii="Consolas" w:hAnsi="Consolas" w:cs="Consolas"/>
          <w:color w:val="808080"/>
          <w:sz w:val="16"/>
          <w:szCs w:val="19"/>
        </w:rPr>
        <w:t>,</w:t>
      </w:r>
    </w:p>
    <w:p w14:paraId="0DE9F13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Fee_Type</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14</w:t>
      </w:r>
      <w:r w:rsidRPr="005E06EB">
        <w:rPr>
          <w:rFonts w:ascii="Consolas" w:hAnsi="Consolas" w:cs="Consolas"/>
          <w:color w:val="808080"/>
          <w:sz w:val="16"/>
          <w:szCs w:val="19"/>
        </w:rPr>
        <w:t>),</w:t>
      </w:r>
    </w:p>
    <w:p w14:paraId="62D749E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Fee_Type_Desc</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255</w:t>
      </w:r>
      <w:r w:rsidRPr="005E06EB">
        <w:rPr>
          <w:rFonts w:ascii="Consolas" w:hAnsi="Consolas" w:cs="Consolas"/>
          <w:color w:val="808080"/>
          <w:sz w:val="16"/>
          <w:szCs w:val="19"/>
        </w:rPr>
        <w:t>),</w:t>
      </w:r>
    </w:p>
    <w:p w14:paraId="783C1AD4"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is_Locked</w:t>
      </w:r>
      <w:r w:rsidRPr="005E06EB">
        <w:rPr>
          <w:rFonts w:ascii="Consolas" w:hAnsi="Consolas" w:cs="Consolas"/>
          <w:sz w:val="16"/>
          <w:szCs w:val="19"/>
        </w:rPr>
        <w:t xml:space="preserve">                </w:t>
      </w:r>
      <w:r w:rsidRPr="005E06EB">
        <w:rPr>
          <w:rFonts w:ascii="Consolas" w:hAnsi="Consolas" w:cs="Consolas"/>
          <w:color w:val="0000FF"/>
          <w:sz w:val="16"/>
          <w:szCs w:val="19"/>
        </w:rPr>
        <w:t>BIT</w:t>
      </w:r>
      <w:r w:rsidRPr="005E06EB">
        <w:rPr>
          <w:rFonts w:ascii="Consolas" w:hAnsi="Consolas" w:cs="Consolas"/>
          <w:color w:val="808080"/>
          <w:sz w:val="16"/>
          <w:szCs w:val="19"/>
        </w:rPr>
        <w:t>,</w:t>
      </w:r>
    </w:p>
    <w:p w14:paraId="34DE4262"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is_fee</w:t>
      </w:r>
      <w:r w:rsidRPr="005E06EB">
        <w:rPr>
          <w:rFonts w:ascii="Consolas" w:hAnsi="Consolas" w:cs="Consolas"/>
          <w:sz w:val="16"/>
          <w:szCs w:val="19"/>
        </w:rPr>
        <w:t xml:space="preserve">                   </w:t>
      </w:r>
      <w:r w:rsidRPr="005E06EB">
        <w:rPr>
          <w:rFonts w:ascii="Consolas" w:hAnsi="Consolas" w:cs="Consolas"/>
          <w:color w:val="0000FF"/>
          <w:sz w:val="16"/>
          <w:szCs w:val="19"/>
        </w:rPr>
        <w:t>INT</w:t>
      </w:r>
      <w:r w:rsidRPr="005E06EB">
        <w:rPr>
          <w:rFonts w:ascii="Consolas" w:hAnsi="Consolas" w:cs="Consolas"/>
          <w:color w:val="808080"/>
          <w:sz w:val="16"/>
          <w:szCs w:val="19"/>
        </w:rPr>
        <w:t>,</w:t>
      </w:r>
    </w:p>
    <w:p w14:paraId="4DA57DBF"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is_erf_on_frf</w:t>
      </w:r>
      <w:r w:rsidRPr="005E06EB">
        <w:rPr>
          <w:rFonts w:ascii="Consolas" w:hAnsi="Consolas" w:cs="Consolas"/>
          <w:sz w:val="16"/>
          <w:szCs w:val="19"/>
        </w:rPr>
        <w:t xml:space="preserve">            </w:t>
      </w:r>
      <w:r w:rsidRPr="005E06EB">
        <w:rPr>
          <w:rFonts w:ascii="Consolas" w:hAnsi="Consolas" w:cs="Consolas"/>
          <w:color w:val="0000FF"/>
          <w:sz w:val="16"/>
          <w:szCs w:val="19"/>
        </w:rPr>
        <w:t>INT</w:t>
      </w:r>
      <w:r w:rsidRPr="005E06EB">
        <w:rPr>
          <w:rFonts w:ascii="Consolas" w:hAnsi="Consolas" w:cs="Consolas"/>
          <w:color w:val="808080"/>
          <w:sz w:val="16"/>
          <w:szCs w:val="19"/>
        </w:rPr>
        <w:t>,</w:t>
      </w:r>
    </w:p>
    <w:p w14:paraId="60D5E18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site_open_dt</w:t>
      </w:r>
      <w:r w:rsidRPr="005E06EB">
        <w:rPr>
          <w:rFonts w:ascii="Consolas" w:hAnsi="Consolas" w:cs="Consolas"/>
          <w:sz w:val="16"/>
          <w:szCs w:val="19"/>
        </w:rPr>
        <w:t xml:space="preserve">             </w:t>
      </w:r>
      <w:r w:rsidRPr="005E06EB">
        <w:rPr>
          <w:rFonts w:ascii="Consolas" w:hAnsi="Consolas" w:cs="Consolas"/>
          <w:color w:val="0000FF"/>
          <w:sz w:val="16"/>
          <w:szCs w:val="19"/>
        </w:rPr>
        <w:t>DATETIME</w:t>
      </w:r>
      <w:r w:rsidRPr="005E06EB">
        <w:rPr>
          <w:rFonts w:ascii="Consolas" w:hAnsi="Consolas" w:cs="Consolas"/>
          <w:color w:val="808080"/>
          <w:sz w:val="16"/>
          <w:szCs w:val="19"/>
        </w:rPr>
        <w:t>,</w:t>
      </w:r>
    </w:p>
    <w:p w14:paraId="083ABDE9"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Contract_Term</w:t>
      </w:r>
      <w:r w:rsidRPr="005E06EB">
        <w:rPr>
          <w:rFonts w:ascii="Consolas" w:hAnsi="Consolas" w:cs="Consolas"/>
          <w:sz w:val="16"/>
          <w:szCs w:val="19"/>
        </w:rPr>
        <w:t xml:space="preserve">            </w:t>
      </w:r>
      <w:r w:rsidRPr="005E06EB">
        <w:rPr>
          <w:rFonts w:ascii="Consolas" w:hAnsi="Consolas" w:cs="Consolas"/>
          <w:color w:val="0000FF"/>
          <w:sz w:val="16"/>
          <w:szCs w:val="19"/>
        </w:rPr>
        <w:t>NUMERIC</w:t>
      </w:r>
      <w:r w:rsidRPr="005E06EB">
        <w:rPr>
          <w:rFonts w:ascii="Consolas" w:hAnsi="Consolas" w:cs="Consolas"/>
          <w:color w:val="808080"/>
          <w:sz w:val="16"/>
          <w:szCs w:val="19"/>
        </w:rPr>
        <w:t>(</w:t>
      </w:r>
      <w:r w:rsidRPr="005E06EB">
        <w:rPr>
          <w:rFonts w:ascii="Consolas" w:hAnsi="Consolas" w:cs="Consolas"/>
          <w:sz w:val="16"/>
          <w:szCs w:val="19"/>
        </w:rPr>
        <w:t>3</w:t>
      </w:r>
      <w:r w:rsidRPr="005E06EB">
        <w:rPr>
          <w:rFonts w:ascii="Consolas" w:hAnsi="Consolas" w:cs="Consolas"/>
          <w:color w:val="808080"/>
          <w:sz w:val="16"/>
          <w:szCs w:val="19"/>
        </w:rPr>
        <w:t>,</w:t>
      </w:r>
      <w:r w:rsidRPr="005E06EB">
        <w:rPr>
          <w:rFonts w:ascii="Consolas" w:hAnsi="Consolas" w:cs="Consolas"/>
          <w:sz w:val="16"/>
          <w:szCs w:val="19"/>
        </w:rPr>
        <w:t xml:space="preserve"> 0</w:t>
      </w:r>
      <w:r w:rsidRPr="005E06EB">
        <w:rPr>
          <w:rFonts w:ascii="Consolas" w:hAnsi="Consolas" w:cs="Consolas"/>
          <w:color w:val="808080"/>
          <w:sz w:val="16"/>
          <w:szCs w:val="19"/>
        </w:rPr>
        <w:t>),</w:t>
      </w:r>
    </w:p>
    <w:p w14:paraId="5094456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Contract_Status</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2</w:t>
      </w:r>
      <w:r w:rsidRPr="005E06EB">
        <w:rPr>
          <w:rFonts w:ascii="Consolas" w:hAnsi="Consolas" w:cs="Consolas"/>
          <w:color w:val="808080"/>
          <w:sz w:val="16"/>
          <w:szCs w:val="19"/>
        </w:rPr>
        <w:t>),</w:t>
      </w:r>
    </w:p>
    <w:p w14:paraId="633724E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contract_start_dt</w:t>
      </w:r>
      <w:r w:rsidRPr="005E06EB">
        <w:rPr>
          <w:rFonts w:ascii="Consolas" w:hAnsi="Consolas" w:cs="Consolas"/>
          <w:sz w:val="16"/>
          <w:szCs w:val="19"/>
        </w:rPr>
        <w:t xml:space="preserve">        </w:t>
      </w:r>
      <w:r w:rsidRPr="005E06EB">
        <w:rPr>
          <w:rFonts w:ascii="Consolas" w:hAnsi="Consolas" w:cs="Consolas"/>
          <w:color w:val="0000FF"/>
          <w:sz w:val="16"/>
          <w:szCs w:val="19"/>
        </w:rPr>
        <w:t>DATETIME</w:t>
      </w:r>
      <w:r w:rsidRPr="005E06EB">
        <w:rPr>
          <w:rFonts w:ascii="Consolas" w:hAnsi="Consolas" w:cs="Consolas"/>
          <w:color w:val="808080"/>
          <w:sz w:val="16"/>
          <w:szCs w:val="19"/>
        </w:rPr>
        <w:t>,</w:t>
      </w:r>
    </w:p>
    <w:p w14:paraId="558FC3BA"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contract_end_dt</w:t>
      </w:r>
      <w:r w:rsidRPr="005E06EB">
        <w:rPr>
          <w:rFonts w:ascii="Consolas" w:hAnsi="Consolas" w:cs="Consolas"/>
          <w:sz w:val="16"/>
          <w:szCs w:val="19"/>
        </w:rPr>
        <w:t xml:space="preserve">          </w:t>
      </w:r>
      <w:r w:rsidRPr="005E06EB">
        <w:rPr>
          <w:rFonts w:ascii="Consolas" w:hAnsi="Consolas" w:cs="Consolas"/>
          <w:color w:val="0000FF"/>
          <w:sz w:val="16"/>
          <w:szCs w:val="19"/>
        </w:rPr>
        <w:t>DATETIME</w:t>
      </w:r>
      <w:r w:rsidRPr="005E06EB">
        <w:rPr>
          <w:rFonts w:ascii="Consolas" w:hAnsi="Consolas" w:cs="Consolas"/>
          <w:color w:val="808080"/>
          <w:sz w:val="16"/>
          <w:szCs w:val="19"/>
        </w:rPr>
        <w:t>,</w:t>
      </w:r>
    </w:p>
    <w:p w14:paraId="0754A28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Contract_Nbr</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10</w:t>
      </w:r>
      <w:r w:rsidRPr="005E06EB">
        <w:rPr>
          <w:rFonts w:ascii="Consolas" w:hAnsi="Consolas" w:cs="Consolas"/>
          <w:color w:val="808080"/>
          <w:sz w:val="16"/>
          <w:szCs w:val="19"/>
        </w:rPr>
        <w:t>),</w:t>
      </w:r>
    </w:p>
    <w:p w14:paraId="54EC7E8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Employee_EIN</w:t>
      </w:r>
      <w:r w:rsidRPr="005E06EB">
        <w:rPr>
          <w:rFonts w:ascii="Consolas" w:hAnsi="Consolas" w:cs="Consolas"/>
          <w:sz w:val="16"/>
          <w:szCs w:val="19"/>
        </w:rPr>
        <w:t xml:space="preserve">             </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15</w:t>
      </w:r>
      <w:r w:rsidRPr="005E06EB">
        <w:rPr>
          <w:rFonts w:ascii="Consolas" w:hAnsi="Consolas" w:cs="Consolas"/>
          <w:color w:val="808080"/>
          <w:sz w:val="16"/>
          <w:szCs w:val="19"/>
        </w:rPr>
        <w:t>)</w:t>
      </w:r>
    </w:p>
    <w:p w14:paraId="0FBE8DD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808080"/>
          <w:sz w:val="16"/>
          <w:szCs w:val="19"/>
        </w:rPr>
        <w:t>)</w:t>
      </w:r>
    </w:p>
    <w:p w14:paraId="1C54E6B9" w14:textId="77777777" w:rsidR="005E06EB" w:rsidRPr="005E06EB" w:rsidRDefault="005E06EB" w:rsidP="005E06EB">
      <w:pPr>
        <w:autoSpaceDE w:val="0"/>
        <w:autoSpaceDN w:val="0"/>
        <w:adjustRightInd w:val="0"/>
        <w:spacing w:before="0" w:after="0"/>
        <w:rPr>
          <w:rFonts w:ascii="Consolas" w:hAnsi="Consolas" w:cs="Consolas"/>
          <w:sz w:val="16"/>
          <w:szCs w:val="19"/>
        </w:rPr>
      </w:pPr>
    </w:p>
    <w:p w14:paraId="00240AB9"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808080"/>
          <w:sz w:val="16"/>
          <w:szCs w:val="19"/>
        </w:rPr>
        <w:t>;</w:t>
      </w:r>
    </w:p>
    <w:p w14:paraId="01BC0193" w14:textId="77777777" w:rsidR="005E06EB" w:rsidRPr="005E06EB" w:rsidRDefault="005E06EB" w:rsidP="005E06EB">
      <w:pPr>
        <w:autoSpaceDE w:val="0"/>
        <w:autoSpaceDN w:val="0"/>
        <w:adjustRightInd w:val="0"/>
        <w:spacing w:before="0" w:after="0"/>
        <w:rPr>
          <w:rFonts w:ascii="Consolas" w:hAnsi="Consolas" w:cs="Consolas"/>
          <w:sz w:val="16"/>
          <w:szCs w:val="19"/>
        </w:rPr>
      </w:pPr>
    </w:p>
    <w:p w14:paraId="249517E2"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0000FF"/>
          <w:sz w:val="16"/>
          <w:szCs w:val="19"/>
        </w:rPr>
        <w:t>WITH</w:t>
      </w:r>
      <w:r w:rsidRPr="005E06EB">
        <w:rPr>
          <w:rFonts w:ascii="Consolas" w:hAnsi="Consolas" w:cs="Consolas"/>
          <w:sz w:val="16"/>
          <w:szCs w:val="19"/>
        </w:rPr>
        <w:t xml:space="preserve"> </w:t>
      </w:r>
      <w:r w:rsidRPr="005E06EB">
        <w:rPr>
          <w:rFonts w:ascii="Consolas" w:hAnsi="Consolas" w:cs="Consolas"/>
          <w:color w:val="008080"/>
          <w:sz w:val="16"/>
          <w:szCs w:val="19"/>
        </w:rPr>
        <w:t>fid_q</w:t>
      </w:r>
      <w:r w:rsidRPr="005E06EB">
        <w:rPr>
          <w:rFonts w:ascii="Consolas" w:hAnsi="Consolas" w:cs="Consolas"/>
          <w:sz w:val="16"/>
          <w:szCs w:val="19"/>
        </w:rPr>
        <w:t xml:space="preserve"> </w:t>
      </w:r>
      <w:r w:rsidRPr="005E06EB">
        <w:rPr>
          <w:rFonts w:ascii="Consolas" w:hAnsi="Consolas" w:cs="Consolas"/>
          <w:color w:val="0000FF"/>
          <w:sz w:val="16"/>
          <w:szCs w:val="19"/>
        </w:rPr>
        <w:t xml:space="preserve">AS </w:t>
      </w:r>
      <w:r w:rsidRPr="005E06EB">
        <w:rPr>
          <w:rFonts w:ascii="Consolas" w:hAnsi="Consolas" w:cs="Consolas"/>
          <w:color w:val="808080"/>
          <w:sz w:val="16"/>
          <w:szCs w:val="19"/>
        </w:rPr>
        <w:t>(</w:t>
      </w:r>
    </w:p>
    <w:p w14:paraId="06C1F2CA"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008000"/>
          <w:sz w:val="16"/>
          <w:szCs w:val="19"/>
        </w:rPr>
        <w:t>-- Step 1: produce Fact_Invoice_Detail temp table</w:t>
      </w:r>
    </w:p>
    <w:p w14:paraId="598BDDBA"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SELECT</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receipt_nbr</w:t>
      </w:r>
      <w:r w:rsidRPr="005E06EB">
        <w:rPr>
          <w:rFonts w:ascii="Consolas" w:hAnsi="Consolas" w:cs="Consolas"/>
          <w:color w:val="808080"/>
          <w:sz w:val="16"/>
          <w:szCs w:val="19"/>
        </w:rPr>
        <w:t>,</w:t>
      </w:r>
    </w:p>
    <w:p w14:paraId="65C5FC7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invoice_detail_pk</w:t>
      </w:r>
      <w:r w:rsidRPr="005E06EB">
        <w:rPr>
          <w:rFonts w:ascii="Consolas" w:hAnsi="Consolas" w:cs="Consolas"/>
          <w:color w:val="808080"/>
          <w:sz w:val="16"/>
          <w:szCs w:val="19"/>
        </w:rPr>
        <w:t>,</w:t>
      </w:r>
    </w:p>
    <w:p w14:paraId="7772C20F"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revenue_period_sk</w:t>
      </w:r>
      <w:r w:rsidRPr="005E06EB">
        <w:rPr>
          <w:rFonts w:ascii="Consolas" w:hAnsi="Consolas" w:cs="Consolas"/>
          <w:color w:val="808080"/>
          <w:sz w:val="16"/>
          <w:szCs w:val="19"/>
        </w:rPr>
        <w:t>,</w:t>
      </w:r>
    </w:p>
    <w:p w14:paraId="088BA41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invoice_dt_sk</w:t>
      </w:r>
      <w:r w:rsidRPr="005E06EB">
        <w:rPr>
          <w:rFonts w:ascii="Consolas" w:hAnsi="Consolas" w:cs="Consolas"/>
          <w:color w:val="808080"/>
          <w:sz w:val="16"/>
          <w:szCs w:val="19"/>
        </w:rPr>
        <w:t>,</w:t>
      </w:r>
    </w:p>
    <w:p w14:paraId="702232A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invoice_from_dt_sk</w:t>
      </w:r>
      <w:r w:rsidRPr="005E06EB">
        <w:rPr>
          <w:rFonts w:ascii="Consolas" w:hAnsi="Consolas" w:cs="Consolas"/>
          <w:color w:val="808080"/>
          <w:sz w:val="16"/>
          <w:szCs w:val="19"/>
        </w:rPr>
        <w:t>,</w:t>
      </w:r>
    </w:p>
    <w:p w14:paraId="6AFE5B5A"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invoice_to_dt_sk</w:t>
      </w:r>
      <w:r w:rsidRPr="005E06EB">
        <w:rPr>
          <w:rFonts w:ascii="Consolas" w:hAnsi="Consolas" w:cs="Consolas"/>
          <w:color w:val="808080"/>
          <w:sz w:val="16"/>
          <w:szCs w:val="19"/>
        </w:rPr>
        <w:t>,</w:t>
      </w:r>
    </w:p>
    <w:p w14:paraId="3B038382"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invoice_amt</w:t>
      </w:r>
      <w:r w:rsidRPr="005E06EB">
        <w:rPr>
          <w:rFonts w:ascii="Consolas" w:hAnsi="Consolas" w:cs="Consolas"/>
          <w:color w:val="808080"/>
          <w:sz w:val="16"/>
          <w:szCs w:val="19"/>
        </w:rPr>
        <w:t>,</w:t>
      </w:r>
    </w:p>
    <w:p w14:paraId="10D8D6CA"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container_qty</w:t>
      </w:r>
      <w:r w:rsidRPr="005E06EB">
        <w:rPr>
          <w:rFonts w:ascii="Consolas" w:hAnsi="Consolas" w:cs="Consolas"/>
          <w:color w:val="808080"/>
          <w:sz w:val="16"/>
          <w:szCs w:val="19"/>
        </w:rPr>
        <w:t>,</w:t>
      </w:r>
    </w:p>
    <w:p w14:paraId="69B4BE9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disposal_qty</w:t>
      </w:r>
      <w:r w:rsidRPr="005E06EB">
        <w:rPr>
          <w:rFonts w:ascii="Consolas" w:hAnsi="Consolas" w:cs="Consolas"/>
          <w:color w:val="808080"/>
          <w:sz w:val="16"/>
          <w:szCs w:val="19"/>
        </w:rPr>
        <w:t>,</w:t>
      </w:r>
    </w:p>
    <w:p w14:paraId="55FFFA46"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haul_qty</w:t>
      </w:r>
      <w:r w:rsidRPr="005E06EB">
        <w:rPr>
          <w:rFonts w:ascii="Consolas" w:hAnsi="Consolas" w:cs="Consolas"/>
          <w:color w:val="808080"/>
          <w:sz w:val="16"/>
          <w:szCs w:val="19"/>
        </w:rPr>
        <w:t>,</w:t>
      </w:r>
    </w:p>
    <w:p w14:paraId="5831265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qty_billed</w:t>
      </w:r>
      <w:r w:rsidRPr="005E06EB">
        <w:rPr>
          <w:rFonts w:ascii="Consolas" w:hAnsi="Consolas" w:cs="Consolas"/>
          <w:color w:val="808080"/>
          <w:sz w:val="16"/>
          <w:szCs w:val="19"/>
        </w:rPr>
        <w:t>,</w:t>
      </w:r>
    </w:p>
    <w:p w14:paraId="7098F2C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disposal_unit_rate_amt</w:t>
      </w:r>
      <w:r w:rsidRPr="005E06EB">
        <w:rPr>
          <w:rFonts w:ascii="Consolas" w:hAnsi="Consolas" w:cs="Consolas"/>
          <w:color w:val="808080"/>
          <w:sz w:val="16"/>
          <w:szCs w:val="19"/>
        </w:rPr>
        <w:t>,</w:t>
      </w:r>
    </w:p>
    <w:p w14:paraId="36A6C35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disposal_ticket_nbr</w:t>
      </w:r>
      <w:r w:rsidRPr="005E06EB">
        <w:rPr>
          <w:rFonts w:ascii="Consolas" w:hAnsi="Consolas" w:cs="Consolas"/>
          <w:color w:val="808080"/>
          <w:sz w:val="16"/>
          <w:szCs w:val="19"/>
        </w:rPr>
        <w:t>,</w:t>
      </w:r>
    </w:p>
    <w:p w14:paraId="369FBA3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invoice_freq_nbr</w:t>
      </w:r>
      <w:r w:rsidRPr="005E06EB">
        <w:rPr>
          <w:rFonts w:ascii="Consolas" w:hAnsi="Consolas" w:cs="Consolas"/>
          <w:color w:val="808080"/>
          <w:sz w:val="16"/>
          <w:szCs w:val="19"/>
        </w:rPr>
        <w:t>,</w:t>
      </w:r>
    </w:p>
    <w:p w14:paraId="28B6B362"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disposal_unit_of_measure</w:t>
      </w:r>
      <w:r w:rsidRPr="005E06EB">
        <w:rPr>
          <w:rFonts w:ascii="Consolas" w:hAnsi="Consolas" w:cs="Consolas"/>
          <w:color w:val="808080"/>
          <w:sz w:val="16"/>
          <w:szCs w:val="19"/>
        </w:rPr>
        <w:t>,</w:t>
      </w:r>
    </w:p>
    <w:p w14:paraId="040C785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acct_fee_sk</w:t>
      </w:r>
      <w:r w:rsidRPr="005E06EB">
        <w:rPr>
          <w:rFonts w:ascii="Consolas" w:hAnsi="Consolas" w:cs="Consolas"/>
          <w:color w:val="808080"/>
          <w:sz w:val="16"/>
          <w:szCs w:val="19"/>
        </w:rPr>
        <w:t>,</w:t>
      </w:r>
    </w:p>
    <w:p w14:paraId="6D707A5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invoice_note</w:t>
      </w:r>
      <w:r w:rsidRPr="005E06EB">
        <w:rPr>
          <w:rFonts w:ascii="Consolas" w:hAnsi="Consolas" w:cs="Consolas"/>
          <w:color w:val="808080"/>
          <w:sz w:val="16"/>
          <w:szCs w:val="19"/>
        </w:rPr>
        <w:t>,</w:t>
      </w:r>
    </w:p>
    <w:p w14:paraId="0F1331C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corp_hier_sk</w:t>
      </w:r>
      <w:r w:rsidRPr="005E06EB">
        <w:rPr>
          <w:rFonts w:ascii="Consolas" w:hAnsi="Consolas" w:cs="Consolas"/>
          <w:color w:val="808080"/>
          <w:sz w:val="16"/>
          <w:szCs w:val="19"/>
        </w:rPr>
        <w:t>,</w:t>
      </w:r>
    </w:p>
    <w:p w14:paraId="6E6A7497"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acct_sk</w:t>
      </w:r>
      <w:r w:rsidRPr="005E06EB">
        <w:rPr>
          <w:rFonts w:ascii="Consolas" w:hAnsi="Consolas" w:cs="Consolas"/>
          <w:color w:val="808080"/>
          <w:sz w:val="16"/>
          <w:szCs w:val="19"/>
        </w:rPr>
        <w:t>,</w:t>
      </w:r>
    </w:p>
    <w:p w14:paraId="0507AD02"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Infopro_Div_Nbr</w:t>
      </w:r>
      <w:r w:rsidRPr="005E06EB">
        <w:rPr>
          <w:rFonts w:ascii="Consolas" w:hAnsi="Consolas" w:cs="Consolas"/>
          <w:color w:val="808080"/>
          <w:sz w:val="16"/>
          <w:szCs w:val="19"/>
        </w:rPr>
        <w:t>,</w:t>
      </w:r>
    </w:p>
    <w:p w14:paraId="1284EBCA"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Acct_Nbr</w:t>
      </w:r>
      <w:r w:rsidRPr="005E06EB">
        <w:rPr>
          <w:rFonts w:ascii="Consolas" w:hAnsi="Consolas" w:cs="Consolas"/>
          <w:color w:val="808080"/>
          <w:sz w:val="16"/>
          <w:szCs w:val="19"/>
        </w:rPr>
        <w:t>,</w:t>
      </w:r>
    </w:p>
    <w:p w14:paraId="1056517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Site_Nbr</w:t>
      </w:r>
      <w:r w:rsidRPr="005E06EB">
        <w:rPr>
          <w:rFonts w:ascii="Consolas" w:hAnsi="Consolas" w:cs="Consolas"/>
          <w:color w:val="808080"/>
          <w:sz w:val="16"/>
          <w:szCs w:val="19"/>
        </w:rPr>
        <w:t>,</w:t>
      </w:r>
    </w:p>
    <w:p w14:paraId="5A810F96"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Container_Grp_Nbr</w:t>
      </w:r>
      <w:r w:rsidRPr="005E06EB">
        <w:rPr>
          <w:rFonts w:ascii="Consolas" w:hAnsi="Consolas" w:cs="Consolas"/>
          <w:color w:val="808080"/>
          <w:sz w:val="16"/>
          <w:szCs w:val="19"/>
        </w:rPr>
        <w:t>,</w:t>
      </w:r>
    </w:p>
    <w:p w14:paraId="243FCBE7"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Orig_Start_Dt</w:t>
      </w:r>
      <w:r w:rsidRPr="005E06EB">
        <w:rPr>
          <w:rFonts w:ascii="Consolas" w:hAnsi="Consolas" w:cs="Consolas"/>
          <w:color w:val="808080"/>
          <w:sz w:val="16"/>
          <w:szCs w:val="19"/>
        </w:rPr>
        <w:t>,</w:t>
      </w:r>
    </w:p>
    <w:p w14:paraId="3E7E31AA"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is_Container_Owned</w:t>
      </w:r>
      <w:r w:rsidRPr="005E06EB">
        <w:rPr>
          <w:rFonts w:ascii="Consolas" w:hAnsi="Consolas" w:cs="Consolas"/>
          <w:color w:val="808080"/>
          <w:sz w:val="16"/>
          <w:szCs w:val="19"/>
        </w:rPr>
        <w:t>,</w:t>
      </w:r>
    </w:p>
    <w:p w14:paraId="0A440AF2"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is_Oncall</w:t>
      </w:r>
      <w:r w:rsidRPr="005E06EB">
        <w:rPr>
          <w:rFonts w:ascii="Consolas" w:hAnsi="Consolas" w:cs="Consolas"/>
          <w:color w:val="808080"/>
          <w:sz w:val="16"/>
          <w:szCs w:val="19"/>
        </w:rPr>
        <w:t>,</w:t>
      </w:r>
    </w:p>
    <w:p w14:paraId="6F64A4A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has_Compactor</w:t>
      </w:r>
      <w:r w:rsidRPr="005E06EB">
        <w:rPr>
          <w:rFonts w:ascii="Consolas" w:hAnsi="Consolas" w:cs="Consolas"/>
          <w:color w:val="808080"/>
          <w:sz w:val="16"/>
          <w:szCs w:val="19"/>
        </w:rPr>
        <w:t>,</w:t>
      </w:r>
    </w:p>
    <w:p w14:paraId="030C8F9B"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Container_Cd</w:t>
      </w:r>
      <w:r w:rsidRPr="005E06EB">
        <w:rPr>
          <w:rFonts w:ascii="Consolas" w:hAnsi="Consolas" w:cs="Consolas"/>
          <w:color w:val="808080"/>
          <w:sz w:val="16"/>
          <w:szCs w:val="19"/>
        </w:rPr>
        <w:t>,</w:t>
      </w:r>
    </w:p>
    <w:p w14:paraId="13EDDBF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Container_Nm</w:t>
      </w:r>
      <w:r w:rsidRPr="005E06EB">
        <w:rPr>
          <w:rFonts w:ascii="Consolas" w:hAnsi="Consolas" w:cs="Consolas"/>
          <w:color w:val="808080"/>
          <w:sz w:val="16"/>
          <w:szCs w:val="19"/>
        </w:rPr>
        <w:t>,</w:t>
      </w:r>
    </w:p>
    <w:p w14:paraId="271D58F9"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Excess_Ton_Amt</w:t>
      </w:r>
      <w:r w:rsidRPr="005E06EB">
        <w:rPr>
          <w:rFonts w:ascii="Consolas" w:hAnsi="Consolas" w:cs="Consolas"/>
          <w:color w:val="808080"/>
          <w:sz w:val="16"/>
          <w:szCs w:val="19"/>
        </w:rPr>
        <w:t>,</w:t>
      </w:r>
    </w:p>
    <w:p w14:paraId="2BEB0DB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s</w:t>
      </w:r>
      <w:r w:rsidRPr="005E06EB">
        <w:rPr>
          <w:rFonts w:ascii="Consolas" w:hAnsi="Consolas" w:cs="Consolas"/>
          <w:color w:val="808080"/>
          <w:sz w:val="16"/>
          <w:szCs w:val="19"/>
        </w:rPr>
        <w:t>.</w:t>
      </w:r>
      <w:r w:rsidRPr="005E06EB">
        <w:rPr>
          <w:rFonts w:ascii="Consolas" w:hAnsi="Consolas" w:cs="Consolas"/>
          <w:color w:val="008080"/>
          <w:sz w:val="16"/>
          <w:szCs w:val="19"/>
        </w:rPr>
        <w:t>Employee_SK</w:t>
      </w:r>
      <w:r w:rsidRPr="005E06EB">
        <w:rPr>
          <w:rFonts w:ascii="Consolas" w:hAnsi="Consolas" w:cs="Consolas"/>
          <w:color w:val="808080"/>
          <w:sz w:val="16"/>
          <w:szCs w:val="19"/>
        </w:rPr>
        <w:t>,</w:t>
      </w:r>
    </w:p>
    <w:p w14:paraId="737912D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s</w:t>
      </w:r>
      <w:r w:rsidRPr="005E06EB">
        <w:rPr>
          <w:rFonts w:ascii="Consolas" w:hAnsi="Consolas" w:cs="Consolas"/>
          <w:color w:val="808080"/>
          <w:sz w:val="16"/>
          <w:szCs w:val="19"/>
        </w:rPr>
        <w:t>.</w:t>
      </w:r>
      <w:r w:rsidRPr="005E06EB">
        <w:rPr>
          <w:rFonts w:ascii="Consolas" w:hAnsi="Consolas" w:cs="Consolas"/>
          <w:color w:val="008080"/>
          <w:sz w:val="16"/>
          <w:szCs w:val="19"/>
        </w:rPr>
        <w:t>Postal_Cd</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8080"/>
          <w:sz w:val="16"/>
          <w:szCs w:val="19"/>
        </w:rPr>
        <w:t>s</w:t>
      </w:r>
      <w:r w:rsidRPr="005E06EB">
        <w:rPr>
          <w:rFonts w:ascii="Consolas" w:hAnsi="Consolas" w:cs="Consolas"/>
          <w:color w:val="808080"/>
          <w:sz w:val="16"/>
          <w:szCs w:val="19"/>
        </w:rPr>
        <w:t>.</w:t>
      </w:r>
      <w:r w:rsidRPr="005E06EB">
        <w:rPr>
          <w:rFonts w:ascii="Consolas" w:hAnsi="Consolas" w:cs="Consolas"/>
          <w:color w:val="008080"/>
          <w:sz w:val="16"/>
          <w:szCs w:val="19"/>
        </w:rPr>
        <w:t>Postal_Cd</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zip</w:t>
      </w:r>
      <w:r w:rsidRPr="005E06EB">
        <w:rPr>
          <w:rFonts w:ascii="Consolas" w:hAnsi="Consolas" w:cs="Consolas"/>
          <w:color w:val="808080"/>
          <w:sz w:val="16"/>
          <w:szCs w:val="19"/>
        </w:rPr>
        <w:t>,</w:t>
      </w:r>
    </w:p>
    <w:p w14:paraId="06D4D69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s</w:t>
      </w:r>
      <w:r w:rsidRPr="005E06EB">
        <w:rPr>
          <w:rFonts w:ascii="Consolas" w:hAnsi="Consolas" w:cs="Consolas"/>
          <w:color w:val="808080"/>
          <w:sz w:val="16"/>
          <w:szCs w:val="19"/>
        </w:rPr>
        <w:t>.</w:t>
      </w:r>
      <w:r w:rsidRPr="005E06EB">
        <w:rPr>
          <w:rFonts w:ascii="Consolas" w:hAnsi="Consolas" w:cs="Consolas"/>
          <w:color w:val="008080"/>
          <w:sz w:val="16"/>
          <w:szCs w:val="19"/>
        </w:rPr>
        <w:t>LATITUDE</w:t>
      </w:r>
      <w:r w:rsidRPr="005E06EB">
        <w:rPr>
          <w:rFonts w:ascii="Consolas" w:hAnsi="Consolas" w:cs="Consolas"/>
          <w:color w:val="808080"/>
          <w:sz w:val="16"/>
          <w:szCs w:val="19"/>
        </w:rPr>
        <w:t>,</w:t>
      </w:r>
    </w:p>
    <w:p w14:paraId="2E3A1F7A"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s</w:t>
      </w:r>
      <w:r w:rsidRPr="005E06EB">
        <w:rPr>
          <w:rFonts w:ascii="Consolas" w:hAnsi="Consolas" w:cs="Consolas"/>
          <w:color w:val="808080"/>
          <w:sz w:val="16"/>
          <w:szCs w:val="19"/>
        </w:rPr>
        <w:t>.</w:t>
      </w:r>
      <w:r w:rsidRPr="005E06EB">
        <w:rPr>
          <w:rFonts w:ascii="Consolas" w:hAnsi="Consolas" w:cs="Consolas"/>
          <w:color w:val="008080"/>
          <w:sz w:val="16"/>
          <w:szCs w:val="19"/>
        </w:rPr>
        <w:t>LONGITUDE</w:t>
      </w:r>
      <w:r w:rsidRPr="005E06EB">
        <w:rPr>
          <w:rFonts w:ascii="Consolas" w:hAnsi="Consolas" w:cs="Consolas"/>
          <w:color w:val="808080"/>
          <w:sz w:val="16"/>
          <w:szCs w:val="19"/>
        </w:rPr>
        <w:t>,</w:t>
      </w:r>
    </w:p>
    <w:p w14:paraId="06D64804"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s</w:t>
      </w:r>
      <w:r w:rsidRPr="005E06EB">
        <w:rPr>
          <w:rFonts w:ascii="Consolas" w:hAnsi="Consolas" w:cs="Consolas"/>
          <w:color w:val="808080"/>
          <w:sz w:val="16"/>
          <w:szCs w:val="19"/>
        </w:rPr>
        <w:t>.</w:t>
      </w:r>
      <w:r w:rsidRPr="005E06EB">
        <w:rPr>
          <w:rFonts w:ascii="Consolas" w:hAnsi="Consolas" w:cs="Consolas"/>
          <w:color w:val="008080"/>
          <w:sz w:val="16"/>
          <w:szCs w:val="19"/>
        </w:rPr>
        <w:t>Original_Open_Dt</w:t>
      </w:r>
      <w:r w:rsidRPr="005E06EB">
        <w:rPr>
          <w:rFonts w:ascii="Consolas" w:hAnsi="Consolas" w:cs="Consolas"/>
          <w:color w:val="808080"/>
          <w:sz w:val="16"/>
          <w:szCs w:val="19"/>
        </w:rPr>
        <w:t>,</w:t>
      </w:r>
    </w:p>
    <w:p w14:paraId="659579DF"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s</w:t>
      </w:r>
      <w:r w:rsidRPr="005E06EB">
        <w:rPr>
          <w:rFonts w:ascii="Consolas" w:hAnsi="Consolas" w:cs="Consolas"/>
          <w:color w:val="808080"/>
          <w:sz w:val="16"/>
          <w:szCs w:val="19"/>
        </w:rPr>
        <w:t>.</w:t>
      </w:r>
      <w:r w:rsidRPr="005E06EB">
        <w:rPr>
          <w:rFonts w:ascii="Consolas" w:hAnsi="Consolas" w:cs="Consolas"/>
          <w:color w:val="008080"/>
          <w:sz w:val="16"/>
          <w:szCs w:val="19"/>
        </w:rPr>
        <w:t>Contract_Term</w:t>
      </w:r>
      <w:r w:rsidRPr="005E06EB">
        <w:rPr>
          <w:rFonts w:ascii="Consolas" w:hAnsi="Consolas" w:cs="Consolas"/>
          <w:color w:val="808080"/>
          <w:sz w:val="16"/>
          <w:szCs w:val="19"/>
        </w:rPr>
        <w:t>,</w:t>
      </w:r>
    </w:p>
    <w:p w14:paraId="32715799"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s</w:t>
      </w:r>
      <w:r w:rsidRPr="005E06EB">
        <w:rPr>
          <w:rFonts w:ascii="Consolas" w:hAnsi="Consolas" w:cs="Consolas"/>
          <w:color w:val="808080"/>
          <w:sz w:val="16"/>
          <w:szCs w:val="19"/>
        </w:rPr>
        <w:t>.</w:t>
      </w:r>
      <w:r w:rsidRPr="005E06EB">
        <w:rPr>
          <w:rFonts w:ascii="Consolas" w:hAnsi="Consolas" w:cs="Consolas"/>
          <w:color w:val="008080"/>
          <w:sz w:val="16"/>
          <w:szCs w:val="19"/>
        </w:rPr>
        <w:t>Contract_Status</w:t>
      </w:r>
      <w:r w:rsidRPr="005E06EB">
        <w:rPr>
          <w:rFonts w:ascii="Consolas" w:hAnsi="Consolas" w:cs="Consolas"/>
          <w:color w:val="808080"/>
          <w:sz w:val="16"/>
          <w:szCs w:val="19"/>
        </w:rPr>
        <w:t>,</w:t>
      </w:r>
    </w:p>
    <w:p w14:paraId="413A5E86"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s</w:t>
      </w:r>
      <w:r w:rsidRPr="005E06EB">
        <w:rPr>
          <w:rFonts w:ascii="Consolas" w:hAnsi="Consolas" w:cs="Consolas"/>
          <w:color w:val="808080"/>
          <w:sz w:val="16"/>
          <w:szCs w:val="19"/>
        </w:rPr>
        <w:t>.</w:t>
      </w:r>
      <w:r w:rsidRPr="005E06EB">
        <w:rPr>
          <w:rFonts w:ascii="Consolas" w:hAnsi="Consolas" w:cs="Consolas"/>
          <w:color w:val="008080"/>
          <w:sz w:val="16"/>
          <w:szCs w:val="19"/>
        </w:rPr>
        <w:t>Effective_Dt</w:t>
      </w:r>
      <w:r w:rsidRPr="005E06EB">
        <w:rPr>
          <w:rFonts w:ascii="Consolas" w:hAnsi="Consolas" w:cs="Consolas"/>
          <w:color w:val="808080"/>
          <w:sz w:val="16"/>
          <w:szCs w:val="19"/>
        </w:rPr>
        <w:t>,</w:t>
      </w:r>
    </w:p>
    <w:p w14:paraId="774921A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s</w:t>
      </w:r>
      <w:r w:rsidRPr="005E06EB">
        <w:rPr>
          <w:rFonts w:ascii="Consolas" w:hAnsi="Consolas" w:cs="Consolas"/>
          <w:color w:val="808080"/>
          <w:sz w:val="16"/>
          <w:szCs w:val="19"/>
        </w:rPr>
        <w:t>.</w:t>
      </w:r>
      <w:r w:rsidRPr="005E06EB">
        <w:rPr>
          <w:rFonts w:ascii="Consolas" w:hAnsi="Consolas" w:cs="Consolas"/>
          <w:color w:val="008080"/>
          <w:sz w:val="16"/>
          <w:szCs w:val="19"/>
        </w:rPr>
        <w:t>Expiration_Dt</w:t>
      </w:r>
      <w:r w:rsidRPr="005E06EB">
        <w:rPr>
          <w:rFonts w:ascii="Consolas" w:hAnsi="Consolas" w:cs="Consolas"/>
          <w:color w:val="808080"/>
          <w:sz w:val="16"/>
          <w:szCs w:val="19"/>
        </w:rPr>
        <w:t>,</w:t>
      </w:r>
    </w:p>
    <w:p w14:paraId="4B9C0D5B"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s</w:t>
      </w:r>
      <w:r w:rsidRPr="005E06EB">
        <w:rPr>
          <w:rFonts w:ascii="Consolas" w:hAnsi="Consolas" w:cs="Consolas"/>
          <w:color w:val="808080"/>
          <w:sz w:val="16"/>
          <w:szCs w:val="19"/>
        </w:rPr>
        <w:t>.</w:t>
      </w:r>
      <w:r w:rsidRPr="005E06EB">
        <w:rPr>
          <w:rFonts w:ascii="Consolas" w:hAnsi="Consolas" w:cs="Consolas"/>
          <w:color w:val="008080"/>
          <w:sz w:val="16"/>
          <w:szCs w:val="19"/>
        </w:rPr>
        <w:t>Contract_Nbr</w:t>
      </w:r>
      <w:r w:rsidRPr="005E06EB">
        <w:rPr>
          <w:rFonts w:ascii="Consolas" w:hAnsi="Consolas" w:cs="Consolas"/>
          <w:color w:val="808080"/>
          <w:sz w:val="16"/>
          <w:szCs w:val="19"/>
        </w:rPr>
        <w:t>,</w:t>
      </w:r>
    </w:p>
    <w:p w14:paraId="3CB93D3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container_grp_sk_2</w:t>
      </w:r>
      <w:r w:rsidRPr="005E06EB">
        <w:rPr>
          <w:rFonts w:ascii="Consolas" w:hAnsi="Consolas" w:cs="Consolas"/>
          <w:color w:val="808080"/>
          <w:sz w:val="16"/>
          <w:szCs w:val="19"/>
        </w:rPr>
        <w:t>,</w:t>
      </w:r>
    </w:p>
    <w:p w14:paraId="296F3D8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charge_cd_sk</w:t>
      </w:r>
      <w:r w:rsidRPr="005E06EB">
        <w:rPr>
          <w:rFonts w:ascii="Consolas" w:hAnsi="Consolas" w:cs="Consolas"/>
          <w:color w:val="808080"/>
          <w:sz w:val="16"/>
          <w:szCs w:val="19"/>
        </w:rPr>
        <w:t>,</w:t>
      </w:r>
    </w:p>
    <w:p w14:paraId="2B9935BF"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site_sk</w:t>
      </w:r>
      <w:r w:rsidRPr="005E06EB">
        <w:rPr>
          <w:rFonts w:ascii="Consolas" w:hAnsi="Consolas" w:cs="Consolas"/>
          <w:color w:val="808080"/>
          <w:sz w:val="16"/>
          <w:szCs w:val="19"/>
        </w:rPr>
        <w:t>,</w:t>
      </w:r>
    </w:p>
    <w:p w14:paraId="2FAFACF7"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service_cd_sk</w:t>
      </w:r>
      <w:r w:rsidRPr="005E06EB">
        <w:rPr>
          <w:rFonts w:ascii="Consolas" w:hAnsi="Consolas" w:cs="Consolas"/>
          <w:color w:val="808080"/>
          <w:sz w:val="16"/>
          <w:szCs w:val="19"/>
        </w:rPr>
        <w:t>,</w:t>
      </w:r>
    </w:p>
    <w:p w14:paraId="018B4BA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service_dt_sk</w:t>
      </w:r>
      <w:r w:rsidRPr="005E06EB">
        <w:rPr>
          <w:rFonts w:ascii="Consolas" w:hAnsi="Consolas" w:cs="Consolas"/>
          <w:color w:val="808080"/>
          <w:sz w:val="16"/>
          <w:szCs w:val="19"/>
        </w:rPr>
        <w:t>,</w:t>
      </w:r>
    </w:p>
    <w:p w14:paraId="57E15FC4"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rate_sk</w:t>
      </w:r>
      <w:r w:rsidRPr="005E06EB">
        <w:rPr>
          <w:rFonts w:ascii="Consolas" w:hAnsi="Consolas" w:cs="Consolas"/>
          <w:color w:val="808080"/>
          <w:sz w:val="16"/>
          <w:szCs w:val="19"/>
        </w:rPr>
        <w:t>,</w:t>
      </w:r>
    </w:p>
    <w:p w14:paraId="7C23BAD7"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h</w:t>
      </w:r>
      <w:r w:rsidRPr="005E06EB">
        <w:rPr>
          <w:rFonts w:ascii="Consolas" w:hAnsi="Consolas" w:cs="Consolas"/>
          <w:color w:val="808080"/>
          <w:sz w:val="16"/>
          <w:szCs w:val="19"/>
        </w:rPr>
        <w:t>.</w:t>
      </w:r>
      <w:r w:rsidRPr="005E06EB">
        <w:rPr>
          <w:rFonts w:ascii="Consolas" w:hAnsi="Consolas" w:cs="Consolas"/>
          <w:color w:val="008080"/>
          <w:sz w:val="16"/>
          <w:szCs w:val="19"/>
        </w:rPr>
        <w:t>Cur_Div_Nbr</w:t>
      </w:r>
      <w:r w:rsidRPr="005E06EB">
        <w:rPr>
          <w:rFonts w:ascii="Consolas" w:hAnsi="Consolas" w:cs="Consolas"/>
          <w:color w:val="808080"/>
          <w:sz w:val="16"/>
          <w:szCs w:val="19"/>
        </w:rPr>
        <w:t>,</w:t>
      </w:r>
    </w:p>
    <w:p w14:paraId="01C3D13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h</w:t>
      </w:r>
      <w:r w:rsidRPr="005E06EB">
        <w:rPr>
          <w:rFonts w:ascii="Consolas" w:hAnsi="Consolas" w:cs="Consolas"/>
          <w:color w:val="808080"/>
          <w:sz w:val="16"/>
          <w:szCs w:val="19"/>
        </w:rPr>
        <w:t>.</w:t>
      </w:r>
      <w:r w:rsidRPr="005E06EB">
        <w:rPr>
          <w:rFonts w:ascii="Consolas" w:hAnsi="Consolas" w:cs="Consolas"/>
          <w:color w:val="008080"/>
          <w:sz w:val="16"/>
          <w:szCs w:val="19"/>
        </w:rPr>
        <w:t>Cur_Infopro_Div_Nbr</w:t>
      </w:r>
      <w:r w:rsidRPr="005E06EB">
        <w:rPr>
          <w:rFonts w:ascii="Consolas" w:hAnsi="Consolas" w:cs="Consolas"/>
          <w:color w:val="808080"/>
          <w:sz w:val="16"/>
          <w:szCs w:val="19"/>
        </w:rPr>
        <w:t>,</w:t>
      </w:r>
    </w:p>
    <w:p w14:paraId="503D7E8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h</w:t>
      </w:r>
      <w:r w:rsidRPr="005E06EB">
        <w:rPr>
          <w:rFonts w:ascii="Consolas" w:hAnsi="Consolas" w:cs="Consolas"/>
          <w:color w:val="808080"/>
          <w:sz w:val="16"/>
          <w:szCs w:val="19"/>
        </w:rPr>
        <w:t>.</w:t>
      </w:r>
      <w:r w:rsidRPr="005E06EB">
        <w:rPr>
          <w:rFonts w:ascii="Consolas" w:hAnsi="Consolas" w:cs="Consolas"/>
          <w:color w:val="008080"/>
          <w:sz w:val="16"/>
          <w:szCs w:val="19"/>
        </w:rPr>
        <w:t>Cur_LOB_Category</w:t>
      </w:r>
      <w:r w:rsidRPr="005E06EB">
        <w:rPr>
          <w:rFonts w:ascii="Consolas" w:hAnsi="Consolas" w:cs="Consolas"/>
          <w:color w:val="808080"/>
          <w:sz w:val="16"/>
          <w:szCs w:val="19"/>
        </w:rPr>
        <w:t>,</w:t>
      </w:r>
    </w:p>
    <w:p w14:paraId="622CA5B7"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dcc</w:t>
      </w:r>
      <w:r w:rsidRPr="005E06EB">
        <w:rPr>
          <w:rFonts w:ascii="Consolas" w:hAnsi="Consolas" w:cs="Consolas"/>
          <w:color w:val="808080"/>
          <w:sz w:val="16"/>
          <w:szCs w:val="19"/>
        </w:rPr>
        <w:t>.</w:t>
      </w:r>
      <w:r w:rsidRPr="005E06EB">
        <w:rPr>
          <w:rFonts w:ascii="Consolas" w:hAnsi="Consolas" w:cs="Consolas"/>
          <w:color w:val="008080"/>
          <w:sz w:val="16"/>
          <w:szCs w:val="19"/>
        </w:rPr>
        <w:t>Charge_Cd</w:t>
      </w:r>
      <w:r w:rsidRPr="005E06EB">
        <w:rPr>
          <w:rFonts w:ascii="Consolas" w:hAnsi="Consolas" w:cs="Consolas"/>
          <w:color w:val="808080"/>
          <w:sz w:val="16"/>
          <w:szCs w:val="19"/>
        </w:rPr>
        <w:t>,</w:t>
      </w:r>
    </w:p>
    <w:p w14:paraId="65DE3AB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dcc</w:t>
      </w:r>
      <w:r w:rsidRPr="005E06EB">
        <w:rPr>
          <w:rFonts w:ascii="Consolas" w:hAnsi="Consolas" w:cs="Consolas"/>
          <w:color w:val="808080"/>
          <w:sz w:val="16"/>
          <w:szCs w:val="19"/>
        </w:rPr>
        <w:t>.</w:t>
      </w:r>
      <w:r w:rsidRPr="005E06EB">
        <w:rPr>
          <w:rFonts w:ascii="Consolas" w:hAnsi="Consolas" w:cs="Consolas"/>
          <w:color w:val="008080"/>
          <w:sz w:val="16"/>
          <w:szCs w:val="19"/>
        </w:rPr>
        <w:t>Charge_Cd_Desc</w:t>
      </w:r>
      <w:r w:rsidRPr="005E06EB">
        <w:rPr>
          <w:rFonts w:ascii="Consolas" w:hAnsi="Consolas" w:cs="Consolas"/>
          <w:color w:val="808080"/>
          <w:sz w:val="16"/>
          <w:szCs w:val="19"/>
        </w:rPr>
        <w:t>,</w:t>
      </w:r>
    </w:p>
    <w:p w14:paraId="197E70A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dcc</w:t>
      </w:r>
      <w:r w:rsidRPr="005E06EB">
        <w:rPr>
          <w:rFonts w:ascii="Consolas" w:hAnsi="Consolas" w:cs="Consolas"/>
          <w:color w:val="808080"/>
          <w:sz w:val="16"/>
          <w:szCs w:val="19"/>
        </w:rPr>
        <w:t>.</w:t>
      </w:r>
      <w:r w:rsidRPr="005E06EB">
        <w:rPr>
          <w:rFonts w:ascii="Consolas" w:hAnsi="Consolas" w:cs="Consolas"/>
          <w:color w:val="008080"/>
          <w:sz w:val="16"/>
          <w:szCs w:val="19"/>
        </w:rPr>
        <w:t>Charge_Method</w:t>
      </w:r>
      <w:r w:rsidRPr="005E06EB">
        <w:rPr>
          <w:rFonts w:ascii="Consolas" w:hAnsi="Consolas" w:cs="Consolas"/>
          <w:color w:val="808080"/>
          <w:sz w:val="16"/>
          <w:szCs w:val="19"/>
        </w:rPr>
        <w:t>,</w:t>
      </w:r>
    </w:p>
    <w:p w14:paraId="22B42357"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dcc</w:t>
      </w:r>
      <w:r w:rsidRPr="005E06EB">
        <w:rPr>
          <w:rFonts w:ascii="Consolas" w:hAnsi="Consolas" w:cs="Consolas"/>
          <w:color w:val="808080"/>
          <w:sz w:val="16"/>
          <w:szCs w:val="19"/>
        </w:rPr>
        <w:t>.</w:t>
      </w:r>
      <w:r w:rsidRPr="005E06EB">
        <w:rPr>
          <w:rFonts w:ascii="Consolas" w:hAnsi="Consolas" w:cs="Consolas"/>
          <w:color w:val="008080"/>
          <w:sz w:val="16"/>
          <w:szCs w:val="19"/>
        </w:rPr>
        <w:t>Charge_Method_Desc</w:t>
      </w:r>
      <w:r w:rsidRPr="005E06EB">
        <w:rPr>
          <w:rFonts w:ascii="Consolas" w:hAnsi="Consolas" w:cs="Consolas"/>
          <w:color w:val="808080"/>
          <w:sz w:val="16"/>
          <w:szCs w:val="19"/>
        </w:rPr>
        <w:t>,</w:t>
      </w:r>
    </w:p>
    <w:p w14:paraId="73BC795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dcc</w:t>
      </w:r>
      <w:r w:rsidRPr="005E06EB">
        <w:rPr>
          <w:rFonts w:ascii="Consolas" w:hAnsi="Consolas" w:cs="Consolas"/>
          <w:color w:val="808080"/>
          <w:sz w:val="16"/>
          <w:szCs w:val="19"/>
        </w:rPr>
        <w:t>.</w:t>
      </w:r>
      <w:r w:rsidRPr="005E06EB">
        <w:rPr>
          <w:rFonts w:ascii="Consolas" w:hAnsi="Consolas" w:cs="Consolas"/>
          <w:color w:val="008080"/>
          <w:sz w:val="16"/>
          <w:szCs w:val="19"/>
        </w:rPr>
        <w:t>Charge_Typ</w:t>
      </w:r>
      <w:r w:rsidRPr="005E06EB">
        <w:rPr>
          <w:rFonts w:ascii="Consolas" w:hAnsi="Consolas" w:cs="Consolas"/>
          <w:color w:val="808080"/>
          <w:sz w:val="16"/>
          <w:szCs w:val="19"/>
        </w:rPr>
        <w:t>,</w:t>
      </w:r>
    </w:p>
    <w:p w14:paraId="2087524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dcc</w:t>
      </w:r>
      <w:r w:rsidRPr="005E06EB">
        <w:rPr>
          <w:rFonts w:ascii="Consolas" w:hAnsi="Consolas" w:cs="Consolas"/>
          <w:color w:val="808080"/>
          <w:sz w:val="16"/>
          <w:szCs w:val="19"/>
        </w:rPr>
        <w:t>.</w:t>
      </w:r>
      <w:r w:rsidRPr="005E06EB">
        <w:rPr>
          <w:rFonts w:ascii="Consolas" w:hAnsi="Consolas" w:cs="Consolas"/>
          <w:color w:val="008080"/>
          <w:sz w:val="16"/>
          <w:szCs w:val="19"/>
        </w:rPr>
        <w:t>Charge_Typ_Desc</w:t>
      </w:r>
      <w:r w:rsidRPr="005E06EB">
        <w:rPr>
          <w:rFonts w:ascii="Consolas" w:hAnsi="Consolas" w:cs="Consolas"/>
          <w:color w:val="808080"/>
          <w:sz w:val="16"/>
          <w:szCs w:val="19"/>
        </w:rPr>
        <w:t>,</w:t>
      </w:r>
    </w:p>
    <w:p w14:paraId="026B26B6"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a</w:t>
      </w:r>
      <w:r w:rsidRPr="005E06EB">
        <w:rPr>
          <w:rFonts w:ascii="Consolas" w:hAnsi="Consolas" w:cs="Consolas"/>
          <w:color w:val="808080"/>
          <w:sz w:val="16"/>
          <w:szCs w:val="19"/>
        </w:rPr>
        <w:t>.</w:t>
      </w:r>
      <w:r w:rsidRPr="005E06EB">
        <w:rPr>
          <w:rFonts w:ascii="Consolas" w:hAnsi="Consolas" w:cs="Consolas"/>
          <w:color w:val="008080"/>
          <w:sz w:val="16"/>
          <w:szCs w:val="19"/>
        </w:rPr>
        <w:t>Acct_Type</w:t>
      </w:r>
    </w:p>
    <w:p w14:paraId="63B8D634"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FROM</w:t>
      </w:r>
      <w:r w:rsidRPr="005E06EB">
        <w:rPr>
          <w:rFonts w:ascii="Consolas" w:hAnsi="Consolas" w:cs="Consolas"/>
          <w:sz w:val="16"/>
          <w:szCs w:val="19"/>
        </w:rPr>
        <w:t xml:space="preserve"> </w:t>
      </w:r>
      <w:r w:rsidRPr="005E06EB">
        <w:rPr>
          <w:rFonts w:ascii="Consolas" w:hAnsi="Consolas" w:cs="Consolas"/>
          <w:color w:val="008080"/>
          <w:sz w:val="16"/>
          <w:szCs w:val="19"/>
        </w:rPr>
        <w:t>Fact_Invoice_Detail</w:t>
      </w:r>
      <w:r w:rsidRPr="005E06EB">
        <w:rPr>
          <w:rFonts w:ascii="Consolas" w:hAnsi="Consolas" w:cs="Consolas"/>
          <w:sz w:val="16"/>
          <w:szCs w:val="19"/>
        </w:rPr>
        <w:t xml:space="preserve"> </w:t>
      </w:r>
      <w:r w:rsidRPr="005E06EB">
        <w:rPr>
          <w:rFonts w:ascii="Consolas" w:hAnsi="Consolas" w:cs="Consolas"/>
          <w:color w:val="008080"/>
          <w:sz w:val="16"/>
          <w:szCs w:val="19"/>
        </w:rPr>
        <w:t>fid</w:t>
      </w:r>
    </w:p>
    <w:p w14:paraId="44FE6AA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INNER</w:t>
      </w:r>
      <w:r w:rsidRPr="005E06EB">
        <w:rPr>
          <w:rFonts w:ascii="Consolas" w:hAnsi="Consolas" w:cs="Consolas"/>
          <w:sz w:val="16"/>
          <w:szCs w:val="19"/>
        </w:rPr>
        <w:t xml:space="preserve"> </w:t>
      </w:r>
      <w:r w:rsidRPr="005E06EB">
        <w:rPr>
          <w:rFonts w:ascii="Consolas" w:hAnsi="Consolas" w:cs="Consolas"/>
          <w:color w:val="808080"/>
          <w:sz w:val="16"/>
          <w:szCs w:val="19"/>
        </w:rPr>
        <w:t>JOIN</w:t>
      </w:r>
      <w:r w:rsidRPr="005E06EB">
        <w:rPr>
          <w:rFonts w:ascii="Consolas" w:hAnsi="Consolas" w:cs="Consolas"/>
          <w:sz w:val="16"/>
          <w:szCs w:val="19"/>
        </w:rPr>
        <w:t xml:space="preserve"> </w:t>
      </w:r>
      <w:r w:rsidRPr="005E06EB">
        <w:rPr>
          <w:rFonts w:ascii="Consolas" w:hAnsi="Consolas" w:cs="Consolas"/>
          <w:color w:val="008080"/>
          <w:sz w:val="16"/>
          <w:szCs w:val="19"/>
        </w:rPr>
        <w:t>Dim_Container_Grp</w:t>
      </w:r>
      <w:r w:rsidRPr="005E06EB">
        <w:rPr>
          <w:rFonts w:ascii="Consolas" w:hAnsi="Consolas" w:cs="Consolas"/>
          <w:sz w:val="16"/>
          <w:szCs w:val="19"/>
        </w:rPr>
        <w:t xml:space="preserve"> </w:t>
      </w:r>
      <w:r w:rsidRPr="005E06EB">
        <w:rPr>
          <w:rFonts w:ascii="Consolas" w:hAnsi="Consolas" w:cs="Consolas"/>
          <w:color w:val="008080"/>
          <w:sz w:val="16"/>
          <w:szCs w:val="19"/>
        </w:rPr>
        <w:t>dcg</w:t>
      </w:r>
    </w:p>
    <w:p w14:paraId="6F4F3AE6"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ON</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Container_Grp_SK_2</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Container_Grp_SK</w:t>
      </w:r>
    </w:p>
    <w:p w14:paraId="4D93716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INNER</w:t>
      </w:r>
      <w:r w:rsidRPr="005E06EB">
        <w:rPr>
          <w:rFonts w:ascii="Consolas" w:hAnsi="Consolas" w:cs="Consolas"/>
          <w:sz w:val="16"/>
          <w:szCs w:val="19"/>
        </w:rPr>
        <w:t xml:space="preserve"> </w:t>
      </w:r>
      <w:r w:rsidRPr="005E06EB">
        <w:rPr>
          <w:rFonts w:ascii="Consolas" w:hAnsi="Consolas" w:cs="Consolas"/>
          <w:color w:val="808080"/>
          <w:sz w:val="16"/>
          <w:szCs w:val="19"/>
        </w:rPr>
        <w:t>JOIN</w:t>
      </w:r>
      <w:r w:rsidRPr="005E06EB">
        <w:rPr>
          <w:rFonts w:ascii="Consolas" w:hAnsi="Consolas" w:cs="Consolas"/>
          <w:sz w:val="16"/>
          <w:szCs w:val="19"/>
        </w:rPr>
        <w:t xml:space="preserve"> </w:t>
      </w:r>
      <w:r w:rsidRPr="005E06EB">
        <w:rPr>
          <w:rFonts w:ascii="Consolas" w:hAnsi="Consolas" w:cs="Consolas"/>
          <w:color w:val="008080"/>
          <w:sz w:val="16"/>
          <w:szCs w:val="19"/>
        </w:rPr>
        <w:t>Dim_Site</w:t>
      </w:r>
      <w:r w:rsidRPr="005E06EB">
        <w:rPr>
          <w:rFonts w:ascii="Consolas" w:hAnsi="Consolas" w:cs="Consolas"/>
          <w:sz w:val="16"/>
          <w:szCs w:val="19"/>
        </w:rPr>
        <w:t xml:space="preserve"> </w:t>
      </w:r>
      <w:r w:rsidRPr="005E06EB">
        <w:rPr>
          <w:rFonts w:ascii="Consolas" w:hAnsi="Consolas" w:cs="Consolas"/>
          <w:color w:val="008080"/>
          <w:sz w:val="16"/>
          <w:szCs w:val="19"/>
        </w:rPr>
        <w:t>s</w:t>
      </w:r>
    </w:p>
    <w:p w14:paraId="2C72735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ON</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Site_SK</w:t>
      </w:r>
      <w:r w:rsidRPr="005E06EB">
        <w:rPr>
          <w:rFonts w:ascii="Consolas" w:hAnsi="Consolas" w:cs="Consolas"/>
          <w:color w:val="808080"/>
          <w:sz w:val="16"/>
          <w:szCs w:val="19"/>
        </w:rPr>
        <w:t>=</w:t>
      </w:r>
      <w:r w:rsidRPr="005E06EB">
        <w:rPr>
          <w:rFonts w:ascii="Consolas" w:hAnsi="Consolas" w:cs="Consolas"/>
          <w:color w:val="008080"/>
          <w:sz w:val="16"/>
          <w:szCs w:val="19"/>
        </w:rPr>
        <w:t>s</w:t>
      </w:r>
      <w:r w:rsidRPr="005E06EB">
        <w:rPr>
          <w:rFonts w:ascii="Consolas" w:hAnsi="Consolas" w:cs="Consolas"/>
          <w:color w:val="808080"/>
          <w:sz w:val="16"/>
          <w:szCs w:val="19"/>
        </w:rPr>
        <w:t>.</w:t>
      </w:r>
      <w:r w:rsidRPr="005E06EB">
        <w:rPr>
          <w:rFonts w:ascii="Consolas" w:hAnsi="Consolas" w:cs="Consolas"/>
          <w:color w:val="008080"/>
          <w:sz w:val="16"/>
          <w:szCs w:val="19"/>
        </w:rPr>
        <w:t>Site_SK</w:t>
      </w:r>
    </w:p>
    <w:p w14:paraId="3DBF417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INNER</w:t>
      </w:r>
      <w:r w:rsidRPr="005E06EB">
        <w:rPr>
          <w:rFonts w:ascii="Consolas" w:hAnsi="Consolas" w:cs="Consolas"/>
          <w:sz w:val="16"/>
          <w:szCs w:val="19"/>
        </w:rPr>
        <w:t xml:space="preserve"> </w:t>
      </w:r>
      <w:r w:rsidRPr="005E06EB">
        <w:rPr>
          <w:rFonts w:ascii="Consolas" w:hAnsi="Consolas" w:cs="Consolas"/>
          <w:color w:val="808080"/>
          <w:sz w:val="16"/>
          <w:szCs w:val="19"/>
        </w:rPr>
        <w:t>JOIN</w:t>
      </w:r>
      <w:r w:rsidRPr="005E06EB">
        <w:rPr>
          <w:rFonts w:ascii="Consolas" w:hAnsi="Consolas" w:cs="Consolas"/>
          <w:sz w:val="16"/>
          <w:szCs w:val="19"/>
        </w:rPr>
        <w:t xml:space="preserve"> </w:t>
      </w:r>
      <w:r w:rsidRPr="005E06EB">
        <w:rPr>
          <w:rFonts w:ascii="Consolas" w:hAnsi="Consolas" w:cs="Consolas"/>
          <w:color w:val="008080"/>
          <w:sz w:val="16"/>
          <w:szCs w:val="19"/>
        </w:rPr>
        <w:t>Dim_Acct</w:t>
      </w:r>
      <w:r w:rsidRPr="005E06EB">
        <w:rPr>
          <w:rFonts w:ascii="Consolas" w:hAnsi="Consolas" w:cs="Consolas"/>
          <w:sz w:val="16"/>
          <w:szCs w:val="19"/>
        </w:rPr>
        <w:t xml:space="preserve"> </w:t>
      </w:r>
      <w:r w:rsidRPr="005E06EB">
        <w:rPr>
          <w:rFonts w:ascii="Consolas" w:hAnsi="Consolas" w:cs="Consolas"/>
          <w:color w:val="008080"/>
          <w:sz w:val="16"/>
          <w:szCs w:val="19"/>
        </w:rPr>
        <w:t>a</w:t>
      </w:r>
    </w:p>
    <w:p w14:paraId="6D3F7E4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ON</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Acct_SK</w:t>
      </w:r>
      <w:r w:rsidRPr="005E06EB">
        <w:rPr>
          <w:rFonts w:ascii="Consolas" w:hAnsi="Consolas" w:cs="Consolas"/>
          <w:color w:val="808080"/>
          <w:sz w:val="16"/>
          <w:szCs w:val="19"/>
        </w:rPr>
        <w:t>=</w:t>
      </w:r>
      <w:r w:rsidRPr="005E06EB">
        <w:rPr>
          <w:rFonts w:ascii="Consolas" w:hAnsi="Consolas" w:cs="Consolas"/>
          <w:color w:val="008080"/>
          <w:sz w:val="16"/>
          <w:szCs w:val="19"/>
        </w:rPr>
        <w:t>a</w:t>
      </w:r>
      <w:r w:rsidRPr="005E06EB">
        <w:rPr>
          <w:rFonts w:ascii="Consolas" w:hAnsi="Consolas" w:cs="Consolas"/>
          <w:color w:val="808080"/>
          <w:sz w:val="16"/>
          <w:szCs w:val="19"/>
        </w:rPr>
        <w:t>.</w:t>
      </w:r>
      <w:r w:rsidRPr="005E06EB">
        <w:rPr>
          <w:rFonts w:ascii="Consolas" w:hAnsi="Consolas" w:cs="Consolas"/>
          <w:color w:val="008080"/>
          <w:sz w:val="16"/>
          <w:szCs w:val="19"/>
        </w:rPr>
        <w:t>Acct_SK</w:t>
      </w:r>
    </w:p>
    <w:p w14:paraId="37DC099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INNER</w:t>
      </w:r>
      <w:r w:rsidRPr="005E06EB">
        <w:rPr>
          <w:rFonts w:ascii="Consolas" w:hAnsi="Consolas" w:cs="Consolas"/>
          <w:sz w:val="16"/>
          <w:szCs w:val="19"/>
        </w:rPr>
        <w:t xml:space="preserve"> </w:t>
      </w:r>
      <w:r w:rsidRPr="005E06EB">
        <w:rPr>
          <w:rFonts w:ascii="Consolas" w:hAnsi="Consolas" w:cs="Consolas"/>
          <w:color w:val="808080"/>
          <w:sz w:val="16"/>
          <w:szCs w:val="19"/>
        </w:rPr>
        <w:t>JOIN</w:t>
      </w:r>
      <w:r w:rsidRPr="005E06EB">
        <w:rPr>
          <w:rFonts w:ascii="Consolas" w:hAnsi="Consolas" w:cs="Consolas"/>
          <w:sz w:val="16"/>
          <w:szCs w:val="19"/>
        </w:rPr>
        <w:t xml:space="preserve"> </w:t>
      </w:r>
      <w:r w:rsidRPr="005E06EB">
        <w:rPr>
          <w:rFonts w:ascii="Consolas" w:hAnsi="Consolas" w:cs="Consolas"/>
          <w:color w:val="008080"/>
          <w:sz w:val="16"/>
          <w:szCs w:val="19"/>
        </w:rPr>
        <w:t>Dim_Corp_Hier</w:t>
      </w:r>
      <w:r w:rsidRPr="005E06EB">
        <w:rPr>
          <w:rFonts w:ascii="Consolas" w:hAnsi="Consolas" w:cs="Consolas"/>
          <w:sz w:val="16"/>
          <w:szCs w:val="19"/>
        </w:rPr>
        <w:t xml:space="preserve"> </w:t>
      </w:r>
      <w:r w:rsidRPr="005E06EB">
        <w:rPr>
          <w:rFonts w:ascii="Consolas" w:hAnsi="Consolas" w:cs="Consolas"/>
          <w:color w:val="008080"/>
          <w:sz w:val="16"/>
          <w:szCs w:val="19"/>
        </w:rPr>
        <w:t>h</w:t>
      </w:r>
    </w:p>
    <w:p w14:paraId="0F67B3C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ON</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Corp_Hier_SK</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8080"/>
          <w:sz w:val="16"/>
          <w:szCs w:val="19"/>
        </w:rPr>
        <w:t>h</w:t>
      </w:r>
      <w:r w:rsidRPr="005E06EB">
        <w:rPr>
          <w:rFonts w:ascii="Consolas" w:hAnsi="Consolas" w:cs="Consolas"/>
          <w:color w:val="808080"/>
          <w:sz w:val="16"/>
          <w:szCs w:val="19"/>
        </w:rPr>
        <w:t>.</w:t>
      </w:r>
      <w:r w:rsidRPr="005E06EB">
        <w:rPr>
          <w:rFonts w:ascii="Consolas" w:hAnsi="Consolas" w:cs="Consolas"/>
          <w:color w:val="008080"/>
          <w:sz w:val="16"/>
          <w:szCs w:val="19"/>
        </w:rPr>
        <w:t>Corp_Hier_SK</w:t>
      </w:r>
    </w:p>
    <w:p w14:paraId="1867AFCF"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INNER</w:t>
      </w:r>
      <w:r w:rsidRPr="005E06EB">
        <w:rPr>
          <w:rFonts w:ascii="Consolas" w:hAnsi="Consolas" w:cs="Consolas"/>
          <w:sz w:val="16"/>
          <w:szCs w:val="19"/>
        </w:rPr>
        <w:t xml:space="preserve"> </w:t>
      </w:r>
      <w:r w:rsidRPr="005E06EB">
        <w:rPr>
          <w:rFonts w:ascii="Consolas" w:hAnsi="Consolas" w:cs="Consolas"/>
          <w:color w:val="808080"/>
          <w:sz w:val="16"/>
          <w:szCs w:val="19"/>
        </w:rPr>
        <w:t>JOIN</w:t>
      </w:r>
      <w:r w:rsidRPr="005E06EB">
        <w:rPr>
          <w:rFonts w:ascii="Consolas" w:hAnsi="Consolas" w:cs="Consolas"/>
          <w:sz w:val="16"/>
          <w:szCs w:val="19"/>
        </w:rPr>
        <w:t xml:space="preserve"> </w:t>
      </w:r>
      <w:r w:rsidRPr="005E06EB">
        <w:rPr>
          <w:rFonts w:ascii="Consolas" w:hAnsi="Consolas" w:cs="Consolas"/>
          <w:color w:val="008080"/>
          <w:sz w:val="16"/>
          <w:szCs w:val="19"/>
        </w:rPr>
        <w:t>Dim_Charge_Cd</w:t>
      </w:r>
      <w:r w:rsidRPr="005E06EB">
        <w:rPr>
          <w:rFonts w:ascii="Consolas" w:hAnsi="Consolas" w:cs="Consolas"/>
          <w:sz w:val="16"/>
          <w:szCs w:val="19"/>
        </w:rPr>
        <w:t xml:space="preserve"> </w:t>
      </w:r>
      <w:r w:rsidRPr="005E06EB">
        <w:rPr>
          <w:rFonts w:ascii="Consolas" w:hAnsi="Consolas" w:cs="Consolas"/>
          <w:color w:val="008080"/>
          <w:sz w:val="16"/>
          <w:szCs w:val="19"/>
        </w:rPr>
        <w:t>dcc</w:t>
      </w:r>
    </w:p>
    <w:p w14:paraId="5CD0509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ON</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Charge_Cd_SK</w:t>
      </w:r>
      <w:r w:rsidRPr="005E06EB">
        <w:rPr>
          <w:rFonts w:ascii="Consolas" w:hAnsi="Consolas" w:cs="Consolas"/>
          <w:color w:val="808080"/>
          <w:sz w:val="16"/>
          <w:szCs w:val="19"/>
        </w:rPr>
        <w:t>=</w:t>
      </w:r>
      <w:r w:rsidRPr="005E06EB">
        <w:rPr>
          <w:rFonts w:ascii="Consolas" w:hAnsi="Consolas" w:cs="Consolas"/>
          <w:color w:val="008080"/>
          <w:sz w:val="16"/>
          <w:szCs w:val="19"/>
        </w:rPr>
        <w:t>dcc</w:t>
      </w:r>
      <w:r w:rsidRPr="005E06EB">
        <w:rPr>
          <w:rFonts w:ascii="Consolas" w:hAnsi="Consolas" w:cs="Consolas"/>
          <w:color w:val="808080"/>
          <w:sz w:val="16"/>
          <w:szCs w:val="19"/>
        </w:rPr>
        <w:t>.</w:t>
      </w:r>
      <w:r w:rsidRPr="005E06EB">
        <w:rPr>
          <w:rFonts w:ascii="Consolas" w:hAnsi="Consolas" w:cs="Consolas"/>
          <w:color w:val="008080"/>
          <w:sz w:val="16"/>
          <w:szCs w:val="19"/>
        </w:rPr>
        <w:t>Charge_Cd_SK</w:t>
      </w:r>
    </w:p>
    <w:p w14:paraId="3EB1B4FC" w14:textId="1B59361A"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WHERE</w:t>
      </w: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container_cd</w:t>
      </w:r>
      <w:r w:rsidRPr="005E06EB">
        <w:rPr>
          <w:rFonts w:ascii="Consolas" w:hAnsi="Consolas" w:cs="Consolas"/>
          <w:sz w:val="16"/>
          <w:szCs w:val="19"/>
        </w:rPr>
        <w:t xml:space="preserve"> </w:t>
      </w:r>
      <w:r w:rsidRPr="005E06EB">
        <w:rPr>
          <w:rFonts w:ascii="Consolas" w:hAnsi="Consolas" w:cs="Consolas"/>
          <w:color w:val="808080"/>
          <w:sz w:val="16"/>
          <w:szCs w:val="19"/>
        </w:rPr>
        <w:t>IN</w:t>
      </w:r>
      <w:r w:rsidRPr="005E06EB">
        <w:rPr>
          <w:rFonts w:ascii="Consolas" w:hAnsi="Consolas" w:cs="Consolas"/>
          <w:color w:val="0000FF"/>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'IR'</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'RO'</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'RE'</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'RS'</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'SC'</w:t>
      </w:r>
      <w:r w:rsidRPr="005E06EB">
        <w:rPr>
          <w:rFonts w:ascii="Consolas" w:hAnsi="Consolas" w:cs="Consolas"/>
          <w:sz w:val="16"/>
          <w:szCs w:val="19"/>
        </w:rPr>
        <w:t xml:space="preserve"> </w:t>
      </w:r>
      <w:r w:rsidRPr="005E06EB">
        <w:rPr>
          <w:rFonts w:ascii="Consolas" w:hAnsi="Consolas" w:cs="Consolas"/>
          <w:color w:val="808080"/>
          <w:sz w:val="16"/>
          <w:szCs w:val="19"/>
        </w:rPr>
        <w:t>)</w:t>
      </w:r>
      <w:ins w:id="34" w:author="Doug" w:date="2014-12-22T10:50:00Z">
        <w:r w:rsidR="00F32D28">
          <w:rPr>
            <w:rFonts w:ascii="Consolas" w:hAnsi="Consolas" w:cs="Consolas"/>
            <w:color w:val="808080"/>
            <w:sz w:val="16"/>
            <w:szCs w:val="19"/>
          </w:rPr>
          <w:t xml:space="preserve"> (may need to watch out for SC 2-yd)</w:t>
        </w:r>
      </w:ins>
    </w:p>
    <w:p w14:paraId="4278FD7D" w14:textId="487D3D84"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container_size</w:t>
      </w:r>
      <w:r w:rsidRPr="005E06EB">
        <w:rPr>
          <w:rFonts w:ascii="Consolas" w:hAnsi="Consolas" w:cs="Consolas"/>
          <w:sz w:val="16"/>
          <w:szCs w:val="19"/>
        </w:rPr>
        <w:t xml:space="preserve"> </w:t>
      </w:r>
      <w:r w:rsidRPr="005E06EB">
        <w:rPr>
          <w:rFonts w:ascii="Consolas" w:hAnsi="Consolas" w:cs="Consolas"/>
          <w:color w:val="808080"/>
          <w:sz w:val="16"/>
          <w:szCs w:val="19"/>
        </w:rPr>
        <w:t>BETWEEN</w:t>
      </w:r>
      <w:r w:rsidRPr="005E06EB">
        <w:rPr>
          <w:rFonts w:ascii="Consolas" w:hAnsi="Consolas" w:cs="Consolas"/>
          <w:sz w:val="16"/>
          <w:szCs w:val="19"/>
        </w:rPr>
        <w:t xml:space="preserve"> 10 </w:t>
      </w:r>
      <w:r w:rsidRPr="005E06EB">
        <w:rPr>
          <w:rFonts w:ascii="Consolas" w:hAnsi="Consolas" w:cs="Consolas"/>
          <w:color w:val="808080"/>
          <w:sz w:val="16"/>
          <w:szCs w:val="19"/>
        </w:rPr>
        <w:t>AND</w:t>
      </w:r>
      <w:r w:rsidRPr="005E06EB">
        <w:rPr>
          <w:rFonts w:ascii="Consolas" w:hAnsi="Consolas" w:cs="Consolas"/>
          <w:sz w:val="16"/>
          <w:szCs w:val="19"/>
        </w:rPr>
        <w:t xml:space="preserve"> 100</w:t>
      </w:r>
      <w:ins w:id="35" w:author="Doug" w:date="2014-12-22T10:50:00Z">
        <w:r w:rsidR="00F32D28">
          <w:rPr>
            <w:rFonts w:ascii="Consolas" w:hAnsi="Consolas" w:cs="Consolas"/>
            <w:sz w:val="16"/>
            <w:szCs w:val="19"/>
          </w:rPr>
          <w:t xml:space="preserve"> (should probably be removed)</w:t>
        </w:r>
      </w:ins>
    </w:p>
    <w:p w14:paraId="36A18B5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is_deleted</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0</w:t>
      </w:r>
    </w:p>
    <w:p w14:paraId="6E6C384A"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is_updated</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0</w:t>
      </w:r>
    </w:p>
    <w:p w14:paraId="48B84FF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h</w:t>
      </w:r>
      <w:r w:rsidRPr="005E06EB">
        <w:rPr>
          <w:rFonts w:ascii="Consolas" w:hAnsi="Consolas" w:cs="Consolas"/>
          <w:color w:val="808080"/>
          <w:sz w:val="16"/>
          <w:szCs w:val="19"/>
        </w:rPr>
        <w:t>.</w:t>
      </w:r>
      <w:r w:rsidRPr="005E06EB">
        <w:rPr>
          <w:rFonts w:ascii="Consolas" w:hAnsi="Consolas" w:cs="Consolas"/>
          <w:color w:val="008080"/>
          <w:sz w:val="16"/>
          <w:szCs w:val="19"/>
        </w:rPr>
        <w:t>Sub_LOB</w:t>
      </w:r>
      <w:r w:rsidRPr="005E06EB">
        <w:rPr>
          <w:rFonts w:ascii="Consolas" w:hAnsi="Consolas" w:cs="Consolas"/>
          <w:sz w:val="16"/>
          <w:szCs w:val="19"/>
        </w:rPr>
        <w:t xml:space="preserve"> </w:t>
      </w:r>
      <w:r w:rsidRPr="005E06EB">
        <w:rPr>
          <w:rFonts w:ascii="Consolas" w:hAnsi="Consolas" w:cs="Consolas"/>
          <w:color w:val="808080"/>
          <w:sz w:val="16"/>
          <w:szCs w:val="19"/>
        </w:rPr>
        <w:t>BETWEEN</w:t>
      </w:r>
      <w:r w:rsidRPr="005E06EB">
        <w:rPr>
          <w:rFonts w:ascii="Consolas" w:hAnsi="Consolas" w:cs="Consolas"/>
          <w:sz w:val="16"/>
          <w:szCs w:val="19"/>
        </w:rPr>
        <w:t xml:space="preserve"> 100 </w:t>
      </w:r>
      <w:r w:rsidRPr="005E06EB">
        <w:rPr>
          <w:rFonts w:ascii="Consolas" w:hAnsi="Consolas" w:cs="Consolas"/>
          <w:color w:val="808080"/>
          <w:sz w:val="16"/>
          <w:szCs w:val="19"/>
        </w:rPr>
        <w:t>AND</w:t>
      </w:r>
      <w:r w:rsidRPr="005E06EB">
        <w:rPr>
          <w:rFonts w:ascii="Consolas" w:hAnsi="Consolas" w:cs="Consolas"/>
          <w:sz w:val="16"/>
          <w:szCs w:val="19"/>
        </w:rPr>
        <w:t xml:space="preserve"> 199 </w:t>
      </w:r>
      <w:r w:rsidRPr="005E06EB">
        <w:rPr>
          <w:rFonts w:ascii="Consolas" w:hAnsi="Consolas" w:cs="Consolas"/>
          <w:color w:val="008000"/>
          <w:sz w:val="16"/>
          <w:szCs w:val="19"/>
        </w:rPr>
        <w:t>-- 71,040,858 rows in 5m35s; 8m09s (into); 34m09s; 54m15s; 49m43s</w:t>
      </w:r>
    </w:p>
    <w:p w14:paraId="61E1865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revenue_period_sk</w:t>
      </w:r>
      <w:r w:rsidRPr="005E06EB">
        <w:rPr>
          <w:rFonts w:ascii="Consolas" w:hAnsi="Consolas" w:cs="Consolas"/>
          <w:sz w:val="16"/>
          <w:szCs w:val="19"/>
        </w:rPr>
        <w:t xml:space="preserve"> </w:t>
      </w:r>
      <w:r w:rsidRPr="005E06EB">
        <w:rPr>
          <w:rFonts w:ascii="Consolas" w:hAnsi="Consolas" w:cs="Consolas"/>
          <w:color w:val="808080"/>
          <w:sz w:val="16"/>
          <w:szCs w:val="19"/>
        </w:rPr>
        <w:t>BETWEEN</w:t>
      </w:r>
      <w:r w:rsidRPr="005E06EB">
        <w:rPr>
          <w:rFonts w:ascii="Consolas" w:hAnsi="Consolas" w:cs="Consolas"/>
          <w:sz w:val="16"/>
          <w:szCs w:val="19"/>
        </w:rPr>
        <w:t xml:space="preserve"> </w:t>
      </w:r>
      <w:r w:rsidRPr="005E06EB">
        <w:rPr>
          <w:rFonts w:ascii="Consolas" w:hAnsi="Consolas" w:cs="Consolas"/>
          <w:color w:val="008080"/>
          <w:sz w:val="16"/>
          <w:szCs w:val="19"/>
        </w:rPr>
        <w:t>@yyyymm_12_mos_ago</w:t>
      </w:r>
      <w:r w:rsidRPr="005E06EB">
        <w:rPr>
          <w:rFonts w:ascii="Consolas" w:hAnsi="Consolas" w:cs="Consolas"/>
          <w:sz w:val="16"/>
          <w:szCs w:val="19"/>
        </w:rPr>
        <w:t xml:space="preserve"> </w:t>
      </w:r>
      <w:r w:rsidRPr="005E06EB">
        <w:rPr>
          <w:rFonts w:ascii="Consolas" w:hAnsi="Consolas" w:cs="Consolas"/>
          <w:color w:val="008000"/>
          <w:sz w:val="16"/>
          <w:szCs w:val="19"/>
        </w:rPr>
        <w:t>-- 201312</w:t>
      </w:r>
    </w:p>
    <w:p w14:paraId="23EB5A86"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@yyyymm_01_mos_ago</w:t>
      </w:r>
      <w:r w:rsidRPr="005E06EB">
        <w:rPr>
          <w:rFonts w:ascii="Consolas" w:hAnsi="Consolas" w:cs="Consolas"/>
          <w:sz w:val="16"/>
          <w:szCs w:val="19"/>
        </w:rPr>
        <w:t xml:space="preserve"> </w:t>
      </w:r>
      <w:r w:rsidRPr="005E06EB">
        <w:rPr>
          <w:rFonts w:ascii="Consolas" w:hAnsi="Consolas" w:cs="Consolas"/>
          <w:color w:val="008000"/>
          <w:sz w:val="16"/>
          <w:szCs w:val="19"/>
        </w:rPr>
        <w:t>-- 201411</w:t>
      </w:r>
    </w:p>
    <w:p w14:paraId="16FC92E2"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808080"/>
          <w:sz w:val="16"/>
          <w:szCs w:val="19"/>
        </w:rPr>
        <w:t>),</w:t>
      </w:r>
    </w:p>
    <w:p w14:paraId="729BB786" w14:textId="77777777" w:rsidR="005E06EB" w:rsidRPr="005E06EB" w:rsidRDefault="005E06EB" w:rsidP="005E06EB">
      <w:pPr>
        <w:autoSpaceDE w:val="0"/>
        <w:autoSpaceDN w:val="0"/>
        <w:adjustRightInd w:val="0"/>
        <w:spacing w:before="0" w:after="0"/>
        <w:rPr>
          <w:rFonts w:ascii="Consolas" w:hAnsi="Consolas" w:cs="Consolas"/>
          <w:sz w:val="16"/>
          <w:szCs w:val="19"/>
        </w:rPr>
      </w:pPr>
    </w:p>
    <w:p w14:paraId="5ADC7E3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008080"/>
          <w:sz w:val="16"/>
          <w:szCs w:val="19"/>
        </w:rPr>
        <w:t>fsd_q</w:t>
      </w:r>
      <w:r w:rsidRPr="005E06EB">
        <w:rPr>
          <w:rFonts w:ascii="Consolas" w:hAnsi="Consolas" w:cs="Consolas"/>
          <w:sz w:val="16"/>
          <w:szCs w:val="19"/>
        </w:rPr>
        <w:t xml:space="preserve"> </w:t>
      </w:r>
      <w:r w:rsidRPr="005E06EB">
        <w:rPr>
          <w:rFonts w:ascii="Consolas" w:hAnsi="Consolas" w:cs="Consolas"/>
          <w:color w:val="0000FF"/>
          <w:sz w:val="16"/>
          <w:szCs w:val="19"/>
        </w:rPr>
        <w:t xml:space="preserve">AS </w:t>
      </w:r>
      <w:r w:rsidRPr="005E06EB">
        <w:rPr>
          <w:rFonts w:ascii="Consolas" w:hAnsi="Consolas" w:cs="Consolas"/>
          <w:color w:val="808080"/>
          <w:sz w:val="16"/>
          <w:szCs w:val="19"/>
        </w:rPr>
        <w:t>(</w:t>
      </w:r>
    </w:p>
    <w:p w14:paraId="57E2415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00"/>
          <w:sz w:val="16"/>
          <w:szCs w:val="19"/>
        </w:rPr>
        <w:t>-- Step 2: produce Fact_Service_Detail temp table</w:t>
      </w:r>
    </w:p>
    <w:p w14:paraId="1DF2A0FF"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SELECT</w:t>
      </w: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load_seq_nbr</w:t>
      </w:r>
      <w:r w:rsidRPr="005E06EB">
        <w:rPr>
          <w:rFonts w:ascii="Consolas" w:hAnsi="Consolas" w:cs="Consolas"/>
          <w:color w:val="808080"/>
          <w:sz w:val="16"/>
          <w:szCs w:val="19"/>
        </w:rPr>
        <w:t>,</w:t>
      </w:r>
    </w:p>
    <w:p w14:paraId="0017150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service_route_minutes</w:t>
      </w:r>
      <w:r w:rsidRPr="005E06EB">
        <w:rPr>
          <w:rFonts w:ascii="Consolas" w:hAnsi="Consolas" w:cs="Consolas"/>
          <w:color w:val="808080"/>
          <w:sz w:val="16"/>
          <w:szCs w:val="19"/>
        </w:rPr>
        <w:t>,</w:t>
      </w:r>
    </w:p>
    <w:p w14:paraId="108F7954"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service_dump_minutes</w:t>
      </w:r>
      <w:r w:rsidRPr="005E06EB">
        <w:rPr>
          <w:rFonts w:ascii="Consolas" w:hAnsi="Consolas" w:cs="Consolas"/>
          <w:color w:val="808080"/>
          <w:sz w:val="16"/>
          <w:szCs w:val="19"/>
        </w:rPr>
        <w:t>,</w:t>
      </w:r>
    </w:p>
    <w:p w14:paraId="6B2E4AA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service_miles_qty</w:t>
      </w:r>
      <w:r w:rsidRPr="005E06EB">
        <w:rPr>
          <w:rFonts w:ascii="Consolas" w:hAnsi="Consolas" w:cs="Consolas"/>
          <w:color w:val="808080"/>
          <w:sz w:val="16"/>
          <w:szCs w:val="19"/>
        </w:rPr>
        <w:t>,</w:t>
      </w:r>
    </w:p>
    <w:p w14:paraId="69F3E16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is_disposal_allow</w:t>
      </w:r>
      <w:r w:rsidRPr="005E06EB">
        <w:rPr>
          <w:rFonts w:ascii="Consolas" w:hAnsi="Consolas" w:cs="Consolas"/>
          <w:color w:val="808080"/>
          <w:sz w:val="16"/>
          <w:szCs w:val="19"/>
        </w:rPr>
        <w:t>,</w:t>
      </w:r>
    </w:p>
    <w:p w14:paraId="4C1BEFB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special_handling_cd</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fsd_special_handling_cd</w:t>
      </w:r>
      <w:r w:rsidRPr="005E06EB">
        <w:rPr>
          <w:rFonts w:ascii="Consolas" w:hAnsi="Consolas" w:cs="Consolas"/>
          <w:color w:val="808080"/>
          <w:sz w:val="16"/>
          <w:szCs w:val="19"/>
        </w:rPr>
        <w:t>,</w:t>
      </w:r>
    </w:p>
    <w:p w14:paraId="66C8D0AB"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has_compactor</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fsd_has_compactor</w:t>
      </w:r>
      <w:r w:rsidRPr="005E06EB">
        <w:rPr>
          <w:rFonts w:ascii="Consolas" w:hAnsi="Consolas" w:cs="Consolas"/>
          <w:color w:val="808080"/>
          <w:sz w:val="16"/>
          <w:szCs w:val="19"/>
        </w:rPr>
        <w:t>,</w:t>
      </w:r>
    </w:p>
    <w:p w14:paraId="40FA140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container_size</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fsd_container_size</w:t>
      </w:r>
      <w:r w:rsidRPr="005E06EB">
        <w:rPr>
          <w:rFonts w:ascii="Consolas" w:hAnsi="Consolas" w:cs="Consolas"/>
          <w:color w:val="808080"/>
          <w:sz w:val="16"/>
          <w:szCs w:val="19"/>
        </w:rPr>
        <w:t>,</w:t>
      </w:r>
    </w:p>
    <w:p w14:paraId="54DE22B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service_cd_sk</w:t>
      </w:r>
      <w:r w:rsidRPr="005E06EB">
        <w:rPr>
          <w:rFonts w:ascii="Consolas" w:hAnsi="Consolas" w:cs="Consolas"/>
          <w:color w:val="808080"/>
          <w:sz w:val="16"/>
          <w:szCs w:val="19"/>
        </w:rPr>
        <w:t>,</w:t>
      </w:r>
    </w:p>
    <w:p w14:paraId="68E66A5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service_dt_sk</w:t>
      </w:r>
      <w:r w:rsidRPr="005E06EB">
        <w:rPr>
          <w:rFonts w:ascii="Consolas" w:hAnsi="Consolas" w:cs="Consolas"/>
          <w:color w:val="808080"/>
          <w:sz w:val="16"/>
          <w:szCs w:val="19"/>
        </w:rPr>
        <w:t>,</w:t>
      </w:r>
    </w:p>
    <w:p w14:paraId="6A8B989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Container_Grp_SK_2</w:t>
      </w:r>
      <w:r w:rsidRPr="005E06EB">
        <w:rPr>
          <w:rFonts w:ascii="Consolas" w:hAnsi="Consolas" w:cs="Consolas"/>
          <w:color w:val="808080"/>
          <w:sz w:val="16"/>
          <w:szCs w:val="19"/>
        </w:rPr>
        <w:t>,</w:t>
      </w:r>
    </w:p>
    <w:p w14:paraId="086925F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has_compactor</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dcg_has_compactor</w:t>
      </w:r>
      <w:r w:rsidRPr="005E06EB">
        <w:rPr>
          <w:rFonts w:ascii="Consolas" w:hAnsi="Consolas" w:cs="Consolas"/>
          <w:color w:val="808080"/>
          <w:sz w:val="16"/>
          <w:szCs w:val="19"/>
        </w:rPr>
        <w:t>,</w:t>
      </w:r>
    </w:p>
    <w:p w14:paraId="44E2DB36"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container_size</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dcg_container_size</w:t>
      </w:r>
      <w:r w:rsidRPr="005E06EB">
        <w:rPr>
          <w:rFonts w:ascii="Consolas" w:hAnsi="Consolas" w:cs="Consolas"/>
          <w:color w:val="808080"/>
          <w:sz w:val="16"/>
          <w:szCs w:val="19"/>
        </w:rPr>
        <w:t>,</w:t>
      </w:r>
    </w:p>
    <w:p w14:paraId="4E0075F7"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special_handling_cd</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dcg_special_handling_cd</w:t>
      </w:r>
      <w:r w:rsidRPr="005E06EB">
        <w:rPr>
          <w:rFonts w:ascii="Consolas" w:hAnsi="Consolas" w:cs="Consolas"/>
          <w:color w:val="808080"/>
          <w:sz w:val="16"/>
          <w:szCs w:val="19"/>
        </w:rPr>
        <w:t>,</w:t>
      </w:r>
    </w:p>
    <w:p w14:paraId="02BA6C49"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Infopro_Div_Nbr</w:t>
      </w:r>
      <w:r w:rsidRPr="005E06EB">
        <w:rPr>
          <w:rFonts w:ascii="Consolas" w:hAnsi="Consolas" w:cs="Consolas"/>
          <w:color w:val="808080"/>
          <w:sz w:val="16"/>
          <w:szCs w:val="19"/>
        </w:rPr>
        <w:t>,</w:t>
      </w:r>
    </w:p>
    <w:p w14:paraId="44D8E10B"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Acct_Nbr</w:t>
      </w:r>
      <w:r w:rsidRPr="005E06EB">
        <w:rPr>
          <w:rFonts w:ascii="Consolas" w:hAnsi="Consolas" w:cs="Consolas"/>
          <w:color w:val="808080"/>
          <w:sz w:val="16"/>
          <w:szCs w:val="19"/>
        </w:rPr>
        <w:t>,</w:t>
      </w:r>
    </w:p>
    <w:p w14:paraId="4F3E498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Site_Nbr</w:t>
      </w:r>
      <w:r w:rsidRPr="005E06EB">
        <w:rPr>
          <w:rFonts w:ascii="Consolas" w:hAnsi="Consolas" w:cs="Consolas"/>
          <w:color w:val="808080"/>
          <w:sz w:val="16"/>
          <w:szCs w:val="19"/>
        </w:rPr>
        <w:t>,</w:t>
      </w:r>
    </w:p>
    <w:p w14:paraId="2396909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Container_Grp_Nbr</w:t>
      </w:r>
    </w:p>
    <w:p w14:paraId="6234AEB7"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FROM</w:t>
      </w:r>
      <w:r w:rsidRPr="005E06EB">
        <w:rPr>
          <w:rFonts w:ascii="Consolas" w:hAnsi="Consolas" w:cs="Consolas"/>
          <w:sz w:val="16"/>
          <w:szCs w:val="19"/>
        </w:rPr>
        <w:t xml:space="preserve"> </w:t>
      </w:r>
      <w:r w:rsidRPr="005E06EB">
        <w:rPr>
          <w:rFonts w:ascii="Consolas" w:hAnsi="Consolas" w:cs="Consolas"/>
          <w:color w:val="008080"/>
          <w:sz w:val="16"/>
          <w:szCs w:val="19"/>
        </w:rPr>
        <w:t>fact_service_detail</w:t>
      </w:r>
      <w:r w:rsidRPr="005E06EB">
        <w:rPr>
          <w:rFonts w:ascii="Consolas" w:hAnsi="Consolas" w:cs="Consolas"/>
          <w:sz w:val="16"/>
          <w:szCs w:val="19"/>
        </w:rPr>
        <w:t xml:space="preserve"> </w:t>
      </w:r>
      <w:r w:rsidRPr="005E06EB">
        <w:rPr>
          <w:rFonts w:ascii="Consolas" w:hAnsi="Consolas" w:cs="Consolas"/>
          <w:color w:val="008080"/>
          <w:sz w:val="16"/>
          <w:szCs w:val="19"/>
        </w:rPr>
        <w:t>fsd</w:t>
      </w:r>
    </w:p>
    <w:p w14:paraId="1A1F8A7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INNER</w:t>
      </w:r>
      <w:r w:rsidRPr="005E06EB">
        <w:rPr>
          <w:rFonts w:ascii="Consolas" w:hAnsi="Consolas" w:cs="Consolas"/>
          <w:sz w:val="16"/>
          <w:szCs w:val="19"/>
        </w:rPr>
        <w:t xml:space="preserve"> </w:t>
      </w:r>
      <w:r w:rsidRPr="005E06EB">
        <w:rPr>
          <w:rFonts w:ascii="Consolas" w:hAnsi="Consolas" w:cs="Consolas"/>
          <w:color w:val="808080"/>
          <w:sz w:val="16"/>
          <w:szCs w:val="19"/>
        </w:rPr>
        <w:t>JOIN</w:t>
      </w:r>
      <w:r w:rsidRPr="005E06EB">
        <w:rPr>
          <w:rFonts w:ascii="Consolas" w:hAnsi="Consolas" w:cs="Consolas"/>
          <w:sz w:val="16"/>
          <w:szCs w:val="19"/>
        </w:rPr>
        <w:t xml:space="preserve"> </w:t>
      </w:r>
      <w:r w:rsidRPr="005E06EB">
        <w:rPr>
          <w:rFonts w:ascii="Consolas" w:hAnsi="Consolas" w:cs="Consolas"/>
          <w:color w:val="008080"/>
          <w:sz w:val="16"/>
          <w:szCs w:val="19"/>
        </w:rPr>
        <w:t>dim_corp_hier</w:t>
      </w:r>
      <w:r w:rsidRPr="005E06EB">
        <w:rPr>
          <w:rFonts w:ascii="Consolas" w:hAnsi="Consolas" w:cs="Consolas"/>
          <w:sz w:val="16"/>
          <w:szCs w:val="19"/>
        </w:rPr>
        <w:t xml:space="preserve"> </w:t>
      </w:r>
      <w:r w:rsidRPr="005E06EB">
        <w:rPr>
          <w:rFonts w:ascii="Consolas" w:hAnsi="Consolas" w:cs="Consolas"/>
          <w:color w:val="008080"/>
          <w:sz w:val="16"/>
          <w:szCs w:val="19"/>
        </w:rPr>
        <w:t>h</w:t>
      </w:r>
    </w:p>
    <w:p w14:paraId="47106F0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ON</w:t>
      </w: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corp_hier_sk</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8080"/>
          <w:sz w:val="16"/>
          <w:szCs w:val="19"/>
        </w:rPr>
        <w:t>h</w:t>
      </w:r>
      <w:r w:rsidRPr="005E06EB">
        <w:rPr>
          <w:rFonts w:ascii="Consolas" w:hAnsi="Consolas" w:cs="Consolas"/>
          <w:color w:val="808080"/>
          <w:sz w:val="16"/>
          <w:szCs w:val="19"/>
        </w:rPr>
        <w:t>.</w:t>
      </w:r>
      <w:r w:rsidRPr="005E06EB">
        <w:rPr>
          <w:rFonts w:ascii="Consolas" w:hAnsi="Consolas" w:cs="Consolas"/>
          <w:color w:val="008080"/>
          <w:sz w:val="16"/>
          <w:szCs w:val="19"/>
        </w:rPr>
        <w:t>corp_hier_sk</w:t>
      </w:r>
    </w:p>
    <w:p w14:paraId="5C7FE097"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INNER</w:t>
      </w:r>
      <w:r w:rsidRPr="005E06EB">
        <w:rPr>
          <w:rFonts w:ascii="Consolas" w:hAnsi="Consolas" w:cs="Consolas"/>
          <w:sz w:val="16"/>
          <w:szCs w:val="19"/>
        </w:rPr>
        <w:t xml:space="preserve"> </w:t>
      </w:r>
      <w:r w:rsidRPr="005E06EB">
        <w:rPr>
          <w:rFonts w:ascii="Consolas" w:hAnsi="Consolas" w:cs="Consolas"/>
          <w:color w:val="808080"/>
          <w:sz w:val="16"/>
          <w:szCs w:val="19"/>
        </w:rPr>
        <w:t>JOIN</w:t>
      </w:r>
      <w:r w:rsidRPr="005E06EB">
        <w:rPr>
          <w:rFonts w:ascii="Consolas" w:hAnsi="Consolas" w:cs="Consolas"/>
          <w:sz w:val="16"/>
          <w:szCs w:val="19"/>
        </w:rPr>
        <w:t xml:space="preserve"> </w:t>
      </w:r>
      <w:r w:rsidRPr="005E06EB">
        <w:rPr>
          <w:rFonts w:ascii="Consolas" w:hAnsi="Consolas" w:cs="Consolas"/>
          <w:color w:val="008080"/>
          <w:sz w:val="16"/>
          <w:szCs w:val="19"/>
        </w:rPr>
        <w:t>dim_container_grp</w:t>
      </w:r>
      <w:r w:rsidRPr="005E06EB">
        <w:rPr>
          <w:rFonts w:ascii="Consolas" w:hAnsi="Consolas" w:cs="Consolas"/>
          <w:sz w:val="16"/>
          <w:szCs w:val="19"/>
        </w:rPr>
        <w:t xml:space="preserve"> </w:t>
      </w:r>
      <w:r w:rsidRPr="005E06EB">
        <w:rPr>
          <w:rFonts w:ascii="Consolas" w:hAnsi="Consolas" w:cs="Consolas"/>
          <w:color w:val="008080"/>
          <w:sz w:val="16"/>
          <w:szCs w:val="19"/>
        </w:rPr>
        <w:t>dcg</w:t>
      </w:r>
    </w:p>
    <w:p w14:paraId="30D7EF87"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ON</w:t>
      </w: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container_grp_sk_2</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container_grp_sk</w:t>
      </w:r>
    </w:p>
    <w:p w14:paraId="670CCC62" w14:textId="07ADC208"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WHERE</w:t>
      </w: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Container_Size</w:t>
      </w:r>
      <w:r w:rsidRPr="005E06EB">
        <w:rPr>
          <w:rFonts w:ascii="Consolas" w:hAnsi="Consolas" w:cs="Consolas"/>
          <w:sz w:val="16"/>
          <w:szCs w:val="19"/>
        </w:rPr>
        <w:t xml:space="preserve"> </w:t>
      </w:r>
      <w:r w:rsidRPr="005E06EB">
        <w:rPr>
          <w:rFonts w:ascii="Consolas" w:hAnsi="Consolas" w:cs="Consolas"/>
          <w:color w:val="808080"/>
          <w:sz w:val="16"/>
          <w:szCs w:val="19"/>
        </w:rPr>
        <w:t>BETWEEN</w:t>
      </w:r>
      <w:r w:rsidRPr="005E06EB">
        <w:rPr>
          <w:rFonts w:ascii="Consolas" w:hAnsi="Consolas" w:cs="Consolas"/>
          <w:sz w:val="16"/>
          <w:szCs w:val="19"/>
        </w:rPr>
        <w:t xml:space="preserve"> 10 </w:t>
      </w:r>
      <w:r w:rsidRPr="005E06EB">
        <w:rPr>
          <w:rFonts w:ascii="Consolas" w:hAnsi="Consolas" w:cs="Consolas"/>
          <w:color w:val="808080"/>
          <w:sz w:val="16"/>
          <w:szCs w:val="19"/>
        </w:rPr>
        <w:t>AND</w:t>
      </w:r>
      <w:r w:rsidRPr="005E06EB">
        <w:rPr>
          <w:rFonts w:ascii="Consolas" w:hAnsi="Consolas" w:cs="Consolas"/>
          <w:sz w:val="16"/>
          <w:szCs w:val="19"/>
        </w:rPr>
        <w:t xml:space="preserve"> 100</w:t>
      </w:r>
      <w:ins w:id="36" w:author="Doug" w:date="2014-12-22T10:51:00Z">
        <w:r w:rsidR="00F32D28">
          <w:rPr>
            <w:rFonts w:ascii="Consolas" w:hAnsi="Consolas" w:cs="Consolas"/>
            <w:sz w:val="16"/>
            <w:szCs w:val="19"/>
          </w:rPr>
          <w:t xml:space="preserve"> (remove)</w:t>
        </w:r>
      </w:ins>
    </w:p>
    <w:p w14:paraId="7109AA3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service_dt_sk</w:t>
      </w:r>
      <w:r w:rsidRPr="005E06EB">
        <w:rPr>
          <w:rFonts w:ascii="Consolas" w:hAnsi="Consolas" w:cs="Consolas"/>
          <w:sz w:val="16"/>
          <w:szCs w:val="19"/>
        </w:rPr>
        <w:t xml:space="preserve"> </w:t>
      </w:r>
      <w:r w:rsidRPr="005E06EB">
        <w:rPr>
          <w:rFonts w:ascii="Consolas" w:hAnsi="Consolas" w:cs="Consolas"/>
          <w:color w:val="808080"/>
          <w:sz w:val="16"/>
          <w:szCs w:val="19"/>
        </w:rPr>
        <w:t>BETWEEN</w:t>
      </w:r>
      <w:r w:rsidRPr="005E06EB">
        <w:rPr>
          <w:rFonts w:ascii="Consolas" w:hAnsi="Consolas" w:cs="Consolas"/>
          <w:sz w:val="16"/>
          <w:szCs w:val="19"/>
        </w:rPr>
        <w:t xml:space="preserve"> </w:t>
      </w:r>
      <w:r w:rsidRPr="005E06EB">
        <w:rPr>
          <w:rFonts w:ascii="Consolas" w:hAnsi="Consolas" w:cs="Consolas"/>
          <w:color w:val="008080"/>
          <w:sz w:val="16"/>
          <w:szCs w:val="19"/>
        </w:rPr>
        <w:t>@yyyymmdd_12_mos_ago</w:t>
      </w:r>
      <w:r w:rsidRPr="005E06EB">
        <w:rPr>
          <w:rFonts w:ascii="Consolas" w:hAnsi="Consolas" w:cs="Consolas"/>
          <w:sz w:val="16"/>
          <w:szCs w:val="19"/>
        </w:rPr>
        <w:t xml:space="preserve"> </w:t>
      </w:r>
      <w:r w:rsidRPr="005E06EB">
        <w:rPr>
          <w:rFonts w:ascii="Consolas" w:hAnsi="Consolas" w:cs="Consolas"/>
          <w:color w:val="008000"/>
          <w:sz w:val="16"/>
          <w:szCs w:val="19"/>
        </w:rPr>
        <w:t>-- 20131201</w:t>
      </w:r>
    </w:p>
    <w:p w14:paraId="1AD4A97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@yyyymmdd_01_mos_ago</w:t>
      </w:r>
      <w:r w:rsidRPr="005E06EB">
        <w:rPr>
          <w:rFonts w:ascii="Consolas" w:hAnsi="Consolas" w:cs="Consolas"/>
          <w:sz w:val="16"/>
          <w:szCs w:val="19"/>
        </w:rPr>
        <w:t xml:space="preserve"> </w:t>
      </w:r>
      <w:r w:rsidRPr="005E06EB">
        <w:rPr>
          <w:rFonts w:ascii="Consolas" w:hAnsi="Consolas" w:cs="Consolas"/>
          <w:color w:val="008000"/>
          <w:sz w:val="16"/>
          <w:szCs w:val="19"/>
        </w:rPr>
        <w:t>-- 20141131</w:t>
      </w:r>
    </w:p>
    <w:p w14:paraId="6B7558BF"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is_Updated</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0</w:t>
      </w:r>
    </w:p>
    <w:p w14:paraId="0FDA8B87"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is_Deleted</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0</w:t>
      </w:r>
    </w:p>
    <w:p w14:paraId="4E27828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container_cd</w:t>
      </w:r>
      <w:r w:rsidRPr="005E06EB">
        <w:rPr>
          <w:rFonts w:ascii="Consolas" w:hAnsi="Consolas" w:cs="Consolas"/>
          <w:sz w:val="16"/>
          <w:szCs w:val="19"/>
        </w:rPr>
        <w:t xml:space="preserve"> </w:t>
      </w:r>
      <w:r w:rsidRPr="005E06EB">
        <w:rPr>
          <w:rFonts w:ascii="Consolas" w:hAnsi="Consolas" w:cs="Consolas"/>
          <w:color w:val="808080"/>
          <w:sz w:val="16"/>
          <w:szCs w:val="19"/>
        </w:rPr>
        <w:t>IN</w:t>
      </w:r>
      <w:r w:rsidRPr="005E06EB">
        <w:rPr>
          <w:rFonts w:ascii="Consolas" w:hAnsi="Consolas" w:cs="Consolas"/>
          <w:color w:val="0000FF"/>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'IR'</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'RO'</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'RE'</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'RS'</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'SC'</w:t>
      </w:r>
      <w:r w:rsidRPr="005E06EB">
        <w:rPr>
          <w:rFonts w:ascii="Consolas" w:hAnsi="Consolas" w:cs="Consolas"/>
          <w:sz w:val="16"/>
          <w:szCs w:val="19"/>
        </w:rPr>
        <w:t xml:space="preserve"> </w:t>
      </w:r>
      <w:r w:rsidRPr="005E06EB">
        <w:rPr>
          <w:rFonts w:ascii="Consolas" w:hAnsi="Consolas" w:cs="Consolas"/>
          <w:color w:val="808080"/>
          <w:sz w:val="16"/>
          <w:szCs w:val="19"/>
        </w:rPr>
        <w:t>)</w:t>
      </w:r>
    </w:p>
    <w:p w14:paraId="5CC634C7"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h</w:t>
      </w:r>
      <w:r w:rsidRPr="005E06EB">
        <w:rPr>
          <w:rFonts w:ascii="Consolas" w:hAnsi="Consolas" w:cs="Consolas"/>
          <w:color w:val="808080"/>
          <w:sz w:val="16"/>
          <w:szCs w:val="19"/>
        </w:rPr>
        <w:t>.</w:t>
      </w:r>
      <w:r w:rsidRPr="005E06EB">
        <w:rPr>
          <w:rFonts w:ascii="Consolas" w:hAnsi="Consolas" w:cs="Consolas"/>
          <w:color w:val="008080"/>
          <w:sz w:val="16"/>
          <w:szCs w:val="19"/>
        </w:rPr>
        <w:t>Sub_LOB</w:t>
      </w:r>
      <w:r w:rsidRPr="005E06EB">
        <w:rPr>
          <w:rFonts w:ascii="Consolas" w:hAnsi="Consolas" w:cs="Consolas"/>
          <w:sz w:val="16"/>
          <w:szCs w:val="19"/>
        </w:rPr>
        <w:t xml:space="preserve"> </w:t>
      </w:r>
      <w:r w:rsidRPr="005E06EB">
        <w:rPr>
          <w:rFonts w:ascii="Consolas" w:hAnsi="Consolas" w:cs="Consolas"/>
          <w:color w:val="808080"/>
          <w:sz w:val="16"/>
          <w:szCs w:val="19"/>
        </w:rPr>
        <w:t>BETWEEN</w:t>
      </w:r>
      <w:r w:rsidRPr="005E06EB">
        <w:rPr>
          <w:rFonts w:ascii="Consolas" w:hAnsi="Consolas" w:cs="Consolas"/>
          <w:sz w:val="16"/>
          <w:szCs w:val="19"/>
        </w:rPr>
        <w:t xml:space="preserve"> 100 </w:t>
      </w:r>
      <w:r w:rsidRPr="005E06EB">
        <w:rPr>
          <w:rFonts w:ascii="Consolas" w:hAnsi="Consolas" w:cs="Consolas"/>
          <w:color w:val="808080"/>
          <w:sz w:val="16"/>
          <w:szCs w:val="19"/>
        </w:rPr>
        <w:t>AND</w:t>
      </w:r>
      <w:r w:rsidRPr="005E06EB">
        <w:rPr>
          <w:rFonts w:ascii="Consolas" w:hAnsi="Consolas" w:cs="Consolas"/>
          <w:sz w:val="16"/>
          <w:szCs w:val="19"/>
        </w:rPr>
        <w:t xml:space="preserve"> 199 </w:t>
      </w:r>
      <w:r w:rsidRPr="005E06EB">
        <w:rPr>
          <w:rFonts w:ascii="Consolas" w:hAnsi="Consolas" w:cs="Consolas"/>
          <w:color w:val="008000"/>
          <w:sz w:val="16"/>
          <w:szCs w:val="19"/>
        </w:rPr>
        <w:t>-- 13m44s 5,249,254 rows; 32m30s 5,249,254 rows with joins; 12m4s INTO; 5,053,977 rows in 19m56s; 5,053,977 in 16m16s</w:t>
      </w:r>
    </w:p>
    <w:p w14:paraId="3AE38CB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808080"/>
          <w:sz w:val="16"/>
          <w:szCs w:val="19"/>
        </w:rPr>
        <w:t>),</w:t>
      </w:r>
    </w:p>
    <w:p w14:paraId="4698FFF9" w14:textId="77777777" w:rsidR="005E06EB" w:rsidRPr="005E06EB" w:rsidRDefault="005E06EB" w:rsidP="005E06EB">
      <w:pPr>
        <w:autoSpaceDE w:val="0"/>
        <w:autoSpaceDN w:val="0"/>
        <w:adjustRightInd w:val="0"/>
        <w:spacing w:before="0" w:after="0"/>
        <w:rPr>
          <w:rFonts w:ascii="Consolas" w:hAnsi="Consolas" w:cs="Consolas"/>
          <w:sz w:val="16"/>
          <w:szCs w:val="19"/>
        </w:rPr>
      </w:pPr>
    </w:p>
    <w:p w14:paraId="76A0CA9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008080"/>
          <w:sz w:val="16"/>
          <w:szCs w:val="19"/>
        </w:rPr>
        <w:t>fld_q</w:t>
      </w:r>
      <w:r w:rsidRPr="005E06EB">
        <w:rPr>
          <w:rFonts w:ascii="Consolas" w:hAnsi="Consolas" w:cs="Consolas"/>
          <w:sz w:val="16"/>
          <w:szCs w:val="19"/>
        </w:rPr>
        <w:t xml:space="preserve"> </w:t>
      </w:r>
      <w:r w:rsidRPr="005E06EB">
        <w:rPr>
          <w:rFonts w:ascii="Consolas" w:hAnsi="Consolas" w:cs="Consolas"/>
          <w:color w:val="0000FF"/>
          <w:sz w:val="16"/>
          <w:szCs w:val="19"/>
        </w:rPr>
        <w:t xml:space="preserve">AS </w:t>
      </w:r>
      <w:r w:rsidRPr="005E06EB">
        <w:rPr>
          <w:rFonts w:ascii="Consolas" w:hAnsi="Consolas" w:cs="Consolas"/>
          <w:color w:val="808080"/>
          <w:sz w:val="16"/>
          <w:szCs w:val="19"/>
        </w:rPr>
        <w:t>(</w:t>
      </w:r>
    </w:p>
    <w:p w14:paraId="118932F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00"/>
          <w:sz w:val="16"/>
          <w:szCs w:val="19"/>
        </w:rPr>
        <w:t>-- Step 3: produce Fact_Landfill_Detail temp table</w:t>
      </w:r>
    </w:p>
    <w:p w14:paraId="5773F5A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SELECT</w:t>
      </w: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infopro_div_nbr</w:t>
      </w:r>
      <w:r w:rsidRPr="005E06EB">
        <w:rPr>
          <w:rFonts w:ascii="Consolas" w:hAnsi="Consolas" w:cs="Consolas"/>
          <w:color w:val="808080"/>
          <w:sz w:val="16"/>
          <w:szCs w:val="19"/>
        </w:rPr>
        <w:t>,</w:t>
      </w:r>
    </w:p>
    <w:p w14:paraId="16A31687"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Acct_Nbr</w:t>
      </w:r>
      <w:r w:rsidRPr="005E06EB">
        <w:rPr>
          <w:rFonts w:ascii="Consolas" w:hAnsi="Consolas" w:cs="Consolas"/>
          <w:color w:val="808080"/>
          <w:sz w:val="16"/>
          <w:szCs w:val="19"/>
        </w:rPr>
        <w:t>,</w:t>
      </w:r>
    </w:p>
    <w:p w14:paraId="09A4083F"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Site_Nbr</w:t>
      </w:r>
      <w:r w:rsidRPr="005E06EB">
        <w:rPr>
          <w:rFonts w:ascii="Consolas" w:hAnsi="Consolas" w:cs="Consolas"/>
          <w:color w:val="808080"/>
          <w:sz w:val="16"/>
          <w:szCs w:val="19"/>
        </w:rPr>
        <w:t>,</w:t>
      </w:r>
    </w:p>
    <w:p w14:paraId="74DD0C2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Container_Grp_Nbr</w:t>
      </w:r>
      <w:r w:rsidRPr="005E06EB">
        <w:rPr>
          <w:rFonts w:ascii="Consolas" w:hAnsi="Consolas" w:cs="Consolas"/>
          <w:color w:val="808080"/>
          <w:sz w:val="16"/>
          <w:szCs w:val="19"/>
        </w:rPr>
        <w:t>,</w:t>
      </w:r>
    </w:p>
    <w:p w14:paraId="5F277DD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fld</w:t>
      </w:r>
      <w:r w:rsidRPr="005E06EB">
        <w:rPr>
          <w:rFonts w:ascii="Consolas" w:hAnsi="Consolas" w:cs="Consolas"/>
          <w:color w:val="808080"/>
          <w:sz w:val="16"/>
          <w:szCs w:val="19"/>
        </w:rPr>
        <w:t>.</w:t>
      </w:r>
      <w:r w:rsidRPr="005E06EB">
        <w:rPr>
          <w:rFonts w:ascii="Consolas" w:hAnsi="Consolas" w:cs="Consolas"/>
          <w:color w:val="008080"/>
          <w:sz w:val="16"/>
          <w:szCs w:val="19"/>
        </w:rPr>
        <w:t>disposal_cd</w:t>
      </w:r>
      <w:r w:rsidRPr="005E06EB">
        <w:rPr>
          <w:rFonts w:ascii="Consolas" w:hAnsi="Consolas" w:cs="Consolas"/>
          <w:color w:val="808080"/>
          <w:sz w:val="16"/>
          <w:szCs w:val="19"/>
        </w:rPr>
        <w:t>,</w:t>
      </w:r>
    </w:p>
    <w:p w14:paraId="0913AD4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fld</w:t>
      </w:r>
      <w:r w:rsidRPr="005E06EB">
        <w:rPr>
          <w:rFonts w:ascii="Consolas" w:hAnsi="Consolas" w:cs="Consolas"/>
          <w:color w:val="808080"/>
          <w:sz w:val="16"/>
          <w:szCs w:val="19"/>
        </w:rPr>
        <w:t>.</w:t>
      </w:r>
      <w:r w:rsidRPr="005E06EB">
        <w:rPr>
          <w:rFonts w:ascii="Consolas" w:hAnsi="Consolas" w:cs="Consolas"/>
          <w:color w:val="008080"/>
          <w:sz w:val="16"/>
          <w:szCs w:val="19"/>
        </w:rPr>
        <w:t>disposal_price_cd</w:t>
      </w:r>
      <w:r w:rsidRPr="005E06EB">
        <w:rPr>
          <w:rFonts w:ascii="Consolas" w:hAnsi="Consolas" w:cs="Consolas"/>
          <w:color w:val="808080"/>
          <w:sz w:val="16"/>
          <w:szCs w:val="19"/>
        </w:rPr>
        <w:t>,</w:t>
      </w:r>
    </w:p>
    <w:p w14:paraId="52EC10A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fld</w:t>
      </w:r>
      <w:r w:rsidRPr="005E06EB">
        <w:rPr>
          <w:rFonts w:ascii="Consolas" w:hAnsi="Consolas" w:cs="Consolas"/>
          <w:color w:val="808080"/>
          <w:sz w:val="16"/>
          <w:szCs w:val="19"/>
        </w:rPr>
        <w:t>.</w:t>
      </w:r>
      <w:r w:rsidRPr="005E06EB">
        <w:rPr>
          <w:rFonts w:ascii="Consolas" w:hAnsi="Consolas" w:cs="Consolas"/>
          <w:color w:val="008080"/>
          <w:sz w:val="16"/>
          <w:szCs w:val="19"/>
        </w:rPr>
        <w:t>disposal_time_start</w:t>
      </w:r>
      <w:r w:rsidRPr="005E06EB">
        <w:rPr>
          <w:rFonts w:ascii="Consolas" w:hAnsi="Consolas" w:cs="Consolas"/>
          <w:color w:val="808080"/>
          <w:sz w:val="16"/>
          <w:szCs w:val="19"/>
        </w:rPr>
        <w:t>,</w:t>
      </w:r>
    </w:p>
    <w:p w14:paraId="4548B56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fld</w:t>
      </w:r>
      <w:r w:rsidRPr="005E06EB">
        <w:rPr>
          <w:rFonts w:ascii="Consolas" w:hAnsi="Consolas" w:cs="Consolas"/>
          <w:color w:val="808080"/>
          <w:sz w:val="16"/>
          <w:szCs w:val="19"/>
        </w:rPr>
        <w:t>.</w:t>
      </w:r>
      <w:r w:rsidRPr="005E06EB">
        <w:rPr>
          <w:rFonts w:ascii="Consolas" w:hAnsi="Consolas" w:cs="Consolas"/>
          <w:color w:val="008080"/>
          <w:sz w:val="16"/>
          <w:szCs w:val="19"/>
        </w:rPr>
        <w:t>disposal_time_end</w:t>
      </w:r>
      <w:r w:rsidRPr="005E06EB">
        <w:rPr>
          <w:rFonts w:ascii="Consolas" w:hAnsi="Consolas" w:cs="Consolas"/>
          <w:color w:val="808080"/>
          <w:sz w:val="16"/>
          <w:szCs w:val="19"/>
        </w:rPr>
        <w:t>,</w:t>
      </w:r>
    </w:p>
    <w:p w14:paraId="11643A97"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fld</w:t>
      </w:r>
      <w:r w:rsidRPr="005E06EB">
        <w:rPr>
          <w:rFonts w:ascii="Consolas" w:hAnsi="Consolas" w:cs="Consolas"/>
          <w:color w:val="808080"/>
          <w:sz w:val="16"/>
          <w:szCs w:val="19"/>
        </w:rPr>
        <w:t>.</w:t>
      </w:r>
      <w:r w:rsidRPr="005E06EB">
        <w:rPr>
          <w:rFonts w:ascii="Consolas" w:hAnsi="Consolas" w:cs="Consolas"/>
          <w:color w:val="008080"/>
          <w:sz w:val="16"/>
          <w:szCs w:val="19"/>
        </w:rPr>
        <w:t>disposal_ticket_nbr</w:t>
      </w:r>
      <w:r w:rsidRPr="005E06EB">
        <w:rPr>
          <w:rFonts w:ascii="Consolas" w:hAnsi="Consolas" w:cs="Consolas"/>
          <w:color w:val="808080"/>
          <w:sz w:val="16"/>
          <w:szCs w:val="19"/>
        </w:rPr>
        <w:t>,</w:t>
      </w:r>
    </w:p>
    <w:p w14:paraId="4D28643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fld</w:t>
      </w:r>
      <w:r w:rsidRPr="005E06EB">
        <w:rPr>
          <w:rFonts w:ascii="Consolas" w:hAnsi="Consolas" w:cs="Consolas"/>
          <w:color w:val="808080"/>
          <w:sz w:val="16"/>
          <w:szCs w:val="19"/>
        </w:rPr>
        <w:t>.</w:t>
      </w:r>
      <w:r w:rsidRPr="005E06EB">
        <w:rPr>
          <w:rFonts w:ascii="Consolas" w:hAnsi="Consolas" w:cs="Consolas"/>
          <w:color w:val="008080"/>
          <w:sz w:val="16"/>
          <w:szCs w:val="19"/>
        </w:rPr>
        <w:t>Process_Dt_SK</w:t>
      </w:r>
    </w:p>
    <w:p w14:paraId="219A202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FROM</w:t>
      </w:r>
      <w:r w:rsidRPr="005E06EB">
        <w:rPr>
          <w:rFonts w:ascii="Consolas" w:hAnsi="Consolas" w:cs="Consolas"/>
          <w:sz w:val="16"/>
          <w:szCs w:val="19"/>
        </w:rPr>
        <w:t xml:space="preserve"> </w:t>
      </w:r>
      <w:r w:rsidRPr="005E06EB">
        <w:rPr>
          <w:rFonts w:ascii="Consolas" w:hAnsi="Consolas" w:cs="Consolas"/>
          <w:color w:val="008080"/>
          <w:sz w:val="16"/>
          <w:szCs w:val="19"/>
        </w:rPr>
        <w:t>fact_landfill_detail</w:t>
      </w:r>
      <w:r w:rsidRPr="005E06EB">
        <w:rPr>
          <w:rFonts w:ascii="Consolas" w:hAnsi="Consolas" w:cs="Consolas"/>
          <w:sz w:val="16"/>
          <w:szCs w:val="19"/>
        </w:rPr>
        <w:t xml:space="preserve"> </w:t>
      </w:r>
      <w:r w:rsidRPr="005E06EB">
        <w:rPr>
          <w:rFonts w:ascii="Consolas" w:hAnsi="Consolas" w:cs="Consolas"/>
          <w:color w:val="008080"/>
          <w:sz w:val="16"/>
          <w:szCs w:val="19"/>
        </w:rPr>
        <w:t>fld</w:t>
      </w:r>
    </w:p>
    <w:p w14:paraId="30D111A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INNER</w:t>
      </w:r>
      <w:r w:rsidRPr="005E06EB">
        <w:rPr>
          <w:rFonts w:ascii="Consolas" w:hAnsi="Consolas" w:cs="Consolas"/>
          <w:sz w:val="16"/>
          <w:szCs w:val="19"/>
        </w:rPr>
        <w:t xml:space="preserve"> </w:t>
      </w:r>
      <w:r w:rsidRPr="005E06EB">
        <w:rPr>
          <w:rFonts w:ascii="Consolas" w:hAnsi="Consolas" w:cs="Consolas"/>
          <w:color w:val="808080"/>
          <w:sz w:val="16"/>
          <w:szCs w:val="19"/>
        </w:rPr>
        <w:t>JOIN</w:t>
      </w:r>
      <w:r w:rsidRPr="005E06EB">
        <w:rPr>
          <w:rFonts w:ascii="Consolas" w:hAnsi="Consolas" w:cs="Consolas"/>
          <w:sz w:val="16"/>
          <w:szCs w:val="19"/>
        </w:rPr>
        <w:t xml:space="preserve"> </w:t>
      </w:r>
      <w:r w:rsidRPr="005E06EB">
        <w:rPr>
          <w:rFonts w:ascii="Consolas" w:hAnsi="Consolas" w:cs="Consolas"/>
          <w:color w:val="008080"/>
          <w:sz w:val="16"/>
          <w:szCs w:val="19"/>
        </w:rPr>
        <w:t>dim_container_grp</w:t>
      </w:r>
      <w:r w:rsidRPr="005E06EB">
        <w:rPr>
          <w:rFonts w:ascii="Consolas" w:hAnsi="Consolas" w:cs="Consolas"/>
          <w:sz w:val="16"/>
          <w:szCs w:val="19"/>
        </w:rPr>
        <w:t xml:space="preserve"> </w:t>
      </w:r>
      <w:r w:rsidRPr="005E06EB">
        <w:rPr>
          <w:rFonts w:ascii="Consolas" w:hAnsi="Consolas" w:cs="Consolas"/>
          <w:color w:val="008080"/>
          <w:sz w:val="16"/>
          <w:szCs w:val="19"/>
        </w:rPr>
        <w:t>dcg</w:t>
      </w:r>
    </w:p>
    <w:p w14:paraId="5F9FDD9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ON</w:t>
      </w:r>
      <w:r w:rsidRPr="005E06EB">
        <w:rPr>
          <w:rFonts w:ascii="Consolas" w:hAnsi="Consolas" w:cs="Consolas"/>
          <w:sz w:val="16"/>
          <w:szCs w:val="19"/>
        </w:rPr>
        <w:t xml:space="preserve"> </w:t>
      </w:r>
      <w:r w:rsidRPr="005E06EB">
        <w:rPr>
          <w:rFonts w:ascii="Consolas" w:hAnsi="Consolas" w:cs="Consolas"/>
          <w:color w:val="008080"/>
          <w:sz w:val="16"/>
          <w:szCs w:val="19"/>
        </w:rPr>
        <w:t>fld</w:t>
      </w:r>
      <w:r w:rsidRPr="005E06EB">
        <w:rPr>
          <w:rFonts w:ascii="Consolas" w:hAnsi="Consolas" w:cs="Consolas"/>
          <w:color w:val="808080"/>
          <w:sz w:val="16"/>
          <w:szCs w:val="19"/>
        </w:rPr>
        <w:t>.</w:t>
      </w:r>
      <w:r w:rsidRPr="005E06EB">
        <w:rPr>
          <w:rFonts w:ascii="Consolas" w:hAnsi="Consolas" w:cs="Consolas"/>
          <w:color w:val="008080"/>
          <w:sz w:val="16"/>
          <w:szCs w:val="19"/>
        </w:rPr>
        <w:t>container_grp_sk</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Container_Grp_SK</w:t>
      </w:r>
    </w:p>
    <w:p w14:paraId="13047EC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INNER</w:t>
      </w:r>
      <w:r w:rsidRPr="005E06EB">
        <w:rPr>
          <w:rFonts w:ascii="Consolas" w:hAnsi="Consolas" w:cs="Consolas"/>
          <w:sz w:val="16"/>
          <w:szCs w:val="19"/>
        </w:rPr>
        <w:t xml:space="preserve"> </w:t>
      </w:r>
      <w:r w:rsidRPr="005E06EB">
        <w:rPr>
          <w:rFonts w:ascii="Consolas" w:hAnsi="Consolas" w:cs="Consolas"/>
          <w:color w:val="808080"/>
          <w:sz w:val="16"/>
          <w:szCs w:val="19"/>
        </w:rPr>
        <w:t>JOIN</w:t>
      </w:r>
      <w:r w:rsidRPr="005E06EB">
        <w:rPr>
          <w:rFonts w:ascii="Consolas" w:hAnsi="Consolas" w:cs="Consolas"/>
          <w:sz w:val="16"/>
          <w:szCs w:val="19"/>
        </w:rPr>
        <w:t xml:space="preserve"> </w:t>
      </w:r>
      <w:r w:rsidRPr="005E06EB">
        <w:rPr>
          <w:rFonts w:ascii="Consolas" w:hAnsi="Consolas" w:cs="Consolas"/>
          <w:color w:val="008080"/>
          <w:sz w:val="16"/>
          <w:szCs w:val="19"/>
        </w:rPr>
        <w:t>dim_corp_hier</w:t>
      </w:r>
      <w:r w:rsidRPr="005E06EB">
        <w:rPr>
          <w:rFonts w:ascii="Consolas" w:hAnsi="Consolas" w:cs="Consolas"/>
          <w:sz w:val="16"/>
          <w:szCs w:val="19"/>
        </w:rPr>
        <w:t xml:space="preserve"> </w:t>
      </w:r>
      <w:r w:rsidRPr="005E06EB">
        <w:rPr>
          <w:rFonts w:ascii="Consolas" w:hAnsi="Consolas" w:cs="Consolas"/>
          <w:color w:val="008080"/>
          <w:sz w:val="16"/>
          <w:szCs w:val="19"/>
        </w:rPr>
        <w:t>h</w:t>
      </w:r>
    </w:p>
    <w:p w14:paraId="2E7FCC5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ON</w:t>
      </w:r>
      <w:r w:rsidRPr="005E06EB">
        <w:rPr>
          <w:rFonts w:ascii="Consolas" w:hAnsi="Consolas" w:cs="Consolas"/>
          <w:sz w:val="16"/>
          <w:szCs w:val="19"/>
        </w:rPr>
        <w:t xml:space="preserve"> </w:t>
      </w:r>
      <w:r w:rsidRPr="005E06EB">
        <w:rPr>
          <w:rFonts w:ascii="Consolas" w:hAnsi="Consolas" w:cs="Consolas"/>
          <w:color w:val="008080"/>
          <w:sz w:val="16"/>
          <w:szCs w:val="19"/>
        </w:rPr>
        <w:t>fld</w:t>
      </w:r>
      <w:r w:rsidRPr="005E06EB">
        <w:rPr>
          <w:rFonts w:ascii="Consolas" w:hAnsi="Consolas" w:cs="Consolas"/>
          <w:color w:val="808080"/>
          <w:sz w:val="16"/>
          <w:szCs w:val="19"/>
        </w:rPr>
        <w:t>.</w:t>
      </w:r>
      <w:r w:rsidRPr="005E06EB">
        <w:rPr>
          <w:rFonts w:ascii="Consolas" w:hAnsi="Consolas" w:cs="Consolas"/>
          <w:color w:val="008080"/>
          <w:sz w:val="16"/>
          <w:szCs w:val="19"/>
        </w:rPr>
        <w:t>corp_hier_sk</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8080"/>
          <w:sz w:val="16"/>
          <w:szCs w:val="19"/>
        </w:rPr>
        <w:t>h</w:t>
      </w:r>
      <w:r w:rsidRPr="005E06EB">
        <w:rPr>
          <w:rFonts w:ascii="Consolas" w:hAnsi="Consolas" w:cs="Consolas"/>
          <w:color w:val="808080"/>
          <w:sz w:val="16"/>
          <w:szCs w:val="19"/>
        </w:rPr>
        <w:t>.</w:t>
      </w:r>
      <w:r w:rsidRPr="005E06EB">
        <w:rPr>
          <w:rFonts w:ascii="Consolas" w:hAnsi="Consolas" w:cs="Consolas"/>
          <w:color w:val="008080"/>
          <w:sz w:val="16"/>
          <w:szCs w:val="19"/>
        </w:rPr>
        <w:t>corp_hier_sk</w:t>
      </w:r>
    </w:p>
    <w:p w14:paraId="77CE123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WHERE</w:t>
      </w:r>
      <w:r w:rsidRPr="005E06EB">
        <w:rPr>
          <w:rFonts w:ascii="Consolas" w:hAnsi="Consolas" w:cs="Consolas"/>
          <w:sz w:val="16"/>
          <w:szCs w:val="19"/>
        </w:rPr>
        <w:t xml:space="preserve"> </w:t>
      </w:r>
      <w:r w:rsidRPr="005E06EB">
        <w:rPr>
          <w:rFonts w:ascii="Consolas" w:hAnsi="Consolas" w:cs="Consolas"/>
          <w:color w:val="008080"/>
          <w:sz w:val="16"/>
          <w:szCs w:val="19"/>
        </w:rPr>
        <w:t>fld</w:t>
      </w:r>
      <w:r w:rsidRPr="005E06EB">
        <w:rPr>
          <w:rFonts w:ascii="Consolas" w:hAnsi="Consolas" w:cs="Consolas"/>
          <w:color w:val="808080"/>
          <w:sz w:val="16"/>
          <w:szCs w:val="19"/>
        </w:rPr>
        <w:t>.</w:t>
      </w:r>
      <w:r w:rsidRPr="005E06EB">
        <w:rPr>
          <w:rFonts w:ascii="Consolas" w:hAnsi="Consolas" w:cs="Consolas"/>
          <w:color w:val="008080"/>
          <w:sz w:val="16"/>
          <w:szCs w:val="19"/>
        </w:rPr>
        <w:t>Process_Dt_SK</w:t>
      </w:r>
      <w:r w:rsidRPr="005E06EB">
        <w:rPr>
          <w:rFonts w:ascii="Consolas" w:hAnsi="Consolas" w:cs="Consolas"/>
          <w:sz w:val="16"/>
          <w:szCs w:val="19"/>
        </w:rPr>
        <w:t xml:space="preserve"> </w:t>
      </w:r>
      <w:r w:rsidRPr="005E06EB">
        <w:rPr>
          <w:rFonts w:ascii="Consolas" w:hAnsi="Consolas" w:cs="Consolas"/>
          <w:color w:val="808080"/>
          <w:sz w:val="16"/>
          <w:szCs w:val="19"/>
        </w:rPr>
        <w:t>BETWEEN</w:t>
      </w:r>
      <w:r w:rsidRPr="005E06EB">
        <w:rPr>
          <w:rFonts w:ascii="Consolas" w:hAnsi="Consolas" w:cs="Consolas"/>
          <w:sz w:val="16"/>
          <w:szCs w:val="19"/>
        </w:rPr>
        <w:t xml:space="preserve"> </w:t>
      </w:r>
      <w:r w:rsidRPr="005E06EB">
        <w:rPr>
          <w:rFonts w:ascii="Consolas" w:hAnsi="Consolas" w:cs="Consolas"/>
          <w:color w:val="008080"/>
          <w:sz w:val="16"/>
          <w:szCs w:val="19"/>
        </w:rPr>
        <w:t>@yyyymmdd_12_mos_ago</w:t>
      </w:r>
      <w:r w:rsidRPr="005E06EB">
        <w:rPr>
          <w:rFonts w:ascii="Consolas" w:hAnsi="Consolas" w:cs="Consolas"/>
          <w:sz w:val="16"/>
          <w:szCs w:val="19"/>
        </w:rPr>
        <w:t xml:space="preserve"> </w:t>
      </w:r>
      <w:r w:rsidRPr="005E06EB">
        <w:rPr>
          <w:rFonts w:ascii="Consolas" w:hAnsi="Consolas" w:cs="Consolas"/>
          <w:color w:val="008000"/>
          <w:sz w:val="16"/>
          <w:szCs w:val="19"/>
        </w:rPr>
        <w:t>-- 20131201</w:t>
      </w:r>
    </w:p>
    <w:p w14:paraId="379DE38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@yyyymmdd_01_mos_ago</w:t>
      </w:r>
      <w:r w:rsidRPr="005E06EB">
        <w:rPr>
          <w:rFonts w:ascii="Consolas" w:hAnsi="Consolas" w:cs="Consolas"/>
          <w:sz w:val="16"/>
          <w:szCs w:val="19"/>
        </w:rPr>
        <w:t xml:space="preserve"> </w:t>
      </w:r>
      <w:r w:rsidRPr="005E06EB">
        <w:rPr>
          <w:rFonts w:ascii="Consolas" w:hAnsi="Consolas" w:cs="Consolas"/>
          <w:color w:val="008000"/>
          <w:sz w:val="16"/>
          <w:szCs w:val="19"/>
        </w:rPr>
        <w:t>-- 20141131</w:t>
      </w:r>
    </w:p>
    <w:p w14:paraId="3F2EB58B"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fld</w:t>
      </w:r>
      <w:r w:rsidRPr="005E06EB">
        <w:rPr>
          <w:rFonts w:ascii="Consolas" w:hAnsi="Consolas" w:cs="Consolas"/>
          <w:color w:val="808080"/>
          <w:sz w:val="16"/>
          <w:szCs w:val="19"/>
        </w:rPr>
        <w:t>.</w:t>
      </w:r>
      <w:r w:rsidRPr="005E06EB">
        <w:rPr>
          <w:rFonts w:ascii="Consolas" w:hAnsi="Consolas" w:cs="Consolas"/>
          <w:color w:val="008080"/>
          <w:sz w:val="16"/>
          <w:szCs w:val="19"/>
        </w:rPr>
        <w:t>is_deleted</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0</w:t>
      </w:r>
    </w:p>
    <w:p w14:paraId="7DF766D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fld</w:t>
      </w:r>
      <w:r w:rsidRPr="005E06EB">
        <w:rPr>
          <w:rFonts w:ascii="Consolas" w:hAnsi="Consolas" w:cs="Consolas"/>
          <w:color w:val="808080"/>
          <w:sz w:val="16"/>
          <w:szCs w:val="19"/>
        </w:rPr>
        <w:t>.</w:t>
      </w:r>
      <w:r w:rsidRPr="005E06EB">
        <w:rPr>
          <w:rFonts w:ascii="Consolas" w:hAnsi="Consolas" w:cs="Consolas"/>
          <w:color w:val="008080"/>
          <w:sz w:val="16"/>
          <w:szCs w:val="19"/>
        </w:rPr>
        <w:t>is_updated</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0</w:t>
      </w:r>
    </w:p>
    <w:p w14:paraId="1732368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container_cd</w:t>
      </w:r>
      <w:r w:rsidRPr="005E06EB">
        <w:rPr>
          <w:rFonts w:ascii="Consolas" w:hAnsi="Consolas" w:cs="Consolas"/>
          <w:sz w:val="16"/>
          <w:szCs w:val="19"/>
        </w:rPr>
        <w:t xml:space="preserve"> </w:t>
      </w:r>
      <w:r w:rsidRPr="005E06EB">
        <w:rPr>
          <w:rFonts w:ascii="Consolas" w:hAnsi="Consolas" w:cs="Consolas"/>
          <w:color w:val="808080"/>
          <w:sz w:val="16"/>
          <w:szCs w:val="19"/>
        </w:rPr>
        <w:t>IN</w:t>
      </w:r>
      <w:r w:rsidRPr="005E06EB">
        <w:rPr>
          <w:rFonts w:ascii="Consolas" w:hAnsi="Consolas" w:cs="Consolas"/>
          <w:color w:val="0000FF"/>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'IR'</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'RO'</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'RE'</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'RS'</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'SC'</w:t>
      </w:r>
      <w:r w:rsidRPr="005E06EB">
        <w:rPr>
          <w:rFonts w:ascii="Consolas" w:hAnsi="Consolas" w:cs="Consolas"/>
          <w:sz w:val="16"/>
          <w:szCs w:val="19"/>
        </w:rPr>
        <w:t xml:space="preserve"> </w:t>
      </w:r>
      <w:r w:rsidRPr="005E06EB">
        <w:rPr>
          <w:rFonts w:ascii="Consolas" w:hAnsi="Consolas" w:cs="Consolas"/>
          <w:color w:val="808080"/>
          <w:sz w:val="16"/>
          <w:szCs w:val="19"/>
        </w:rPr>
        <w:t>)</w:t>
      </w:r>
    </w:p>
    <w:p w14:paraId="7C62B7D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container_size</w:t>
      </w:r>
      <w:r w:rsidRPr="005E06EB">
        <w:rPr>
          <w:rFonts w:ascii="Consolas" w:hAnsi="Consolas" w:cs="Consolas"/>
          <w:sz w:val="16"/>
          <w:szCs w:val="19"/>
        </w:rPr>
        <w:t xml:space="preserve"> </w:t>
      </w:r>
      <w:r w:rsidRPr="005E06EB">
        <w:rPr>
          <w:rFonts w:ascii="Consolas" w:hAnsi="Consolas" w:cs="Consolas"/>
          <w:color w:val="808080"/>
          <w:sz w:val="16"/>
          <w:szCs w:val="19"/>
        </w:rPr>
        <w:t>BETWEEN</w:t>
      </w:r>
      <w:r w:rsidRPr="005E06EB">
        <w:rPr>
          <w:rFonts w:ascii="Consolas" w:hAnsi="Consolas" w:cs="Consolas"/>
          <w:sz w:val="16"/>
          <w:szCs w:val="19"/>
        </w:rPr>
        <w:t xml:space="preserve"> 10 </w:t>
      </w:r>
      <w:r w:rsidRPr="005E06EB">
        <w:rPr>
          <w:rFonts w:ascii="Consolas" w:hAnsi="Consolas" w:cs="Consolas"/>
          <w:color w:val="808080"/>
          <w:sz w:val="16"/>
          <w:szCs w:val="19"/>
        </w:rPr>
        <w:t>AND</w:t>
      </w:r>
      <w:r w:rsidRPr="005E06EB">
        <w:rPr>
          <w:rFonts w:ascii="Consolas" w:hAnsi="Consolas" w:cs="Consolas"/>
          <w:sz w:val="16"/>
          <w:szCs w:val="19"/>
        </w:rPr>
        <w:t xml:space="preserve"> 100 </w:t>
      </w:r>
      <w:r w:rsidRPr="005E06EB">
        <w:rPr>
          <w:rFonts w:ascii="Consolas" w:hAnsi="Consolas" w:cs="Consolas"/>
          <w:color w:val="008000"/>
          <w:sz w:val="16"/>
          <w:szCs w:val="19"/>
        </w:rPr>
        <w:t>-- 2m24s 4,231,604 rows; 4,231,604 rows in 15s; 4,231,635 rows in 44s</w:t>
      </w:r>
    </w:p>
    <w:p w14:paraId="7233113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808080"/>
          <w:sz w:val="16"/>
          <w:szCs w:val="19"/>
        </w:rPr>
        <w:t>),</w:t>
      </w:r>
    </w:p>
    <w:p w14:paraId="2C29271B" w14:textId="77777777" w:rsidR="005E06EB" w:rsidRPr="005E06EB" w:rsidRDefault="005E06EB" w:rsidP="005E06EB">
      <w:pPr>
        <w:autoSpaceDE w:val="0"/>
        <w:autoSpaceDN w:val="0"/>
        <w:adjustRightInd w:val="0"/>
        <w:spacing w:before="0" w:after="0"/>
        <w:rPr>
          <w:rFonts w:ascii="Consolas" w:hAnsi="Consolas" w:cs="Consolas"/>
          <w:sz w:val="16"/>
          <w:szCs w:val="19"/>
        </w:rPr>
      </w:pPr>
    </w:p>
    <w:p w14:paraId="41CDF779"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008080"/>
          <w:sz w:val="16"/>
          <w:szCs w:val="19"/>
        </w:rPr>
        <w:t>fsa_q</w:t>
      </w:r>
      <w:r w:rsidRPr="005E06EB">
        <w:rPr>
          <w:rFonts w:ascii="Consolas" w:hAnsi="Consolas" w:cs="Consolas"/>
          <w:sz w:val="16"/>
          <w:szCs w:val="19"/>
        </w:rPr>
        <w:t xml:space="preserve"> </w:t>
      </w:r>
      <w:r w:rsidRPr="005E06EB">
        <w:rPr>
          <w:rFonts w:ascii="Consolas" w:hAnsi="Consolas" w:cs="Consolas"/>
          <w:color w:val="0000FF"/>
          <w:sz w:val="16"/>
          <w:szCs w:val="19"/>
        </w:rPr>
        <w:t xml:space="preserve">AS </w:t>
      </w:r>
      <w:r w:rsidRPr="005E06EB">
        <w:rPr>
          <w:rFonts w:ascii="Consolas" w:hAnsi="Consolas" w:cs="Consolas"/>
          <w:color w:val="808080"/>
          <w:sz w:val="16"/>
          <w:szCs w:val="19"/>
        </w:rPr>
        <w:t>(</w:t>
      </w:r>
    </w:p>
    <w:p w14:paraId="159BAD6F"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00"/>
          <w:sz w:val="16"/>
          <w:szCs w:val="19"/>
        </w:rPr>
        <w:t>-- Step 4: produce Fact_Sales_Activity temp table</w:t>
      </w:r>
    </w:p>
    <w:p w14:paraId="105931F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SELECT</w:t>
      </w: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infopro_div_nbr</w:t>
      </w:r>
      <w:r w:rsidRPr="005E06EB">
        <w:rPr>
          <w:rFonts w:ascii="Consolas" w:hAnsi="Consolas" w:cs="Consolas"/>
          <w:color w:val="808080"/>
          <w:sz w:val="16"/>
          <w:szCs w:val="19"/>
        </w:rPr>
        <w:t>,</w:t>
      </w:r>
    </w:p>
    <w:p w14:paraId="48DDFAB6"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acct_nbr</w:t>
      </w:r>
      <w:r w:rsidRPr="005E06EB">
        <w:rPr>
          <w:rFonts w:ascii="Consolas" w:hAnsi="Consolas" w:cs="Consolas"/>
          <w:color w:val="808080"/>
          <w:sz w:val="16"/>
          <w:szCs w:val="19"/>
        </w:rPr>
        <w:t>,</w:t>
      </w:r>
    </w:p>
    <w:p w14:paraId="06E8043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site_nbr</w:t>
      </w:r>
      <w:r w:rsidRPr="005E06EB">
        <w:rPr>
          <w:rFonts w:ascii="Consolas" w:hAnsi="Consolas" w:cs="Consolas"/>
          <w:color w:val="808080"/>
          <w:sz w:val="16"/>
          <w:szCs w:val="19"/>
        </w:rPr>
        <w:t>,</w:t>
      </w:r>
    </w:p>
    <w:p w14:paraId="0DF7762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container_grp_nbr</w:t>
      </w:r>
      <w:r w:rsidRPr="005E06EB">
        <w:rPr>
          <w:rFonts w:ascii="Consolas" w:hAnsi="Consolas" w:cs="Consolas"/>
          <w:color w:val="808080"/>
          <w:sz w:val="16"/>
          <w:szCs w:val="19"/>
        </w:rPr>
        <w:t>,</w:t>
      </w:r>
    </w:p>
    <w:p w14:paraId="697B548F"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fsa</w:t>
      </w:r>
      <w:r w:rsidRPr="005E06EB">
        <w:rPr>
          <w:rFonts w:ascii="Consolas" w:hAnsi="Consolas" w:cs="Consolas"/>
          <w:color w:val="808080"/>
          <w:sz w:val="16"/>
          <w:szCs w:val="19"/>
        </w:rPr>
        <w:t>.</w:t>
      </w:r>
      <w:r w:rsidRPr="005E06EB">
        <w:rPr>
          <w:rFonts w:ascii="Consolas" w:hAnsi="Consolas" w:cs="Consolas"/>
          <w:color w:val="008080"/>
          <w:sz w:val="16"/>
          <w:szCs w:val="19"/>
        </w:rPr>
        <w:t>sales_activity_period_sk</w:t>
      </w:r>
      <w:r w:rsidRPr="005E06EB">
        <w:rPr>
          <w:rFonts w:ascii="Consolas" w:hAnsi="Consolas" w:cs="Consolas"/>
          <w:color w:val="808080"/>
          <w:sz w:val="16"/>
          <w:szCs w:val="19"/>
        </w:rPr>
        <w:t>,</w:t>
      </w:r>
    </w:p>
    <w:p w14:paraId="3B67CED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trc</w:t>
      </w:r>
      <w:r w:rsidRPr="005E06EB">
        <w:rPr>
          <w:rFonts w:ascii="Consolas" w:hAnsi="Consolas" w:cs="Consolas"/>
          <w:color w:val="808080"/>
          <w:sz w:val="16"/>
          <w:szCs w:val="19"/>
        </w:rPr>
        <w:t>.</w:t>
      </w:r>
      <w:r w:rsidRPr="005E06EB">
        <w:rPr>
          <w:rFonts w:ascii="Consolas" w:hAnsi="Consolas" w:cs="Consolas"/>
          <w:color w:val="008080"/>
          <w:sz w:val="16"/>
          <w:szCs w:val="19"/>
        </w:rPr>
        <w:t>txn_cd</w:t>
      </w:r>
      <w:r w:rsidRPr="005E06EB">
        <w:rPr>
          <w:rFonts w:ascii="Consolas" w:hAnsi="Consolas" w:cs="Consolas"/>
          <w:color w:val="808080"/>
          <w:sz w:val="16"/>
          <w:szCs w:val="19"/>
        </w:rPr>
        <w:t>,</w:t>
      </w:r>
    </w:p>
    <w:p w14:paraId="1877B0C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trc</w:t>
      </w:r>
      <w:r w:rsidRPr="005E06EB">
        <w:rPr>
          <w:rFonts w:ascii="Consolas" w:hAnsi="Consolas" w:cs="Consolas"/>
          <w:color w:val="808080"/>
          <w:sz w:val="16"/>
          <w:szCs w:val="19"/>
        </w:rPr>
        <w:t>.</w:t>
      </w:r>
      <w:r w:rsidRPr="005E06EB">
        <w:rPr>
          <w:rFonts w:ascii="Consolas" w:hAnsi="Consolas" w:cs="Consolas"/>
          <w:color w:val="008080"/>
          <w:sz w:val="16"/>
          <w:szCs w:val="19"/>
        </w:rPr>
        <w:t>reason_cd</w:t>
      </w:r>
      <w:r w:rsidRPr="005E06EB">
        <w:rPr>
          <w:rFonts w:ascii="Consolas" w:hAnsi="Consolas" w:cs="Consolas"/>
          <w:color w:val="808080"/>
          <w:sz w:val="16"/>
          <w:szCs w:val="19"/>
        </w:rPr>
        <w:t>,</w:t>
      </w:r>
    </w:p>
    <w:p w14:paraId="42C4A5F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trc</w:t>
      </w:r>
      <w:r w:rsidRPr="005E06EB">
        <w:rPr>
          <w:rFonts w:ascii="Consolas" w:hAnsi="Consolas" w:cs="Consolas"/>
          <w:color w:val="808080"/>
          <w:sz w:val="16"/>
          <w:szCs w:val="19"/>
        </w:rPr>
        <w:t>.</w:t>
      </w:r>
      <w:r w:rsidRPr="005E06EB">
        <w:rPr>
          <w:rFonts w:ascii="Consolas" w:hAnsi="Consolas" w:cs="Consolas"/>
          <w:color w:val="008080"/>
          <w:sz w:val="16"/>
          <w:szCs w:val="19"/>
        </w:rPr>
        <w:t>txn_reason_desc</w:t>
      </w:r>
      <w:r w:rsidRPr="005E06EB">
        <w:rPr>
          <w:rFonts w:ascii="Consolas" w:hAnsi="Consolas" w:cs="Consolas"/>
          <w:color w:val="808080"/>
          <w:sz w:val="16"/>
          <w:szCs w:val="19"/>
        </w:rPr>
        <w:t>,</w:t>
      </w:r>
    </w:p>
    <w:p w14:paraId="0D20DED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dc</w:t>
      </w:r>
      <w:r w:rsidRPr="005E06EB">
        <w:rPr>
          <w:rFonts w:ascii="Consolas" w:hAnsi="Consolas" w:cs="Consolas"/>
          <w:color w:val="808080"/>
          <w:sz w:val="16"/>
          <w:szCs w:val="19"/>
        </w:rPr>
        <w:t>.</w:t>
      </w:r>
      <w:r w:rsidRPr="005E06EB">
        <w:rPr>
          <w:rFonts w:ascii="Consolas" w:hAnsi="Consolas" w:cs="Consolas"/>
          <w:color w:val="008080"/>
          <w:sz w:val="16"/>
          <w:szCs w:val="19"/>
        </w:rPr>
        <w:t>competitor_nm</w:t>
      </w:r>
    </w:p>
    <w:p w14:paraId="411272B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FROM</w:t>
      </w:r>
      <w:r w:rsidRPr="005E06EB">
        <w:rPr>
          <w:rFonts w:ascii="Consolas" w:hAnsi="Consolas" w:cs="Consolas"/>
          <w:sz w:val="16"/>
          <w:szCs w:val="19"/>
        </w:rPr>
        <w:t xml:space="preserve"> </w:t>
      </w:r>
      <w:r w:rsidRPr="005E06EB">
        <w:rPr>
          <w:rFonts w:ascii="Consolas" w:hAnsi="Consolas" w:cs="Consolas"/>
          <w:color w:val="008080"/>
          <w:sz w:val="16"/>
          <w:szCs w:val="19"/>
        </w:rPr>
        <w:t>dbo</w:t>
      </w:r>
      <w:r w:rsidRPr="005E06EB">
        <w:rPr>
          <w:rFonts w:ascii="Consolas" w:hAnsi="Consolas" w:cs="Consolas"/>
          <w:color w:val="808080"/>
          <w:sz w:val="16"/>
          <w:szCs w:val="19"/>
        </w:rPr>
        <w:t>.</w:t>
      </w:r>
      <w:r w:rsidRPr="005E06EB">
        <w:rPr>
          <w:rFonts w:ascii="Consolas" w:hAnsi="Consolas" w:cs="Consolas"/>
          <w:color w:val="008080"/>
          <w:sz w:val="16"/>
          <w:szCs w:val="19"/>
        </w:rPr>
        <w:t>fact_sales_activity</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fsa</w:t>
      </w:r>
    </w:p>
    <w:p w14:paraId="7BC8AE2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INNER</w:t>
      </w:r>
      <w:r w:rsidRPr="005E06EB">
        <w:rPr>
          <w:rFonts w:ascii="Consolas" w:hAnsi="Consolas" w:cs="Consolas"/>
          <w:sz w:val="16"/>
          <w:szCs w:val="19"/>
        </w:rPr>
        <w:t xml:space="preserve"> </w:t>
      </w:r>
      <w:r w:rsidRPr="005E06EB">
        <w:rPr>
          <w:rFonts w:ascii="Consolas" w:hAnsi="Consolas" w:cs="Consolas"/>
          <w:color w:val="808080"/>
          <w:sz w:val="16"/>
          <w:szCs w:val="19"/>
        </w:rPr>
        <w:t>JOIN</w:t>
      </w:r>
      <w:r w:rsidRPr="005E06EB">
        <w:rPr>
          <w:rFonts w:ascii="Consolas" w:hAnsi="Consolas" w:cs="Consolas"/>
          <w:sz w:val="16"/>
          <w:szCs w:val="19"/>
        </w:rPr>
        <w:t xml:space="preserve"> </w:t>
      </w:r>
      <w:r w:rsidRPr="005E06EB">
        <w:rPr>
          <w:rFonts w:ascii="Consolas" w:hAnsi="Consolas" w:cs="Consolas"/>
          <w:color w:val="008080"/>
          <w:sz w:val="16"/>
          <w:szCs w:val="19"/>
        </w:rPr>
        <w:t>dim_txn_reason_cd</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trc</w:t>
      </w:r>
    </w:p>
    <w:p w14:paraId="5CCED54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ON</w:t>
      </w:r>
      <w:r w:rsidRPr="005E06EB">
        <w:rPr>
          <w:rFonts w:ascii="Consolas" w:hAnsi="Consolas" w:cs="Consolas"/>
          <w:sz w:val="16"/>
          <w:szCs w:val="19"/>
        </w:rPr>
        <w:t xml:space="preserve"> </w:t>
      </w:r>
      <w:r w:rsidRPr="005E06EB">
        <w:rPr>
          <w:rFonts w:ascii="Consolas" w:hAnsi="Consolas" w:cs="Consolas"/>
          <w:color w:val="008080"/>
          <w:sz w:val="16"/>
          <w:szCs w:val="19"/>
        </w:rPr>
        <w:t>fsa</w:t>
      </w:r>
      <w:r w:rsidRPr="005E06EB">
        <w:rPr>
          <w:rFonts w:ascii="Consolas" w:hAnsi="Consolas" w:cs="Consolas"/>
          <w:color w:val="808080"/>
          <w:sz w:val="16"/>
          <w:szCs w:val="19"/>
        </w:rPr>
        <w:t>.</w:t>
      </w:r>
      <w:r w:rsidRPr="005E06EB">
        <w:rPr>
          <w:rFonts w:ascii="Consolas" w:hAnsi="Consolas" w:cs="Consolas"/>
          <w:color w:val="008080"/>
          <w:sz w:val="16"/>
          <w:szCs w:val="19"/>
        </w:rPr>
        <w:t>txn_reason_cd_sk</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8080"/>
          <w:sz w:val="16"/>
          <w:szCs w:val="19"/>
        </w:rPr>
        <w:t>trc</w:t>
      </w:r>
      <w:r w:rsidRPr="005E06EB">
        <w:rPr>
          <w:rFonts w:ascii="Consolas" w:hAnsi="Consolas" w:cs="Consolas"/>
          <w:color w:val="808080"/>
          <w:sz w:val="16"/>
          <w:szCs w:val="19"/>
        </w:rPr>
        <w:t>.</w:t>
      </w:r>
      <w:r w:rsidRPr="005E06EB">
        <w:rPr>
          <w:rFonts w:ascii="Consolas" w:hAnsi="Consolas" w:cs="Consolas"/>
          <w:color w:val="008080"/>
          <w:sz w:val="16"/>
          <w:szCs w:val="19"/>
        </w:rPr>
        <w:t>txn_reason_cd_sk</w:t>
      </w:r>
    </w:p>
    <w:p w14:paraId="05D9ECFA"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INNER</w:t>
      </w:r>
      <w:r w:rsidRPr="005E06EB">
        <w:rPr>
          <w:rFonts w:ascii="Consolas" w:hAnsi="Consolas" w:cs="Consolas"/>
          <w:sz w:val="16"/>
          <w:szCs w:val="19"/>
        </w:rPr>
        <w:t xml:space="preserve"> </w:t>
      </w:r>
      <w:r w:rsidRPr="005E06EB">
        <w:rPr>
          <w:rFonts w:ascii="Consolas" w:hAnsi="Consolas" w:cs="Consolas"/>
          <w:color w:val="808080"/>
          <w:sz w:val="16"/>
          <w:szCs w:val="19"/>
        </w:rPr>
        <w:t>JOIN</w:t>
      </w:r>
      <w:r w:rsidRPr="005E06EB">
        <w:rPr>
          <w:rFonts w:ascii="Consolas" w:hAnsi="Consolas" w:cs="Consolas"/>
          <w:sz w:val="16"/>
          <w:szCs w:val="19"/>
        </w:rPr>
        <w:t xml:space="preserve"> </w:t>
      </w:r>
      <w:r w:rsidRPr="005E06EB">
        <w:rPr>
          <w:rFonts w:ascii="Consolas" w:hAnsi="Consolas" w:cs="Consolas"/>
          <w:color w:val="008080"/>
          <w:sz w:val="16"/>
          <w:szCs w:val="19"/>
        </w:rPr>
        <w:t>dbo</w:t>
      </w:r>
      <w:r w:rsidRPr="005E06EB">
        <w:rPr>
          <w:rFonts w:ascii="Consolas" w:hAnsi="Consolas" w:cs="Consolas"/>
          <w:color w:val="808080"/>
          <w:sz w:val="16"/>
          <w:szCs w:val="19"/>
        </w:rPr>
        <w:t>.</w:t>
      </w:r>
      <w:r w:rsidRPr="005E06EB">
        <w:rPr>
          <w:rFonts w:ascii="Consolas" w:hAnsi="Consolas" w:cs="Consolas"/>
          <w:color w:val="008080"/>
          <w:sz w:val="16"/>
          <w:szCs w:val="19"/>
        </w:rPr>
        <w:t>dim_competitor</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dc</w:t>
      </w:r>
    </w:p>
    <w:p w14:paraId="1464EBEB"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ON</w:t>
      </w:r>
      <w:r w:rsidRPr="005E06EB">
        <w:rPr>
          <w:rFonts w:ascii="Consolas" w:hAnsi="Consolas" w:cs="Consolas"/>
          <w:sz w:val="16"/>
          <w:szCs w:val="19"/>
        </w:rPr>
        <w:t xml:space="preserve"> </w:t>
      </w:r>
      <w:r w:rsidRPr="005E06EB">
        <w:rPr>
          <w:rFonts w:ascii="Consolas" w:hAnsi="Consolas" w:cs="Consolas"/>
          <w:color w:val="008080"/>
          <w:sz w:val="16"/>
          <w:szCs w:val="19"/>
        </w:rPr>
        <w:t>fsa</w:t>
      </w:r>
      <w:r w:rsidRPr="005E06EB">
        <w:rPr>
          <w:rFonts w:ascii="Consolas" w:hAnsi="Consolas" w:cs="Consolas"/>
          <w:color w:val="808080"/>
          <w:sz w:val="16"/>
          <w:szCs w:val="19"/>
        </w:rPr>
        <w:t>.</w:t>
      </w:r>
      <w:r w:rsidRPr="005E06EB">
        <w:rPr>
          <w:rFonts w:ascii="Consolas" w:hAnsi="Consolas" w:cs="Consolas"/>
          <w:color w:val="008080"/>
          <w:sz w:val="16"/>
          <w:szCs w:val="19"/>
        </w:rPr>
        <w:t>competitor_sk</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8080"/>
          <w:sz w:val="16"/>
          <w:szCs w:val="19"/>
        </w:rPr>
        <w:t>dc</w:t>
      </w:r>
      <w:r w:rsidRPr="005E06EB">
        <w:rPr>
          <w:rFonts w:ascii="Consolas" w:hAnsi="Consolas" w:cs="Consolas"/>
          <w:color w:val="808080"/>
          <w:sz w:val="16"/>
          <w:szCs w:val="19"/>
        </w:rPr>
        <w:t>.</w:t>
      </w:r>
      <w:r w:rsidRPr="005E06EB">
        <w:rPr>
          <w:rFonts w:ascii="Consolas" w:hAnsi="Consolas" w:cs="Consolas"/>
          <w:color w:val="008080"/>
          <w:sz w:val="16"/>
          <w:szCs w:val="19"/>
        </w:rPr>
        <w:t>competitor_sk</w:t>
      </w:r>
    </w:p>
    <w:p w14:paraId="7EBB5994"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INNER</w:t>
      </w:r>
      <w:r w:rsidRPr="005E06EB">
        <w:rPr>
          <w:rFonts w:ascii="Consolas" w:hAnsi="Consolas" w:cs="Consolas"/>
          <w:sz w:val="16"/>
          <w:szCs w:val="19"/>
        </w:rPr>
        <w:t xml:space="preserve"> </w:t>
      </w:r>
      <w:r w:rsidRPr="005E06EB">
        <w:rPr>
          <w:rFonts w:ascii="Consolas" w:hAnsi="Consolas" w:cs="Consolas"/>
          <w:color w:val="808080"/>
          <w:sz w:val="16"/>
          <w:szCs w:val="19"/>
        </w:rPr>
        <w:t>JOIN</w:t>
      </w:r>
      <w:r w:rsidRPr="005E06EB">
        <w:rPr>
          <w:rFonts w:ascii="Consolas" w:hAnsi="Consolas" w:cs="Consolas"/>
          <w:sz w:val="16"/>
          <w:szCs w:val="19"/>
        </w:rPr>
        <w:t xml:space="preserve"> </w:t>
      </w:r>
      <w:r w:rsidRPr="005E06EB">
        <w:rPr>
          <w:rFonts w:ascii="Consolas" w:hAnsi="Consolas" w:cs="Consolas"/>
          <w:color w:val="008080"/>
          <w:sz w:val="16"/>
          <w:szCs w:val="19"/>
        </w:rPr>
        <w:t>dim_container_grp</w:t>
      </w:r>
      <w:r w:rsidRPr="005E06EB">
        <w:rPr>
          <w:rFonts w:ascii="Consolas" w:hAnsi="Consolas" w:cs="Consolas"/>
          <w:sz w:val="16"/>
          <w:szCs w:val="19"/>
        </w:rPr>
        <w:t xml:space="preserve"> </w:t>
      </w:r>
      <w:r w:rsidRPr="005E06EB">
        <w:rPr>
          <w:rFonts w:ascii="Consolas" w:hAnsi="Consolas" w:cs="Consolas"/>
          <w:color w:val="008080"/>
          <w:sz w:val="16"/>
          <w:szCs w:val="19"/>
        </w:rPr>
        <w:t>dcg</w:t>
      </w:r>
    </w:p>
    <w:p w14:paraId="7468805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ON</w:t>
      </w:r>
      <w:r w:rsidRPr="005E06EB">
        <w:rPr>
          <w:rFonts w:ascii="Consolas" w:hAnsi="Consolas" w:cs="Consolas"/>
          <w:sz w:val="16"/>
          <w:szCs w:val="19"/>
        </w:rPr>
        <w:t xml:space="preserve"> </w:t>
      </w:r>
      <w:r w:rsidRPr="005E06EB">
        <w:rPr>
          <w:rFonts w:ascii="Consolas" w:hAnsi="Consolas" w:cs="Consolas"/>
          <w:color w:val="008080"/>
          <w:sz w:val="16"/>
          <w:szCs w:val="19"/>
        </w:rPr>
        <w:t>fsa</w:t>
      </w:r>
      <w:r w:rsidRPr="005E06EB">
        <w:rPr>
          <w:rFonts w:ascii="Consolas" w:hAnsi="Consolas" w:cs="Consolas"/>
          <w:color w:val="808080"/>
          <w:sz w:val="16"/>
          <w:szCs w:val="19"/>
        </w:rPr>
        <w:t>.</w:t>
      </w:r>
      <w:r w:rsidRPr="005E06EB">
        <w:rPr>
          <w:rFonts w:ascii="Consolas" w:hAnsi="Consolas" w:cs="Consolas"/>
          <w:color w:val="008080"/>
          <w:sz w:val="16"/>
          <w:szCs w:val="19"/>
        </w:rPr>
        <w:t>container_grp_sk</w:t>
      </w:r>
      <w:r w:rsidRPr="005E06EB">
        <w:rPr>
          <w:rFonts w:ascii="Consolas" w:hAnsi="Consolas" w:cs="Consolas"/>
          <w:color w:val="808080"/>
          <w:sz w:val="16"/>
          <w:szCs w:val="19"/>
        </w:rPr>
        <w:t>=</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container_grp_sk</w:t>
      </w:r>
    </w:p>
    <w:p w14:paraId="68109A4A"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WHERE</w:t>
      </w:r>
      <w:r w:rsidRPr="005E06EB">
        <w:rPr>
          <w:rFonts w:ascii="Consolas" w:hAnsi="Consolas" w:cs="Consolas"/>
          <w:sz w:val="16"/>
          <w:szCs w:val="19"/>
        </w:rPr>
        <w:t xml:space="preserve"> </w:t>
      </w:r>
      <w:r w:rsidRPr="005E06EB">
        <w:rPr>
          <w:rFonts w:ascii="Consolas" w:hAnsi="Consolas" w:cs="Consolas"/>
          <w:color w:val="008080"/>
          <w:sz w:val="16"/>
          <w:szCs w:val="19"/>
        </w:rPr>
        <w:t>trc</w:t>
      </w:r>
      <w:r w:rsidRPr="005E06EB">
        <w:rPr>
          <w:rFonts w:ascii="Consolas" w:hAnsi="Consolas" w:cs="Consolas"/>
          <w:color w:val="808080"/>
          <w:sz w:val="16"/>
          <w:szCs w:val="19"/>
        </w:rPr>
        <w:t>.</w:t>
      </w:r>
      <w:r w:rsidRPr="005E06EB">
        <w:rPr>
          <w:rFonts w:ascii="Consolas" w:hAnsi="Consolas" w:cs="Consolas"/>
          <w:color w:val="008080"/>
          <w:sz w:val="16"/>
          <w:szCs w:val="19"/>
        </w:rPr>
        <w:t>txn_cd</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1</w:t>
      </w:r>
    </w:p>
    <w:p w14:paraId="5FFBFF7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fsa</w:t>
      </w:r>
      <w:r w:rsidRPr="005E06EB">
        <w:rPr>
          <w:rFonts w:ascii="Consolas" w:hAnsi="Consolas" w:cs="Consolas"/>
          <w:color w:val="808080"/>
          <w:sz w:val="16"/>
          <w:szCs w:val="19"/>
        </w:rPr>
        <w:t>.</w:t>
      </w:r>
      <w:r w:rsidRPr="005E06EB">
        <w:rPr>
          <w:rFonts w:ascii="Consolas" w:hAnsi="Consolas" w:cs="Consolas"/>
          <w:color w:val="008080"/>
          <w:sz w:val="16"/>
          <w:szCs w:val="19"/>
        </w:rPr>
        <w:t>is_deleted</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0</w:t>
      </w:r>
    </w:p>
    <w:p w14:paraId="61857337"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fsa</w:t>
      </w:r>
      <w:r w:rsidRPr="005E06EB">
        <w:rPr>
          <w:rFonts w:ascii="Consolas" w:hAnsi="Consolas" w:cs="Consolas"/>
          <w:color w:val="808080"/>
          <w:sz w:val="16"/>
          <w:szCs w:val="19"/>
        </w:rPr>
        <w:t>.</w:t>
      </w:r>
      <w:r w:rsidRPr="005E06EB">
        <w:rPr>
          <w:rFonts w:ascii="Consolas" w:hAnsi="Consolas" w:cs="Consolas"/>
          <w:color w:val="008080"/>
          <w:sz w:val="16"/>
          <w:szCs w:val="19"/>
        </w:rPr>
        <w:t>is_updated</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0</w:t>
      </w:r>
    </w:p>
    <w:p w14:paraId="57A1FB24"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container_cd</w:t>
      </w:r>
      <w:r w:rsidRPr="005E06EB">
        <w:rPr>
          <w:rFonts w:ascii="Consolas" w:hAnsi="Consolas" w:cs="Consolas"/>
          <w:sz w:val="16"/>
          <w:szCs w:val="19"/>
        </w:rPr>
        <w:t xml:space="preserve"> </w:t>
      </w:r>
      <w:r w:rsidRPr="005E06EB">
        <w:rPr>
          <w:rFonts w:ascii="Consolas" w:hAnsi="Consolas" w:cs="Consolas"/>
          <w:color w:val="808080"/>
          <w:sz w:val="16"/>
          <w:szCs w:val="19"/>
        </w:rPr>
        <w:t>IN</w:t>
      </w:r>
      <w:r w:rsidRPr="005E06EB">
        <w:rPr>
          <w:rFonts w:ascii="Consolas" w:hAnsi="Consolas" w:cs="Consolas"/>
          <w:color w:val="0000FF"/>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'IR'</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'RO'</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'RE'</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'RS'</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'SC'</w:t>
      </w:r>
      <w:r w:rsidRPr="005E06EB">
        <w:rPr>
          <w:rFonts w:ascii="Consolas" w:hAnsi="Consolas" w:cs="Consolas"/>
          <w:sz w:val="16"/>
          <w:szCs w:val="19"/>
        </w:rPr>
        <w:t xml:space="preserve"> </w:t>
      </w:r>
      <w:r w:rsidRPr="005E06EB">
        <w:rPr>
          <w:rFonts w:ascii="Consolas" w:hAnsi="Consolas" w:cs="Consolas"/>
          <w:color w:val="808080"/>
          <w:sz w:val="16"/>
          <w:szCs w:val="19"/>
        </w:rPr>
        <w:t>)</w:t>
      </w:r>
    </w:p>
    <w:p w14:paraId="7C2C7F1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container_size</w:t>
      </w:r>
      <w:r w:rsidRPr="005E06EB">
        <w:rPr>
          <w:rFonts w:ascii="Consolas" w:hAnsi="Consolas" w:cs="Consolas"/>
          <w:sz w:val="16"/>
          <w:szCs w:val="19"/>
        </w:rPr>
        <w:t xml:space="preserve"> </w:t>
      </w:r>
      <w:r w:rsidRPr="005E06EB">
        <w:rPr>
          <w:rFonts w:ascii="Consolas" w:hAnsi="Consolas" w:cs="Consolas"/>
          <w:color w:val="808080"/>
          <w:sz w:val="16"/>
          <w:szCs w:val="19"/>
        </w:rPr>
        <w:t>BETWEEN</w:t>
      </w:r>
      <w:r w:rsidRPr="005E06EB">
        <w:rPr>
          <w:rFonts w:ascii="Consolas" w:hAnsi="Consolas" w:cs="Consolas"/>
          <w:sz w:val="16"/>
          <w:szCs w:val="19"/>
        </w:rPr>
        <w:t xml:space="preserve"> 10 </w:t>
      </w:r>
      <w:r w:rsidRPr="005E06EB">
        <w:rPr>
          <w:rFonts w:ascii="Consolas" w:hAnsi="Consolas" w:cs="Consolas"/>
          <w:color w:val="808080"/>
          <w:sz w:val="16"/>
          <w:szCs w:val="19"/>
        </w:rPr>
        <w:t>AND</w:t>
      </w:r>
      <w:r w:rsidRPr="005E06EB">
        <w:rPr>
          <w:rFonts w:ascii="Consolas" w:hAnsi="Consolas" w:cs="Consolas"/>
          <w:sz w:val="16"/>
          <w:szCs w:val="19"/>
        </w:rPr>
        <w:t xml:space="preserve"> 100</w:t>
      </w:r>
    </w:p>
    <w:p w14:paraId="5213E46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dcg</w:t>
      </w:r>
      <w:r w:rsidRPr="005E06EB">
        <w:rPr>
          <w:rFonts w:ascii="Consolas" w:hAnsi="Consolas" w:cs="Consolas"/>
          <w:color w:val="808080"/>
          <w:sz w:val="16"/>
          <w:szCs w:val="19"/>
        </w:rPr>
        <w:t>.</w:t>
      </w:r>
      <w:r w:rsidRPr="005E06EB">
        <w:rPr>
          <w:rFonts w:ascii="Consolas" w:hAnsi="Consolas" w:cs="Consolas"/>
          <w:color w:val="008080"/>
          <w:sz w:val="16"/>
          <w:szCs w:val="19"/>
        </w:rPr>
        <w:t>orig_start_dt</w:t>
      </w:r>
      <w:r w:rsidRPr="005E06EB">
        <w:rPr>
          <w:rFonts w:ascii="Consolas" w:hAnsi="Consolas" w:cs="Consolas"/>
          <w:sz w:val="16"/>
          <w:szCs w:val="19"/>
        </w:rPr>
        <w:t xml:space="preserve"> </w:t>
      </w:r>
      <w:r w:rsidRPr="005E06EB">
        <w:rPr>
          <w:rFonts w:ascii="Consolas" w:hAnsi="Consolas" w:cs="Consolas"/>
          <w:color w:val="808080"/>
          <w:sz w:val="16"/>
          <w:szCs w:val="19"/>
        </w:rPr>
        <w:t>BETWEEN</w:t>
      </w:r>
      <w:r w:rsidRPr="005E06EB">
        <w:rPr>
          <w:rFonts w:ascii="Consolas" w:hAnsi="Consolas" w:cs="Consolas"/>
          <w:sz w:val="16"/>
          <w:szCs w:val="19"/>
        </w:rPr>
        <w:t xml:space="preserve"> </w:t>
      </w:r>
      <w:r w:rsidRPr="005E06EB">
        <w:rPr>
          <w:rFonts w:ascii="Consolas" w:hAnsi="Consolas" w:cs="Consolas"/>
          <w:color w:val="008080"/>
          <w:sz w:val="16"/>
          <w:szCs w:val="19"/>
        </w:rPr>
        <w:t>@yyyymmdd_12_mos_ago_dt</w:t>
      </w:r>
      <w:r w:rsidRPr="005E06EB">
        <w:rPr>
          <w:rFonts w:ascii="Consolas" w:hAnsi="Consolas" w:cs="Consolas"/>
          <w:sz w:val="16"/>
          <w:szCs w:val="19"/>
        </w:rPr>
        <w:t xml:space="preserve"> </w:t>
      </w:r>
      <w:r w:rsidRPr="005E06EB">
        <w:rPr>
          <w:rFonts w:ascii="Consolas" w:hAnsi="Consolas" w:cs="Consolas"/>
          <w:color w:val="008000"/>
          <w:sz w:val="16"/>
          <w:szCs w:val="19"/>
        </w:rPr>
        <w:t>-- 2013-12-01</w:t>
      </w:r>
    </w:p>
    <w:p w14:paraId="602F126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@yyyymmdd_01_mos_ago_dt</w:t>
      </w:r>
      <w:r w:rsidRPr="005E06EB">
        <w:rPr>
          <w:rFonts w:ascii="Consolas" w:hAnsi="Consolas" w:cs="Consolas"/>
          <w:sz w:val="16"/>
          <w:szCs w:val="19"/>
        </w:rPr>
        <w:t xml:space="preserve"> </w:t>
      </w:r>
      <w:r w:rsidRPr="005E06EB">
        <w:rPr>
          <w:rFonts w:ascii="Consolas" w:hAnsi="Consolas" w:cs="Consolas"/>
          <w:color w:val="008000"/>
          <w:sz w:val="16"/>
          <w:szCs w:val="19"/>
        </w:rPr>
        <w:t>-- 2014-11-30</w:t>
      </w:r>
    </w:p>
    <w:p w14:paraId="08E2977F"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00"/>
          <w:sz w:val="16"/>
          <w:szCs w:val="19"/>
        </w:rPr>
        <w:t>-- 340,727 rows in 37s; 4m58s; 340,757 rows in 1m49s</w:t>
      </w:r>
    </w:p>
    <w:p w14:paraId="77DAA9F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808080"/>
          <w:sz w:val="16"/>
          <w:szCs w:val="19"/>
        </w:rPr>
        <w:t>)</w:t>
      </w:r>
    </w:p>
    <w:p w14:paraId="1AB67558" w14:textId="77777777" w:rsidR="005E06EB" w:rsidRPr="005E06EB" w:rsidRDefault="005E06EB" w:rsidP="005E06EB">
      <w:pPr>
        <w:autoSpaceDE w:val="0"/>
        <w:autoSpaceDN w:val="0"/>
        <w:adjustRightInd w:val="0"/>
        <w:spacing w:before="0" w:after="0"/>
        <w:rPr>
          <w:rFonts w:ascii="Consolas" w:hAnsi="Consolas" w:cs="Consolas"/>
          <w:sz w:val="16"/>
          <w:szCs w:val="19"/>
        </w:rPr>
      </w:pPr>
    </w:p>
    <w:p w14:paraId="64C06EEF"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0000FF"/>
          <w:sz w:val="16"/>
          <w:szCs w:val="19"/>
        </w:rPr>
        <w:t>INSERT</w:t>
      </w:r>
      <w:r w:rsidRPr="005E06EB">
        <w:rPr>
          <w:rFonts w:ascii="Consolas" w:hAnsi="Consolas" w:cs="Consolas"/>
          <w:sz w:val="16"/>
          <w:szCs w:val="19"/>
        </w:rPr>
        <w:t xml:space="preserve"> </w:t>
      </w:r>
      <w:r w:rsidRPr="005E06EB">
        <w:rPr>
          <w:rFonts w:ascii="Consolas" w:hAnsi="Consolas" w:cs="Consolas"/>
          <w:color w:val="0000FF"/>
          <w:sz w:val="16"/>
          <w:szCs w:val="19"/>
        </w:rPr>
        <w:t>INTO</w:t>
      </w:r>
      <w:r w:rsidRPr="005E06EB">
        <w:rPr>
          <w:rFonts w:ascii="Consolas" w:hAnsi="Consolas" w:cs="Consolas"/>
          <w:sz w:val="16"/>
          <w:szCs w:val="19"/>
        </w:rPr>
        <w:t xml:space="preserve"> </w:t>
      </w:r>
      <w:r w:rsidRPr="005E06EB">
        <w:rPr>
          <w:rFonts w:ascii="Consolas" w:hAnsi="Consolas" w:cs="Consolas"/>
          <w:color w:val="008080"/>
          <w:sz w:val="16"/>
          <w:szCs w:val="19"/>
        </w:rPr>
        <w:t>@account_status_ind</w:t>
      </w:r>
    </w:p>
    <w:p w14:paraId="456CA8FB"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0000FF"/>
          <w:sz w:val="16"/>
          <w:szCs w:val="19"/>
        </w:rPr>
        <w:t>select</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Cur_Div_Nbr</w:t>
      </w:r>
      <w:r w:rsidRPr="005E06EB">
        <w:rPr>
          <w:rFonts w:ascii="Consolas" w:hAnsi="Consolas" w:cs="Consolas"/>
          <w:color w:val="808080"/>
          <w:sz w:val="16"/>
          <w:szCs w:val="19"/>
        </w:rPr>
        <w:t>,</w:t>
      </w:r>
    </w:p>
    <w:p w14:paraId="749B7D12"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Cur_Infopro_Div_Nbr</w:t>
      </w:r>
      <w:r w:rsidRPr="005E06EB">
        <w:rPr>
          <w:rFonts w:ascii="Consolas" w:hAnsi="Consolas" w:cs="Consolas"/>
          <w:color w:val="808080"/>
          <w:sz w:val="16"/>
          <w:szCs w:val="19"/>
        </w:rPr>
        <w:t>,</w:t>
      </w:r>
    </w:p>
    <w:p w14:paraId="0C1A1E3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Acct_Nbr</w:t>
      </w:r>
      <w:r w:rsidRPr="005E06EB">
        <w:rPr>
          <w:rFonts w:ascii="Consolas" w:hAnsi="Consolas" w:cs="Consolas"/>
          <w:color w:val="808080"/>
          <w:sz w:val="16"/>
          <w:szCs w:val="19"/>
        </w:rPr>
        <w:t>,</w:t>
      </w:r>
    </w:p>
    <w:p w14:paraId="6105F56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Site_Nbr</w:t>
      </w:r>
      <w:r w:rsidRPr="005E06EB">
        <w:rPr>
          <w:rFonts w:ascii="Consolas" w:hAnsi="Consolas" w:cs="Consolas"/>
          <w:color w:val="808080"/>
          <w:sz w:val="16"/>
          <w:szCs w:val="19"/>
        </w:rPr>
        <w:t>,</w:t>
      </w:r>
    </w:p>
    <w:p w14:paraId="3CA54172"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zip</w:t>
      </w:r>
      <w:r w:rsidRPr="005E06EB">
        <w:rPr>
          <w:rFonts w:ascii="Consolas" w:hAnsi="Consolas" w:cs="Consolas"/>
          <w:color w:val="808080"/>
          <w:sz w:val="16"/>
          <w:szCs w:val="19"/>
        </w:rPr>
        <w:t>,</w:t>
      </w:r>
    </w:p>
    <w:p w14:paraId="2ACC8D0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LATITUDE</w:t>
      </w:r>
      <w:r w:rsidRPr="005E06EB">
        <w:rPr>
          <w:rFonts w:ascii="Consolas" w:hAnsi="Consolas" w:cs="Consolas"/>
          <w:color w:val="808080"/>
          <w:sz w:val="16"/>
          <w:szCs w:val="19"/>
        </w:rPr>
        <w:t>,</w:t>
      </w:r>
    </w:p>
    <w:p w14:paraId="044A29FF"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LONGITUDE</w:t>
      </w:r>
      <w:r w:rsidRPr="005E06EB">
        <w:rPr>
          <w:rFonts w:ascii="Consolas" w:hAnsi="Consolas" w:cs="Consolas"/>
          <w:color w:val="808080"/>
          <w:sz w:val="16"/>
          <w:szCs w:val="19"/>
        </w:rPr>
        <w:t>,</w:t>
      </w:r>
    </w:p>
    <w:p w14:paraId="2C39CBD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Container_Grp_Nbr</w:t>
      </w:r>
      <w:r w:rsidRPr="005E06EB">
        <w:rPr>
          <w:rFonts w:ascii="Consolas" w:hAnsi="Consolas" w:cs="Consolas"/>
          <w:color w:val="808080"/>
          <w:sz w:val="16"/>
          <w:szCs w:val="19"/>
        </w:rPr>
        <w:t>,</w:t>
      </w:r>
    </w:p>
    <w:p w14:paraId="404CE2E6"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is_Container_Owned</w:t>
      </w:r>
      <w:r w:rsidRPr="005E06EB">
        <w:rPr>
          <w:rFonts w:ascii="Consolas" w:hAnsi="Consolas" w:cs="Consolas"/>
          <w:color w:val="808080"/>
          <w:sz w:val="16"/>
          <w:szCs w:val="19"/>
        </w:rPr>
        <w:t>,</w:t>
      </w:r>
    </w:p>
    <w:p w14:paraId="60A96074"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is_Oncall</w:t>
      </w:r>
      <w:r w:rsidRPr="005E06EB">
        <w:rPr>
          <w:rFonts w:ascii="Consolas" w:hAnsi="Consolas" w:cs="Consolas"/>
          <w:color w:val="808080"/>
          <w:sz w:val="16"/>
          <w:szCs w:val="19"/>
        </w:rPr>
        <w:t>,</w:t>
      </w:r>
    </w:p>
    <w:p w14:paraId="5CE6263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Charge_Cd</w:t>
      </w:r>
      <w:r w:rsidRPr="005E06EB">
        <w:rPr>
          <w:rFonts w:ascii="Consolas" w:hAnsi="Consolas" w:cs="Consolas"/>
          <w:color w:val="808080"/>
          <w:sz w:val="16"/>
          <w:szCs w:val="19"/>
        </w:rPr>
        <w:t>,</w:t>
      </w:r>
    </w:p>
    <w:p w14:paraId="04560C24"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Charge_Cd_Desc</w:t>
      </w:r>
      <w:r w:rsidRPr="005E06EB">
        <w:rPr>
          <w:rFonts w:ascii="Consolas" w:hAnsi="Consolas" w:cs="Consolas"/>
          <w:color w:val="808080"/>
          <w:sz w:val="16"/>
          <w:szCs w:val="19"/>
        </w:rPr>
        <w:t>,</w:t>
      </w:r>
    </w:p>
    <w:p w14:paraId="741C7EF7"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receipt_nbr</w:t>
      </w:r>
      <w:r w:rsidRPr="005E06EB">
        <w:rPr>
          <w:rFonts w:ascii="Consolas" w:hAnsi="Consolas" w:cs="Consolas"/>
          <w:color w:val="808080"/>
          <w:sz w:val="16"/>
          <w:szCs w:val="19"/>
        </w:rPr>
        <w:t>,</w:t>
      </w:r>
    </w:p>
    <w:p w14:paraId="043FCB49"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FF00FF"/>
          <w:sz w:val="16"/>
          <w:szCs w:val="19"/>
        </w:rPr>
        <w:t>Row_number</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00FF"/>
          <w:sz w:val="16"/>
          <w:szCs w:val="19"/>
        </w:rPr>
        <w:t xml:space="preserve">OVER </w:t>
      </w:r>
      <w:r w:rsidRPr="005E06EB">
        <w:rPr>
          <w:rFonts w:ascii="Consolas" w:hAnsi="Consolas" w:cs="Consolas"/>
          <w:color w:val="808080"/>
          <w:sz w:val="16"/>
          <w:szCs w:val="19"/>
        </w:rPr>
        <w:t>(</w:t>
      </w:r>
      <w:r w:rsidRPr="005E06EB">
        <w:rPr>
          <w:rFonts w:ascii="Consolas" w:hAnsi="Consolas" w:cs="Consolas"/>
          <w:color w:val="0000FF"/>
          <w:sz w:val="16"/>
          <w:szCs w:val="19"/>
        </w:rPr>
        <w:t>partition</w:t>
      </w:r>
      <w:r w:rsidRPr="005E06EB">
        <w:rPr>
          <w:rFonts w:ascii="Consolas" w:hAnsi="Consolas" w:cs="Consolas"/>
          <w:sz w:val="16"/>
          <w:szCs w:val="19"/>
        </w:rPr>
        <w:t xml:space="preserve"> </w:t>
      </w:r>
      <w:r w:rsidRPr="005E06EB">
        <w:rPr>
          <w:rFonts w:ascii="Consolas" w:hAnsi="Consolas" w:cs="Consolas"/>
          <w:color w:val="0000FF"/>
          <w:sz w:val="16"/>
          <w:szCs w:val="19"/>
        </w:rPr>
        <w:t>BY</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invoice_detail_pk</w:t>
      </w:r>
      <w:r w:rsidRPr="005E06EB">
        <w:rPr>
          <w:rFonts w:ascii="Consolas" w:hAnsi="Consolas" w:cs="Consolas"/>
          <w:sz w:val="16"/>
          <w:szCs w:val="19"/>
        </w:rPr>
        <w:t xml:space="preserve"> </w:t>
      </w:r>
      <w:r w:rsidRPr="005E06EB">
        <w:rPr>
          <w:rFonts w:ascii="Consolas" w:hAnsi="Consolas" w:cs="Consolas"/>
          <w:color w:val="0000FF"/>
          <w:sz w:val="16"/>
          <w:szCs w:val="19"/>
        </w:rPr>
        <w:t>ORDER</w:t>
      </w:r>
      <w:r w:rsidRPr="005E06EB">
        <w:rPr>
          <w:rFonts w:ascii="Consolas" w:hAnsi="Consolas" w:cs="Consolas"/>
          <w:sz w:val="16"/>
          <w:szCs w:val="19"/>
        </w:rPr>
        <w:t xml:space="preserve"> </w:t>
      </w:r>
      <w:r w:rsidRPr="005E06EB">
        <w:rPr>
          <w:rFonts w:ascii="Consolas" w:hAnsi="Consolas" w:cs="Consolas"/>
          <w:color w:val="0000FF"/>
          <w:sz w:val="16"/>
          <w:szCs w:val="19"/>
        </w:rPr>
        <w:t>BY</w:t>
      </w: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load_seq_nbr</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row1</w:t>
      </w:r>
      <w:r w:rsidRPr="005E06EB">
        <w:rPr>
          <w:rFonts w:ascii="Consolas" w:hAnsi="Consolas" w:cs="Consolas"/>
          <w:color w:val="808080"/>
          <w:sz w:val="16"/>
          <w:szCs w:val="19"/>
        </w:rPr>
        <w:t>,</w:t>
      </w:r>
    </w:p>
    <w:p w14:paraId="1E66653F"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charge_method</w:t>
      </w:r>
      <w:r w:rsidRPr="005E06EB">
        <w:rPr>
          <w:rFonts w:ascii="Consolas" w:hAnsi="Consolas" w:cs="Consolas"/>
          <w:color w:val="808080"/>
          <w:sz w:val="16"/>
          <w:szCs w:val="19"/>
        </w:rPr>
        <w:t>,</w:t>
      </w:r>
    </w:p>
    <w:p w14:paraId="5946DE6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charge_method_desc</w:t>
      </w:r>
      <w:r w:rsidRPr="005E06EB">
        <w:rPr>
          <w:rFonts w:ascii="Consolas" w:hAnsi="Consolas" w:cs="Consolas"/>
          <w:color w:val="808080"/>
          <w:sz w:val="16"/>
          <w:szCs w:val="19"/>
        </w:rPr>
        <w:t>,</w:t>
      </w:r>
    </w:p>
    <w:p w14:paraId="0ECFF2D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charge_typ</w:t>
      </w:r>
      <w:r w:rsidRPr="005E06EB">
        <w:rPr>
          <w:rFonts w:ascii="Consolas" w:hAnsi="Consolas" w:cs="Consolas"/>
          <w:color w:val="808080"/>
          <w:sz w:val="16"/>
          <w:szCs w:val="19"/>
        </w:rPr>
        <w:t>,</w:t>
      </w:r>
    </w:p>
    <w:p w14:paraId="5AA2C8AA"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charge_typ_desc</w:t>
      </w:r>
      <w:r w:rsidRPr="005E06EB">
        <w:rPr>
          <w:rFonts w:ascii="Consolas" w:hAnsi="Consolas" w:cs="Consolas"/>
          <w:color w:val="808080"/>
          <w:sz w:val="16"/>
          <w:szCs w:val="19"/>
        </w:rPr>
        <w:t>,</w:t>
      </w:r>
    </w:p>
    <w:p w14:paraId="31F8F6F4"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fld</w:t>
      </w:r>
      <w:r w:rsidRPr="005E06EB">
        <w:rPr>
          <w:rFonts w:ascii="Consolas" w:hAnsi="Consolas" w:cs="Consolas"/>
          <w:color w:val="808080"/>
          <w:sz w:val="16"/>
          <w:szCs w:val="19"/>
        </w:rPr>
        <w:t>.</w:t>
      </w:r>
      <w:r w:rsidRPr="005E06EB">
        <w:rPr>
          <w:rFonts w:ascii="Consolas" w:hAnsi="Consolas" w:cs="Consolas"/>
          <w:color w:val="008080"/>
          <w:sz w:val="16"/>
          <w:szCs w:val="19"/>
        </w:rPr>
        <w:t>disposal_cd</w:t>
      </w:r>
      <w:r w:rsidRPr="005E06EB">
        <w:rPr>
          <w:rFonts w:ascii="Consolas" w:hAnsi="Consolas" w:cs="Consolas"/>
          <w:color w:val="808080"/>
          <w:sz w:val="16"/>
          <w:szCs w:val="19"/>
        </w:rPr>
        <w:t>,</w:t>
      </w:r>
    </w:p>
    <w:p w14:paraId="3726B646"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fld</w:t>
      </w:r>
      <w:r w:rsidRPr="005E06EB">
        <w:rPr>
          <w:rFonts w:ascii="Consolas" w:hAnsi="Consolas" w:cs="Consolas"/>
          <w:color w:val="808080"/>
          <w:sz w:val="16"/>
          <w:szCs w:val="19"/>
        </w:rPr>
        <w:t>.</w:t>
      </w:r>
      <w:r w:rsidRPr="005E06EB">
        <w:rPr>
          <w:rFonts w:ascii="Consolas" w:hAnsi="Consolas" w:cs="Consolas"/>
          <w:color w:val="008080"/>
          <w:sz w:val="16"/>
          <w:szCs w:val="19"/>
        </w:rPr>
        <w:t>disposal_price_cd</w:t>
      </w:r>
      <w:r w:rsidRPr="005E06EB">
        <w:rPr>
          <w:rFonts w:ascii="Consolas" w:hAnsi="Consolas" w:cs="Consolas"/>
          <w:color w:val="808080"/>
          <w:sz w:val="16"/>
          <w:szCs w:val="19"/>
        </w:rPr>
        <w:t>,</w:t>
      </w:r>
    </w:p>
    <w:p w14:paraId="632B67C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fld</w:t>
      </w:r>
      <w:r w:rsidRPr="005E06EB">
        <w:rPr>
          <w:rFonts w:ascii="Consolas" w:hAnsi="Consolas" w:cs="Consolas"/>
          <w:color w:val="808080"/>
          <w:sz w:val="16"/>
          <w:szCs w:val="19"/>
        </w:rPr>
        <w:t>.</w:t>
      </w:r>
      <w:r w:rsidRPr="005E06EB">
        <w:rPr>
          <w:rFonts w:ascii="Consolas" w:hAnsi="Consolas" w:cs="Consolas"/>
          <w:color w:val="008080"/>
          <w:sz w:val="16"/>
          <w:szCs w:val="19"/>
        </w:rPr>
        <w:t>disposal_time_start</w:t>
      </w:r>
      <w:r w:rsidRPr="005E06EB">
        <w:rPr>
          <w:rFonts w:ascii="Consolas" w:hAnsi="Consolas" w:cs="Consolas"/>
          <w:color w:val="808080"/>
          <w:sz w:val="16"/>
          <w:szCs w:val="19"/>
        </w:rPr>
        <w:t>,</w:t>
      </w:r>
    </w:p>
    <w:p w14:paraId="1339410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fld</w:t>
      </w:r>
      <w:r w:rsidRPr="005E06EB">
        <w:rPr>
          <w:rFonts w:ascii="Consolas" w:hAnsi="Consolas" w:cs="Consolas"/>
          <w:color w:val="808080"/>
          <w:sz w:val="16"/>
          <w:szCs w:val="19"/>
        </w:rPr>
        <w:t>.</w:t>
      </w:r>
      <w:r w:rsidRPr="005E06EB">
        <w:rPr>
          <w:rFonts w:ascii="Consolas" w:hAnsi="Consolas" w:cs="Consolas"/>
          <w:color w:val="008080"/>
          <w:sz w:val="16"/>
          <w:szCs w:val="19"/>
        </w:rPr>
        <w:t>disposal_time_end</w:t>
      </w:r>
      <w:r w:rsidRPr="005E06EB">
        <w:rPr>
          <w:rFonts w:ascii="Consolas" w:hAnsi="Consolas" w:cs="Consolas"/>
          <w:color w:val="808080"/>
          <w:sz w:val="16"/>
          <w:szCs w:val="19"/>
        </w:rPr>
        <w:t>,</w:t>
      </w:r>
    </w:p>
    <w:p w14:paraId="16801CB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[revenue_period_sk]</w:t>
      </w:r>
      <w:r w:rsidRPr="005E06EB">
        <w:rPr>
          <w:rFonts w:ascii="Consolas" w:hAnsi="Consolas" w:cs="Consolas"/>
          <w:color w:val="808080"/>
          <w:sz w:val="16"/>
          <w:szCs w:val="19"/>
        </w:rPr>
        <w:t>,</w:t>
      </w:r>
    </w:p>
    <w:p w14:paraId="4BDB097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[invoice_dt_sk]</w:t>
      </w:r>
      <w:r w:rsidRPr="005E06EB">
        <w:rPr>
          <w:rFonts w:ascii="Consolas" w:hAnsi="Consolas" w:cs="Consolas"/>
          <w:color w:val="808080"/>
          <w:sz w:val="16"/>
          <w:szCs w:val="19"/>
        </w:rPr>
        <w:t>,</w:t>
      </w:r>
    </w:p>
    <w:p w14:paraId="2D06609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[invoice_from_dt_sk]</w:t>
      </w:r>
      <w:r w:rsidRPr="005E06EB">
        <w:rPr>
          <w:rFonts w:ascii="Consolas" w:hAnsi="Consolas" w:cs="Consolas"/>
          <w:color w:val="808080"/>
          <w:sz w:val="16"/>
          <w:szCs w:val="19"/>
        </w:rPr>
        <w:t>,</w:t>
      </w:r>
    </w:p>
    <w:p w14:paraId="68B526B9"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[invoice_to_dt_sk]</w:t>
      </w:r>
      <w:r w:rsidRPr="005E06EB">
        <w:rPr>
          <w:rFonts w:ascii="Consolas" w:hAnsi="Consolas" w:cs="Consolas"/>
          <w:color w:val="808080"/>
          <w:sz w:val="16"/>
          <w:szCs w:val="19"/>
        </w:rPr>
        <w:t>,</w:t>
      </w:r>
    </w:p>
    <w:p w14:paraId="089B702F"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[invoice_amt]</w:t>
      </w:r>
      <w:r w:rsidRPr="005E06EB">
        <w:rPr>
          <w:rFonts w:ascii="Consolas" w:hAnsi="Consolas" w:cs="Consolas"/>
          <w:color w:val="808080"/>
          <w:sz w:val="16"/>
          <w:szCs w:val="19"/>
        </w:rPr>
        <w:t>,</w:t>
      </w:r>
    </w:p>
    <w:p w14:paraId="4E2B80E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[container_qty]</w:t>
      </w:r>
      <w:r w:rsidRPr="005E06EB">
        <w:rPr>
          <w:rFonts w:ascii="Consolas" w:hAnsi="Consolas" w:cs="Consolas"/>
          <w:color w:val="808080"/>
          <w:sz w:val="16"/>
          <w:szCs w:val="19"/>
        </w:rPr>
        <w:t>,</w:t>
      </w:r>
    </w:p>
    <w:p w14:paraId="75FD293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[disposal_qty]</w:t>
      </w:r>
      <w:r w:rsidRPr="005E06EB">
        <w:rPr>
          <w:rFonts w:ascii="Consolas" w:hAnsi="Consolas" w:cs="Consolas"/>
          <w:color w:val="808080"/>
          <w:sz w:val="16"/>
          <w:szCs w:val="19"/>
        </w:rPr>
        <w:t>,</w:t>
      </w:r>
    </w:p>
    <w:p w14:paraId="0C22C9C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[haul_qty]</w:t>
      </w:r>
      <w:r w:rsidRPr="005E06EB">
        <w:rPr>
          <w:rFonts w:ascii="Consolas" w:hAnsi="Consolas" w:cs="Consolas"/>
          <w:color w:val="808080"/>
          <w:sz w:val="16"/>
          <w:szCs w:val="19"/>
        </w:rPr>
        <w:t>,</w:t>
      </w:r>
    </w:p>
    <w:p w14:paraId="2DA44E2F"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[qty_billed]</w:t>
      </w:r>
      <w:r w:rsidRPr="005E06EB">
        <w:rPr>
          <w:rFonts w:ascii="Consolas" w:hAnsi="Consolas" w:cs="Consolas"/>
          <w:color w:val="808080"/>
          <w:sz w:val="16"/>
          <w:szCs w:val="19"/>
        </w:rPr>
        <w:t>,</w:t>
      </w:r>
    </w:p>
    <w:p w14:paraId="135827F6"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[disposal_unit_rate_amt]</w:t>
      </w:r>
      <w:r w:rsidRPr="005E06EB">
        <w:rPr>
          <w:rFonts w:ascii="Consolas" w:hAnsi="Consolas" w:cs="Consolas"/>
          <w:color w:val="808080"/>
          <w:sz w:val="16"/>
          <w:szCs w:val="19"/>
        </w:rPr>
        <w:t>,</w:t>
      </w:r>
    </w:p>
    <w:p w14:paraId="3801B566"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[disposal_ticket_nbr]</w:t>
      </w:r>
      <w:r w:rsidRPr="005E06EB">
        <w:rPr>
          <w:rFonts w:ascii="Consolas" w:hAnsi="Consolas" w:cs="Consolas"/>
          <w:color w:val="808080"/>
          <w:sz w:val="16"/>
          <w:szCs w:val="19"/>
        </w:rPr>
        <w:t>,</w:t>
      </w:r>
    </w:p>
    <w:p w14:paraId="3498EA4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[invoice_freq_nbr]</w:t>
      </w:r>
      <w:r w:rsidRPr="005E06EB">
        <w:rPr>
          <w:rFonts w:ascii="Consolas" w:hAnsi="Consolas" w:cs="Consolas"/>
          <w:color w:val="808080"/>
          <w:sz w:val="16"/>
          <w:szCs w:val="19"/>
        </w:rPr>
        <w:t>,</w:t>
      </w:r>
    </w:p>
    <w:p w14:paraId="695FEED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[disposal_unit_of_measure]</w:t>
      </w:r>
      <w:r w:rsidRPr="005E06EB">
        <w:rPr>
          <w:rFonts w:ascii="Consolas" w:hAnsi="Consolas" w:cs="Consolas"/>
          <w:color w:val="808080"/>
          <w:sz w:val="16"/>
          <w:szCs w:val="19"/>
        </w:rPr>
        <w:t>,</w:t>
      </w:r>
    </w:p>
    <w:p w14:paraId="205BB562"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service_route_minutes</w:t>
      </w:r>
      <w:r w:rsidRPr="005E06EB">
        <w:rPr>
          <w:rFonts w:ascii="Consolas" w:hAnsi="Consolas" w:cs="Consolas"/>
          <w:color w:val="808080"/>
          <w:sz w:val="16"/>
          <w:szCs w:val="19"/>
        </w:rPr>
        <w:t>,</w:t>
      </w:r>
    </w:p>
    <w:p w14:paraId="794A384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service_dump_minutes</w:t>
      </w:r>
      <w:r w:rsidRPr="005E06EB">
        <w:rPr>
          <w:rFonts w:ascii="Consolas" w:hAnsi="Consolas" w:cs="Consolas"/>
          <w:color w:val="808080"/>
          <w:sz w:val="16"/>
          <w:szCs w:val="19"/>
        </w:rPr>
        <w:t>,</w:t>
      </w:r>
    </w:p>
    <w:p w14:paraId="2F5F020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service_miles_qty</w:t>
      </w:r>
      <w:r w:rsidRPr="005E06EB">
        <w:rPr>
          <w:rFonts w:ascii="Consolas" w:hAnsi="Consolas" w:cs="Consolas"/>
          <w:color w:val="808080"/>
          <w:sz w:val="16"/>
          <w:szCs w:val="19"/>
        </w:rPr>
        <w:t>,</w:t>
      </w:r>
    </w:p>
    <w:p w14:paraId="6ADD530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is_disposal_allow</w:t>
      </w:r>
      <w:r w:rsidRPr="005E06EB">
        <w:rPr>
          <w:rFonts w:ascii="Consolas" w:hAnsi="Consolas" w:cs="Consolas"/>
          <w:color w:val="808080"/>
          <w:sz w:val="16"/>
          <w:szCs w:val="19"/>
        </w:rPr>
        <w:t>,</w:t>
      </w:r>
    </w:p>
    <w:p w14:paraId="47C826B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orig_start_dt</w:t>
      </w:r>
      <w:r w:rsidRPr="005E06EB">
        <w:rPr>
          <w:rFonts w:ascii="Consolas" w:hAnsi="Consolas" w:cs="Consolas"/>
          <w:color w:val="808080"/>
          <w:sz w:val="16"/>
          <w:szCs w:val="19"/>
        </w:rPr>
        <w:t>,</w:t>
      </w:r>
    </w:p>
    <w:p w14:paraId="6482F4C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fsa</w:t>
      </w:r>
      <w:r w:rsidRPr="005E06EB">
        <w:rPr>
          <w:rFonts w:ascii="Consolas" w:hAnsi="Consolas" w:cs="Consolas"/>
          <w:color w:val="808080"/>
          <w:sz w:val="16"/>
          <w:szCs w:val="19"/>
        </w:rPr>
        <w:t>.</w:t>
      </w:r>
      <w:r w:rsidRPr="005E06EB">
        <w:rPr>
          <w:rFonts w:ascii="Consolas" w:hAnsi="Consolas" w:cs="Consolas"/>
          <w:color w:val="008080"/>
          <w:sz w:val="16"/>
          <w:szCs w:val="19"/>
        </w:rPr>
        <w:t>txn_cd</w:t>
      </w:r>
      <w:r w:rsidRPr="005E06EB">
        <w:rPr>
          <w:rFonts w:ascii="Consolas" w:hAnsi="Consolas" w:cs="Consolas"/>
          <w:color w:val="808080"/>
          <w:sz w:val="16"/>
          <w:szCs w:val="19"/>
        </w:rPr>
        <w:t>,</w:t>
      </w:r>
    </w:p>
    <w:p w14:paraId="0EF65C0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fsa</w:t>
      </w:r>
      <w:r w:rsidRPr="005E06EB">
        <w:rPr>
          <w:rFonts w:ascii="Consolas" w:hAnsi="Consolas" w:cs="Consolas"/>
          <w:color w:val="808080"/>
          <w:sz w:val="16"/>
          <w:szCs w:val="19"/>
        </w:rPr>
        <w:t>.</w:t>
      </w:r>
      <w:r w:rsidRPr="005E06EB">
        <w:rPr>
          <w:rFonts w:ascii="Consolas" w:hAnsi="Consolas" w:cs="Consolas"/>
          <w:color w:val="008080"/>
          <w:sz w:val="16"/>
          <w:szCs w:val="19"/>
        </w:rPr>
        <w:t>reason_cd</w:t>
      </w:r>
      <w:r w:rsidRPr="005E06EB">
        <w:rPr>
          <w:rFonts w:ascii="Consolas" w:hAnsi="Consolas" w:cs="Consolas"/>
          <w:color w:val="808080"/>
          <w:sz w:val="16"/>
          <w:szCs w:val="19"/>
        </w:rPr>
        <w:t>,</w:t>
      </w:r>
    </w:p>
    <w:p w14:paraId="1C344BB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fsa</w:t>
      </w:r>
      <w:r w:rsidRPr="005E06EB">
        <w:rPr>
          <w:rFonts w:ascii="Consolas" w:hAnsi="Consolas" w:cs="Consolas"/>
          <w:color w:val="808080"/>
          <w:sz w:val="16"/>
          <w:szCs w:val="19"/>
        </w:rPr>
        <w:t>.</w:t>
      </w:r>
      <w:r w:rsidRPr="005E06EB">
        <w:rPr>
          <w:rFonts w:ascii="Consolas" w:hAnsi="Consolas" w:cs="Consolas"/>
          <w:color w:val="008080"/>
          <w:sz w:val="16"/>
          <w:szCs w:val="19"/>
        </w:rPr>
        <w:t>txn_reason_desc</w:t>
      </w:r>
      <w:r w:rsidRPr="005E06EB">
        <w:rPr>
          <w:rFonts w:ascii="Consolas" w:hAnsi="Consolas" w:cs="Consolas"/>
          <w:color w:val="808080"/>
          <w:sz w:val="16"/>
          <w:szCs w:val="19"/>
        </w:rPr>
        <w:t>,</w:t>
      </w:r>
    </w:p>
    <w:p w14:paraId="1D4850B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fsa</w:t>
      </w:r>
      <w:r w:rsidRPr="005E06EB">
        <w:rPr>
          <w:rFonts w:ascii="Consolas" w:hAnsi="Consolas" w:cs="Consolas"/>
          <w:color w:val="808080"/>
          <w:sz w:val="16"/>
          <w:szCs w:val="19"/>
        </w:rPr>
        <w:t>.</w:t>
      </w:r>
      <w:r w:rsidRPr="005E06EB">
        <w:rPr>
          <w:rFonts w:ascii="Consolas" w:hAnsi="Consolas" w:cs="Consolas"/>
          <w:color w:val="008080"/>
          <w:sz w:val="16"/>
          <w:szCs w:val="19"/>
        </w:rPr>
        <w:t>competitor_nm</w:t>
      </w:r>
      <w:r w:rsidRPr="005E06EB">
        <w:rPr>
          <w:rFonts w:ascii="Consolas" w:hAnsi="Consolas" w:cs="Consolas"/>
          <w:color w:val="808080"/>
          <w:sz w:val="16"/>
          <w:szCs w:val="19"/>
        </w:rPr>
        <w:t>,</w:t>
      </w:r>
    </w:p>
    <w:p w14:paraId="7A4C6127"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CASE</w:t>
      </w:r>
    </w:p>
    <w:p w14:paraId="5F38009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WHEN</w:t>
      </w:r>
      <w:r w:rsidRPr="005E06EB">
        <w:rPr>
          <w:rFonts w:ascii="Consolas" w:hAnsi="Consolas" w:cs="Consolas"/>
          <w:sz w:val="16"/>
          <w:szCs w:val="19"/>
        </w:rPr>
        <w:t xml:space="preserve"> </w:t>
      </w:r>
      <w:r w:rsidRPr="005E06EB">
        <w:rPr>
          <w:rFonts w:ascii="Consolas" w:hAnsi="Consolas" w:cs="Consolas"/>
          <w:color w:val="FF00FF"/>
          <w:sz w:val="16"/>
          <w:szCs w:val="19"/>
        </w:rPr>
        <w:t>Datediff</w:t>
      </w:r>
      <w:r w:rsidRPr="005E06EB">
        <w:rPr>
          <w:rFonts w:ascii="Consolas" w:hAnsi="Consolas" w:cs="Consolas"/>
          <w:color w:val="808080"/>
          <w:sz w:val="16"/>
          <w:szCs w:val="19"/>
        </w:rPr>
        <w:t>(</w:t>
      </w:r>
      <w:r w:rsidRPr="005E06EB">
        <w:rPr>
          <w:rFonts w:ascii="Consolas" w:hAnsi="Consolas" w:cs="Consolas"/>
          <w:color w:val="008080"/>
          <w:sz w:val="16"/>
          <w:szCs w:val="19"/>
        </w:rPr>
        <w:t>m</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orig_start_dt</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FF"/>
          <w:sz w:val="16"/>
          <w:szCs w:val="19"/>
        </w:rPr>
        <w:t>CONVERT</w:t>
      </w:r>
      <w:r w:rsidRPr="005E06EB">
        <w:rPr>
          <w:rFonts w:ascii="Consolas" w:hAnsi="Consolas" w:cs="Consolas"/>
          <w:color w:val="808080"/>
          <w:sz w:val="16"/>
          <w:szCs w:val="19"/>
        </w:rPr>
        <w:t>(</w:t>
      </w:r>
      <w:r w:rsidRPr="005E06EB">
        <w:rPr>
          <w:rFonts w:ascii="Consolas" w:hAnsi="Consolas" w:cs="Consolas"/>
          <w:color w:val="0000FF"/>
          <w:sz w:val="16"/>
          <w:szCs w:val="19"/>
        </w:rPr>
        <w:t>DATETIME</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FF"/>
          <w:sz w:val="16"/>
          <w:szCs w:val="19"/>
        </w:rPr>
        <w:t>CONVERT</w:t>
      </w:r>
      <w:r w:rsidRPr="005E06EB">
        <w:rPr>
          <w:rFonts w:ascii="Consolas" w:hAnsi="Consolas" w:cs="Consolas"/>
          <w:color w:val="808080"/>
          <w:sz w:val="16"/>
          <w:szCs w:val="19"/>
        </w:rPr>
        <w:t>(</w:t>
      </w:r>
      <w:r w:rsidRPr="005E06EB">
        <w:rPr>
          <w:rFonts w:ascii="Consolas" w:hAnsi="Consolas" w:cs="Consolas"/>
          <w:color w:val="0000FF"/>
          <w:sz w:val="16"/>
          <w:szCs w:val="19"/>
        </w:rPr>
        <w:t>VARCHAR</w:t>
      </w:r>
      <w:r w:rsidRPr="005E06EB">
        <w:rPr>
          <w:rFonts w:ascii="Consolas" w:hAnsi="Consolas" w:cs="Consolas"/>
          <w:color w:val="808080"/>
          <w:sz w:val="16"/>
          <w:szCs w:val="19"/>
        </w:rPr>
        <w:t>(</w:t>
      </w:r>
      <w:r w:rsidRPr="005E06EB">
        <w:rPr>
          <w:rFonts w:ascii="Consolas" w:hAnsi="Consolas" w:cs="Consolas"/>
          <w:sz w:val="16"/>
          <w:szCs w:val="19"/>
        </w:rPr>
        <w:t>8</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invoice_dt_sk</w:t>
      </w:r>
      <w:r w:rsidRPr="005E06EB">
        <w:rPr>
          <w:rFonts w:ascii="Consolas" w:hAnsi="Consolas" w:cs="Consolas"/>
          <w:color w:val="808080"/>
          <w:sz w:val="16"/>
          <w:szCs w:val="19"/>
        </w:rPr>
        <w:t>),</w:t>
      </w:r>
      <w:r w:rsidRPr="005E06EB">
        <w:rPr>
          <w:rFonts w:ascii="Consolas" w:hAnsi="Consolas" w:cs="Consolas"/>
          <w:sz w:val="16"/>
          <w:szCs w:val="19"/>
        </w:rPr>
        <w:t xml:space="preserve"> 112</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808080"/>
          <w:sz w:val="16"/>
          <w:szCs w:val="19"/>
        </w:rPr>
        <w:t>&lt;=</w:t>
      </w:r>
      <w:r w:rsidRPr="005E06EB">
        <w:rPr>
          <w:rFonts w:ascii="Consolas" w:hAnsi="Consolas" w:cs="Consolas"/>
          <w:sz w:val="16"/>
          <w:szCs w:val="19"/>
        </w:rPr>
        <w:t xml:space="preserve"> 6 </w:t>
      </w:r>
      <w:r w:rsidRPr="005E06EB">
        <w:rPr>
          <w:rFonts w:ascii="Consolas" w:hAnsi="Consolas" w:cs="Consolas"/>
          <w:color w:val="0000FF"/>
          <w:sz w:val="16"/>
          <w:szCs w:val="19"/>
        </w:rPr>
        <w:t>THEN</w:t>
      </w:r>
      <w:r w:rsidRPr="005E06EB">
        <w:rPr>
          <w:rFonts w:ascii="Consolas" w:hAnsi="Consolas" w:cs="Consolas"/>
          <w:sz w:val="16"/>
          <w:szCs w:val="19"/>
        </w:rPr>
        <w:t xml:space="preserve"> 1</w:t>
      </w:r>
    </w:p>
    <w:p w14:paraId="027C7329"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ELSE</w:t>
      </w:r>
      <w:r w:rsidRPr="005E06EB">
        <w:rPr>
          <w:rFonts w:ascii="Consolas" w:hAnsi="Consolas" w:cs="Consolas"/>
          <w:sz w:val="16"/>
          <w:szCs w:val="19"/>
        </w:rPr>
        <w:t xml:space="preserve"> 0</w:t>
      </w:r>
    </w:p>
    <w:p w14:paraId="7B5AA37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END</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new_customer_cg_flag</w:t>
      </w:r>
      <w:r w:rsidRPr="005E06EB">
        <w:rPr>
          <w:rFonts w:ascii="Consolas" w:hAnsi="Consolas" w:cs="Consolas"/>
          <w:color w:val="808080"/>
          <w:sz w:val="16"/>
          <w:szCs w:val="19"/>
        </w:rPr>
        <w:t>,</w:t>
      </w:r>
    </w:p>
    <w:p w14:paraId="5F3EEA12"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FF00FF"/>
          <w:sz w:val="16"/>
          <w:szCs w:val="19"/>
        </w:rPr>
        <w:t>COALESCE</w:t>
      </w:r>
      <w:r w:rsidRPr="005E06EB">
        <w:rPr>
          <w:rFonts w:ascii="Consolas" w:hAnsi="Consolas" w:cs="Consolas"/>
          <w:color w:val="808080"/>
          <w:sz w:val="16"/>
          <w:szCs w:val="19"/>
        </w:rPr>
        <w:t>(</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fsd_special_handling_cd</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dcg_special_handling_cd</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special_handling_cd</w:t>
      </w:r>
      <w:r w:rsidRPr="005E06EB">
        <w:rPr>
          <w:rFonts w:ascii="Consolas" w:hAnsi="Consolas" w:cs="Consolas"/>
          <w:color w:val="808080"/>
          <w:sz w:val="16"/>
          <w:szCs w:val="19"/>
        </w:rPr>
        <w:t>,</w:t>
      </w:r>
    </w:p>
    <w:p w14:paraId="0BA6A87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CASE</w:t>
      </w:r>
    </w:p>
    <w:p w14:paraId="139943E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WHEN</w:t>
      </w: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fsd_special_handling_cd</w:t>
      </w:r>
      <w:r w:rsidRPr="005E06EB">
        <w:rPr>
          <w:rFonts w:ascii="Consolas" w:hAnsi="Consolas" w:cs="Consolas"/>
          <w:sz w:val="16"/>
          <w:szCs w:val="19"/>
        </w:rPr>
        <w:t xml:space="preserve"> </w:t>
      </w:r>
      <w:r w:rsidRPr="005E06EB">
        <w:rPr>
          <w:rFonts w:ascii="Consolas" w:hAnsi="Consolas" w:cs="Consolas"/>
          <w:color w:val="808080"/>
          <w:sz w:val="16"/>
          <w:szCs w:val="19"/>
        </w:rPr>
        <w:t>IN</w:t>
      </w:r>
      <w:r w:rsidRPr="005E06EB">
        <w:rPr>
          <w:rFonts w:ascii="Consolas" w:hAnsi="Consolas" w:cs="Consolas"/>
          <w:color w:val="0000FF"/>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'A'</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'D'</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'S'</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'X'</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'6'</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'4'</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00FF"/>
          <w:sz w:val="16"/>
          <w:szCs w:val="19"/>
        </w:rPr>
        <w:t>THEN</w:t>
      </w:r>
      <w:r w:rsidRPr="005E06EB">
        <w:rPr>
          <w:rFonts w:ascii="Consolas" w:hAnsi="Consolas" w:cs="Consolas"/>
          <w:sz w:val="16"/>
          <w:szCs w:val="19"/>
        </w:rPr>
        <w:t xml:space="preserve"> 1</w:t>
      </w:r>
    </w:p>
    <w:p w14:paraId="79CEE5FB"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ELSE</w:t>
      </w:r>
      <w:r w:rsidRPr="005E06EB">
        <w:rPr>
          <w:rFonts w:ascii="Consolas" w:hAnsi="Consolas" w:cs="Consolas"/>
          <w:sz w:val="16"/>
          <w:szCs w:val="19"/>
        </w:rPr>
        <w:t xml:space="preserve"> 0</w:t>
      </w:r>
    </w:p>
    <w:p w14:paraId="1159D21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END</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special_waste</w:t>
      </w:r>
      <w:r w:rsidRPr="005E06EB">
        <w:rPr>
          <w:rFonts w:ascii="Consolas" w:hAnsi="Consolas" w:cs="Consolas"/>
          <w:color w:val="808080"/>
          <w:sz w:val="16"/>
          <w:szCs w:val="19"/>
        </w:rPr>
        <w:t>,</w:t>
      </w:r>
    </w:p>
    <w:p w14:paraId="3DDC574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FF00FF"/>
          <w:sz w:val="16"/>
          <w:szCs w:val="19"/>
        </w:rPr>
        <w:t>COALESCE</w:t>
      </w:r>
      <w:r w:rsidRPr="005E06EB">
        <w:rPr>
          <w:rFonts w:ascii="Consolas" w:hAnsi="Consolas" w:cs="Consolas"/>
          <w:color w:val="808080"/>
          <w:sz w:val="16"/>
          <w:szCs w:val="19"/>
        </w:rPr>
        <w:t>(</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fsd_has_compactor</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dcg_has_compactor</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has_compactor</w:t>
      </w:r>
      <w:r w:rsidRPr="005E06EB">
        <w:rPr>
          <w:rFonts w:ascii="Consolas" w:hAnsi="Consolas" w:cs="Consolas"/>
          <w:color w:val="808080"/>
          <w:sz w:val="16"/>
          <w:szCs w:val="19"/>
        </w:rPr>
        <w:t>,</w:t>
      </w:r>
    </w:p>
    <w:p w14:paraId="490DF43F"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FF00FF"/>
          <w:sz w:val="16"/>
          <w:szCs w:val="19"/>
        </w:rPr>
        <w:t>COALESCE</w:t>
      </w:r>
      <w:r w:rsidRPr="005E06EB">
        <w:rPr>
          <w:rFonts w:ascii="Consolas" w:hAnsi="Consolas" w:cs="Consolas"/>
          <w:color w:val="808080"/>
          <w:sz w:val="16"/>
          <w:szCs w:val="19"/>
        </w:rPr>
        <w:t>(</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fsd_container_size</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dcg_container_size</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container_size</w:t>
      </w:r>
      <w:r w:rsidRPr="005E06EB">
        <w:rPr>
          <w:rFonts w:ascii="Consolas" w:hAnsi="Consolas" w:cs="Consolas"/>
          <w:color w:val="808080"/>
          <w:sz w:val="16"/>
          <w:szCs w:val="19"/>
        </w:rPr>
        <w:t>,</w:t>
      </w:r>
    </w:p>
    <w:p w14:paraId="375FF57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Container_Cd</w:t>
      </w:r>
      <w:r w:rsidRPr="005E06EB">
        <w:rPr>
          <w:rFonts w:ascii="Consolas" w:hAnsi="Consolas" w:cs="Consolas"/>
          <w:color w:val="808080"/>
          <w:sz w:val="16"/>
          <w:szCs w:val="19"/>
        </w:rPr>
        <w:t>,</w:t>
      </w:r>
    </w:p>
    <w:p w14:paraId="7758DB9A"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Container_Nm</w:t>
      </w:r>
      <w:r w:rsidRPr="005E06EB">
        <w:rPr>
          <w:rFonts w:ascii="Consolas" w:hAnsi="Consolas" w:cs="Consolas"/>
          <w:color w:val="808080"/>
          <w:sz w:val="16"/>
          <w:szCs w:val="19"/>
        </w:rPr>
        <w:t>,</w:t>
      </w:r>
    </w:p>
    <w:p w14:paraId="26ED891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Cur_LOB_Category</w:t>
      </w:r>
      <w:r w:rsidRPr="005E06EB">
        <w:rPr>
          <w:rFonts w:ascii="Consolas" w:hAnsi="Consolas" w:cs="Consolas"/>
          <w:color w:val="808080"/>
          <w:sz w:val="16"/>
          <w:szCs w:val="19"/>
        </w:rPr>
        <w:t>,</w:t>
      </w:r>
    </w:p>
    <w:p w14:paraId="01B0679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CASE</w:t>
      </w:r>
    </w:p>
    <w:p w14:paraId="6781A1A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WHEN</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Acct_Type</w:t>
      </w:r>
      <w:r w:rsidRPr="005E06EB">
        <w:rPr>
          <w:rFonts w:ascii="Consolas" w:hAnsi="Consolas" w:cs="Consolas"/>
          <w:sz w:val="16"/>
          <w:szCs w:val="19"/>
        </w:rPr>
        <w:t xml:space="preserve"> </w:t>
      </w:r>
      <w:r w:rsidRPr="005E06EB">
        <w:rPr>
          <w:rFonts w:ascii="Consolas" w:hAnsi="Consolas" w:cs="Consolas"/>
          <w:color w:val="808080"/>
          <w:sz w:val="16"/>
          <w:szCs w:val="19"/>
        </w:rPr>
        <w:t>IN</w:t>
      </w:r>
      <w:r w:rsidRPr="005E06EB">
        <w:rPr>
          <w:rFonts w:ascii="Consolas" w:hAnsi="Consolas" w:cs="Consolas"/>
          <w:color w:val="0000FF"/>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'P'</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'B'</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'C'</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'E'</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'L'</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00FF"/>
          <w:sz w:val="16"/>
          <w:szCs w:val="19"/>
        </w:rPr>
        <w:t>THEN</w:t>
      </w:r>
      <w:r w:rsidRPr="005E06EB">
        <w:rPr>
          <w:rFonts w:ascii="Consolas" w:hAnsi="Consolas" w:cs="Consolas"/>
          <w:sz w:val="16"/>
          <w:szCs w:val="19"/>
        </w:rPr>
        <w:t xml:space="preserve"> </w:t>
      </w:r>
      <w:r w:rsidRPr="005E06EB">
        <w:rPr>
          <w:rFonts w:ascii="Consolas" w:hAnsi="Consolas" w:cs="Consolas"/>
          <w:color w:val="FF0000"/>
          <w:sz w:val="16"/>
          <w:szCs w:val="19"/>
        </w:rPr>
        <w:t>'Permanent'</w:t>
      </w:r>
    </w:p>
    <w:p w14:paraId="73227EAB"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WHEN</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Acct_Type</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color w:val="0000FF"/>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'S'</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00FF"/>
          <w:sz w:val="16"/>
          <w:szCs w:val="19"/>
        </w:rPr>
        <w:t>THEN</w:t>
      </w:r>
      <w:r w:rsidRPr="005E06EB">
        <w:rPr>
          <w:rFonts w:ascii="Consolas" w:hAnsi="Consolas" w:cs="Consolas"/>
          <w:sz w:val="16"/>
          <w:szCs w:val="19"/>
        </w:rPr>
        <w:t xml:space="preserve"> </w:t>
      </w:r>
      <w:r w:rsidRPr="005E06EB">
        <w:rPr>
          <w:rFonts w:ascii="Consolas" w:hAnsi="Consolas" w:cs="Consolas"/>
          <w:color w:val="FF0000"/>
          <w:sz w:val="16"/>
          <w:szCs w:val="19"/>
        </w:rPr>
        <w:t>'Seasonal'</w:t>
      </w:r>
    </w:p>
    <w:p w14:paraId="0D626D8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WHEN</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Acct_Type</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color w:val="0000FF"/>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'I'</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00FF"/>
          <w:sz w:val="16"/>
          <w:szCs w:val="19"/>
        </w:rPr>
        <w:t>THEN</w:t>
      </w:r>
      <w:r w:rsidRPr="005E06EB">
        <w:rPr>
          <w:rFonts w:ascii="Consolas" w:hAnsi="Consolas" w:cs="Consolas"/>
          <w:sz w:val="16"/>
          <w:szCs w:val="19"/>
        </w:rPr>
        <w:t xml:space="preserve"> </w:t>
      </w:r>
      <w:r w:rsidRPr="005E06EB">
        <w:rPr>
          <w:rFonts w:ascii="Consolas" w:hAnsi="Consolas" w:cs="Consolas"/>
          <w:color w:val="FF0000"/>
          <w:sz w:val="16"/>
          <w:szCs w:val="19"/>
        </w:rPr>
        <w:t>'Intercompany'</w:t>
      </w:r>
    </w:p>
    <w:p w14:paraId="1410437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WHEN</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Acct_Type</w:t>
      </w:r>
      <w:r w:rsidRPr="005E06EB">
        <w:rPr>
          <w:rFonts w:ascii="Consolas" w:hAnsi="Consolas" w:cs="Consolas"/>
          <w:sz w:val="16"/>
          <w:szCs w:val="19"/>
        </w:rPr>
        <w:t xml:space="preserve"> </w:t>
      </w:r>
      <w:r w:rsidRPr="005E06EB">
        <w:rPr>
          <w:rFonts w:ascii="Consolas" w:hAnsi="Consolas" w:cs="Consolas"/>
          <w:color w:val="808080"/>
          <w:sz w:val="16"/>
          <w:szCs w:val="19"/>
        </w:rPr>
        <w:t>IN</w:t>
      </w:r>
      <w:r w:rsidRPr="005E06EB">
        <w:rPr>
          <w:rFonts w:ascii="Consolas" w:hAnsi="Consolas" w:cs="Consolas"/>
          <w:color w:val="0000FF"/>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'T'</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'X'</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00FF"/>
          <w:sz w:val="16"/>
          <w:szCs w:val="19"/>
        </w:rPr>
        <w:t>THEN</w:t>
      </w:r>
      <w:r w:rsidRPr="005E06EB">
        <w:rPr>
          <w:rFonts w:ascii="Consolas" w:hAnsi="Consolas" w:cs="Consolas"/>
          <w:sz w:val="16"/>
          <w:szCs w:val="19"/>
        </w:rPr>
        <w:t xml:space="preserve"> </w:t>
      </w:r>
      <w:r w:rsidRPr="005E06EB">
        <w:rPr>
          <w:rFonts w:ascii="Consolas" w:hAnsi="Consolas" w:cs="Consolas"/>
          <w:color w:val="FF0000"/>
          <w:sz w:val="16"/>
          <w:szCs w:val="19"/>
        </w:rPr>
        <w:t>'Temporary'</w:t>
      </w:r>
    </w:p>
    <w:p w14:paraId="4EF9C06A"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ELSE</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Acct_Type</w:t>
      </w:r>
    </w:p>
    <w:p w14:paraId="5E57909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END</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acct_type</w:t>
      </w:r>
      <w:r w:rsidRPr="005E06EB">
        <w:rPr>
          <w:rFonts w:ascii="Consolas" w:hAnsi="Consolas" w:cs="Consolas"/>
          <w:color w:val="808080"/>
          <w:sz w:val="16"/>
          <w:szCs w:val="19"/>
        </w:rPr>
        <w:t>,</w:t>
      </w:r>
    </w:p>
    <w:p w14:paraId="60525116"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Excess_Ton_Amt</w:t>
      </w:r>
      <w:r w:rsidRPr="005E06EB">
        <w:rPr>
          <w:rFonts w:ascii="Consolas" w:hAnsi="Consolas" w:cs="Consolas"/>
          <w:color w:val="808080"/>
          <w:sz w:val="16"/>
          <w:szCs w:val="19"/>
        </w:rPr>
        <w:t>,</w:t>
      </w:r>
    </w:p>
    <w:p w14:paraId="50FD923B"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drh</w:t>
      </w:r>
      <w:r w:rsidRPr="005E06EB">
        <w:rPr>
          <w:rFonts w:ascii="Consolas" w:hAnsi="Consolas" w:cs="Consolas"/>
          <w:color w:val="808080"/>
          <w:sz w:val="16"/>
          <w:szCs w:val="19"/>
        </w:rPr>
        <w:t>.</w:t>
      </w:r>
      <w:r w:rsidRPr="005E06EB">
        <w:rPr>
          <w:rFonts w:ascii="Consolas" w:hAnsi="Consolas" w:cs="Consolas"/>
          <w:color w:val="008080"/>
          <w:sz w:val="16"/>
          <w:szCs w:val="19"/>
        </w:rPr>
        <w:t>Rate_Eff_Dt</w:t>
      </w:r>
      <w:r w:rsidRPr="005E06EB">
        <w:rPr>
          <w:rFonts w:ascii="Consolas" w:hAnsi="Consolas" w:cs="Consolas"/>
          <w:color w:val="808080"/>
          <w:sz w:val="16"/>
          <w:szCs w:val="19"/>
        </w:rPr>
        <w:t>,</w:t>
      </w:r>
    </w:p>
    <w:p w14:paraId="2ADFC816"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daf</w:t>
      </w:r>
      <w:r w:rsidRPr="005E06EB">
        <w:rPr>
          <w:rFonts w:ascii="Consolas" w:hAnsi="Consolas" w:cs="Consolas"/>
          <w:color w:val="808080"/>
          <w:sz w:val="16"/>
          <w:szCs w:val="19"/>
        </w:rPr>
        <w:t>.</w:t>
      </w:r>
      <w:r w:rsidRPr="005E06EB">
        <w:rPr>
          <w:rFonts w:ascii="Consolas" w:hAnsi="Consolas" w:cs="Consolas"/>
          <w:color w:val="008080"/>
          <w:sz w:val="16"/>
          <w:szCs w:val="19"/>
        </w:rPr>
        <w:t>Fee_Type</w:t>
      </w:r>
      <w:r w:rsidRPr="005E06EB">
        <w:rPr>
          <w:rFonts w:ascii="Consolas" w:hAnsi="Consolas" w:cs="Consolas"/>
          <w:color w:val="808080"/>
          <w:sz w:val="16"/>
          <w:szCs w:val="19"/>
        </w:rPr>
        <w:t>,</w:t>
      </w:r>
    </w:p>
    <w:p w14:paraId="660BC7F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daf</w:t>
      </w:r>
      <w:r w:rsidRPr="005E06EB">
        <w:rPr>
          <w:rFonts w:ascii="Consolas" w:hAnsi="Consolas" w:cs="Consolas"/>
          <w:color w:val="808080"/>
          <w:sz w:val="16"/>
          <w:szCs w:val="19"/>
        </w:rPr>
        <w:t>.</w:t>
      </w:r>
      <w:r w:rsidRPr="005E06EB">
        <w:rPr>
          <w:rFonts w:ascii="Consolas" w:hAnsi="Consolas" w:cs="Consolas"/>
          <w:color w:val="008080"/>
          <w:sz w:val="16"/>
          <w:szCs w:val="19"/>
        </w:rPr>
        <w:t>Fee_Type_Desc</w:t>
      </w:r>
      <w:r w:rsidRPr="005E06EB">
        <w:rPr>
          <w:rFonts w:ascii="Consolas" w:hAnsi="Consolas" w:cs="Consolas"/>
          <w:color w:val="808080"/>
          <w:sz w:val="16"/>
          <w:szCs w:val="19"/>
        </w:rPr>
        <w:t>,</w:t>
      </w:r>
    </w:p>
    <w:p w14:paraId="6D04002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daf</w:t>
      </w:r>
      <w:r w:rsidRPr="005E06EB">
        <w:rPr>
          <w:rFonts w:ascii="Consolas" w:hAnsi="Consolas" w:cs="Consolas"/>
          <w:color w:val="808080"/>
          <w:sz w:val="16"/>
          <w:szCs w:val="19"/>
        </w:rPr>
        <w:t>.</w:t>
      </w:r>
      <w:r w:rsidRPr="005E06EB">
        <w:rPr>
          <w:rFonts w:ascii="Consolas" w:hAnsi="Consolas" w:cs="Consolas"/>
          <w:color w:val="008080"/>
          <w:sz w:val="16"/>
          <w:szCs w:val="19"/>
        </w:rPr>
        <w:t>is_Locked</w:t>
      </w:r>
      <w:r w:rsidRPr="005E06EB">
        <w:rPr>
          <w:rFonts w:ascii="Consolas" w:hAnsi="Consolas" w:cs="Consolas"/>
          <w:color w:val="808080"/>
          <w:sz w:val="16"/>
          <w:szCs w:val="19"/>
        </w:rPr>
        <w:t>,</w:t>
      </w:r>
    </w:p>
    <w:p w14:paraId="4D8626A4"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CASE</w:t>
      </w:r>
    </w:p>
    <w:p w14:paraId="2E85390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WHEN</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Acct_Fee_SK</w:t>
      </w:r>
      <w:r w:rsidRPr="005E06EB">
        <w:rPr>
          <w:rFonts w:ascii="Consolas" w:hAnsi="Consolas" w:cs="Consolas"/>
          <w:sz w:val="16"/>
          <w:szCs w:val="19"/>
        </w:rPr>
        <w:t xml:space="preserve"> </w:t>
      </w:r>
      <w:r w:rsidRPr="005E06EB">
        <w:rPr>
          <w:rFonts w:ascii="Consolas" w:hAnsi="Consolas" w:cs="Consolas"/>
          <w:color w:val="808080"/>
          <w:sz w:val="16"/>
          <w:szCs w:val="19"/>
        </w:rPr>
        <w:t>&gt;</w:t>
      </w:r>
      <w:r w:rsidRPr="005E06EB">
        <w:rPr>
          <w:rFonts w:ascii="Consolas" w:hAnsi="Consolas" w:cs="Consolas"/>
          <w:sz w:val="16"/>
          <w:szCs w:val="19"/>
        </w:rPr>
        <w:t xml:space="preserve"> 0 </w:t>
      </w:r>
      <w:r w:rsidRPr="005E06EB">
        <w:rPr>
          <w:rFonts w:ascii="Consolas" w:hAnsi="Consolas" w:cs="Consolas"/>
          <w:color w:val="0000FF"/>
          <w:sz w:val="16"/>
          <w:szCs w:val="19"/>
        </w:rPr>
        <w:t>THEN</w:t>
      </w:r>
      <w:r w:rsidRPr="005E06EB">
        <w:rPr>
          <w:rFonts w:ascii="Consolas" w:hAnsi="Consolas" w:cs="Consolas"/>
          <w:sz w:val="16"/>
          <w:szCs w:val="19"/>
        </w:rPr>
        <w:t xml:space="preserve"> 1</w:t>
      </w:r>
    </w:p>
    <w:p w14:paraId="47E94DA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ELSE</w:t>
      </w:r>
      <w:r w:rsidRPr="005E06EB">
        <w:rPr>
          <w:rFonts w:ascii="Consolas" w:hAnsi="Consolas" w:cs="Consolas"/>
          <w:sz w:val="16"/>
          <w:szCs w:val="19"/>
        </w:rPr>
        <w:t xml:space="preserve"> 0</w:t>
      </w:r>
    </w:p>
    <w:p w14:paraId="5C55F662"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END</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is_fee</w:t>
      </w:r>
      <w:r w:rsidRPr="005E06EB">
        <w:rPr>
          <w:rFonts w:ascii="Consolas" w:hAnsi="Consolas" w:cs="Consolas"/>
          <w:color w:val="808080"/>
          <w:sz w:val="16"/>
          <w:szCs w:val="19"/>
        </w:rPr>
        <w:t>,</w:t>
      </w:r>
    </w:p>
    <w:p w14:paraId="68D9F63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CASE</w:t>
      </w:r>
    </w:p>
    <w:p w14:paraId="0CC6F24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WHEN</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Invoice_Note</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00"/>
          <w:sz w:val="16"/>
          <w:szCs w:val="19"/>
        </w:rPr>
        <w:t>'@ERFONFRF@'</w:t>
      </w:r>
      <w:r w:rsidRPr="005E06EB">
        <w:rPr>
          <w:rFonts w:ascii="Consolas" w:hAnsi="Consolas" w:cs="Consolas"/>
          <w:sz w:val="16"/>
          <w:szCs w:val="19"/>
        </w:rPr>
        <w:t xml:space="preserve"> </w:t>
      </w:r>
      <w:r w:rsidRPr="005E06EB">
        <w:rPr>
          <w:rFonts w:ascii="Consolas" w:hAnsi="Consolas" w:cs="Consolas"/>
          <w:color w:val="0000FF"/>
          <w:sz w:val="16"/>
          <w:szCs w:val="19"/>
        </w:rPr>
        <w:t>THEN</w:t>
      </w:r>
      <w:r w:rsidRPr="005E06EB">
        <w:rPr>
          <w:rFonts w:ascii="Consolas" w:hAnsi="Consolas" w:cs="Consolas"/>
          <w:sz w:val="16"/>
          <w:szCs w:val="19"/>
        </w:rPr>
        <w:t xml:space="preserve"> 1</w:t>
      </w:r>
    </w:p>
    <w:p w14:paraId="47482E0F"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ELSE</w:t>
      </w:r>
      <w:r w:rsidRPr="005E06EB">
        <w:rPr>
          <w:rFonts w:ascii="Consolas" w:hAnsi="Consolas" w:cs="Consolas"/>
          <w:sz w:val="16"/>
          <w:szCs w:val="19"/>
        </w:rPr>
        <w:t xml:space="preserve"> 0</w:t>
      </w:r>
    </w:p>
    <w:p w14:paraId="371BC0C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END</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is_erf_on_frf</w:t>
      </w:r>
      <w:r w:rsidRPr="005E06EB">
        <w:rPr>
          <w:rFonts w:ascii="Consolas" w:hAnsi="Consolas" w:cs="Consolas"/>
          <w:color w:val="808080"/>
          <w:sz w:val="16"/>
          <w:szCs w:val="19"/>
        </w:rPr>
        <w:t>,</w:t>
      </w:r>
    </w:p>
    <w:p w14:paraId="3EBE74A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Original_Open_Dt</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site_open_dt</w:t>
      </w:r>
      <w:r w:rsidRPr="005E06EB">
        <w:rPr>
          <w:rFonts w:ascii="Consolas" w:hAnsi="Consolas" w:cs="Consolas"/>
          <w:color w:val="808080"/>
          <w:sz w:val="16"/>
          <w:szCs w:val="19"/>
        </w:rPr>
        <w:t>,</w:t>
      </w:r>
    </w:p>
    <w:p w14:paraId="2B8DB13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Contract_Term</w:t>
      </w:r>
      <w:r w:rsidRPr="005E06EB">
        <w:rPr>
          <w:rFonts w:ascii="Consolas" w:hAnsi="Consolas" w:cs="Consolas"/>
          <w:color w:val="808080"/>
          <w:sz w:val="16"/>
          <w:szCs w:val="19"/>
        </w:rPr>
        <w:t>,</w:t>
      </w:r>
    </w:p>
    <w:p w14:paraId="75D350B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Contract_Status</w:t>
      </w:r>
      <w:r w:rsidRPr="005E06EB">
        <w:rPr>
          <w:rFonts w:ascii="Consolas" w:hAnsi="Consolas" w:cs="Consolas"/>
          <w:color w:val="808080"/>
          <w:sz w:val="16"/>
          <w:szCs w:val="19"/>
        </w:rPr>
        <w:t>,</w:t>
      </w:r>
    </w:p>
    <w:p w14:paraId="46CC1A87"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Effective_Dt</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contract_start_dt</w:t>
      </w:r>
      <w:r w:rsidRPr="005E06EB">
        <w:rPr>
          <w:rFonts w:ascii="Consolas" w:hAnsi="Consolas" w:cs="Consolas"/>
          <w:color w:val="808080"/>
          <w:sz w:val="16"/>
          <w:szCs w:val="19"/>
        </w:rPr>
        <w:t>,</w:t>
      </w:r>
    </w:p>
    <w:p w14:paraId="1F2280B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Expiration_Dt</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8080"/>
          <w:sz w:val="16"/>
          <w:szCs w:val="19"/>
        </w:rPr>
        <w:t>contract_end_dt</w:t>
      </w:r>
      <w:r w:rsidRPr="005E06EB">
        <w:rPr>
          <w:rFonts w:ascii="Consolas" w:hAnsi="Consolas" w:cs="Consolas"/>
          <w:color w:val="808080"/>
          <w:sz w:val="16"/>
          <w:szCs w:val="19"/>
        </w:rPr>
        <w:t>,</w:t>
      </w:r>
    </w:p>
    <w:p w14:paraId="09B1A862"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Contract_Nbr</w:t>
      </w:r>
      <w:r w:rsidRPr="005E06EB">
        <w:rPr>
          <w:rFonts w:ascii="Consolas" w:hAnsi="Consolas" w:cs="Consolas"/>
          <w:color w:val="808080"/>
          <w:sz w:val="16"/>
          <w:szCs w:val="19"/>
        </w:rPr>
        <w:t>,</w:t>
      </w:r>
    </w:p>
    <w:p w14:paraId="7F95634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8080"/>
          <w:sz w:val="16"/>
          <w:szCs w:val="19"/>
        </w:rPr>
        <w:t>e</w:t>
      </w:r>
      <w:r w:rsidRPr="005E06EB">
        <w:rPr>
          <w:rFonts w:ascii="Consolas" w:hAnsi="Consolas" w:cs="Consolas"/>
          <w:color w:val="808080"/>
          <w:sz w:val="16"/>
          <w:szCs w:val="19"/>
        </w:rPr>
        <w:t>.</w:t>
      </w:r>
      <w:r w:rsidRPr="005E06EB">
        <w:rPr>
          <w:rFonts w:ascii="Consolas" w:hAnsi="Consolas" w:cs="Consolas"/>
          <w:color w:val="008080"/>
          <w:sz w:val="16"/>
          <w:szCs w:val="19"/>
        </w:rPr>
        <w:t>Employee_EIN</w:t>
      </w:r>
    </w:p>
    <w:p w14:paraId="210EBD64"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from</w:t>
      </w:r>
      <w:r w:rsidRPr="005E06EB">
        <w:rPr>
          <w:rFonts w:ascii="Consolas" w:hAnsi="Consolas" w:cs="Consolas"/>
          <w:sz w:val="16"/>
          <w:szCs w:val="19"/>
        </w:rPr>
        <w:t xml:space="preserve"> </w:t>
      </w:r>
      <w:r w:rsidRPr="005E06EB">
        <w:rPr>
          <w:rFonts w:ascii="Consolas" w:hAnsi="Consolas" w:cs="Consolas"/>
          <w:color w:val="008080"/>
          <w:sz w:val="16"/>
          <w:szCs w:val="19"/>
        </w:rPr>
        <w:t>fid_q</w:t>
      </w:r>
      <w:r w:rsidRPr="005E06EB">
        <w:rPr>
          <w:rFonts w:ascii="Consolas" w:hAnsi="Consolas" w:cs="Consolas"/>
          <w:sz w:val="16"/>
          <w:szCs w:val="19"/>
        </w:rPr>
        <w:t xml:space="preserve"> </w:t>
      </w:r>
      <w:r w:rsidRPr="005E06EB">
        <w:rPr>
          <w:rFonts w:ascii="Consolas" w:hAnsi="Consolas" w:cs="Consolas"/>
          <w:color w:val="008080"/>
          <w:sz w:val="16"/>
          <w:szCs w:val="19"/>
        </w:rPr>
        <w:t>fid</w:t>
      </w:r>
    </w:p>
    <w:p w14:paraId="4D845F19"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LEFT</w:t>
      </w:r>
      <w:r w:rsidRPr="005E06EB">
        <w:rPr>
          <w:rFonts w:ascii="Consolas" w:hAnsi="Consolas" w:cs="Consolas"/>
          <w:sz w:val="16"/>
          <w:szCs w:val="19"/>
        </w:rPr>
        <w:t xml:space="preserve"> </w:t>
      </w:r>
      <w:r w:rsidRPr="005E06EB">
        <w:rPr>
          <w:rFonts w:ascii="Consolas" w:hAnsi="Consolas" w:cs="Consolas"/>
          <w:color w:val="808080"/>
          <w:sz w:val="16"/>
          <w:szCs w:val="19"/>
        </w:rPr>
        <w:t>OUTER</w:t>
      </w:r>
      <w:r w:rsidRPr="005E06EB">
        <w:rPr>
          <w:rFonts w:ascii="Consolas" w:hAnsi="Consolas" w:cs="Consolas"/>
          <w:sz w:val="16"/>
          <w:szCs w:val="19"/>
        </w:rPr>
        <w:t xml:space="preserve"> </w:t>
      </w:r>
      <w:r w:rsidRPr="005E06EB">
        <w:rPr>
          <w:rFonts w:ascii="Consolas" w:hAnsi="Consolas" w:cs="Consolas"/>
          <w:color w:val="808080"/>
          <w:sz w:val="16"/>
          <w:szCs w:val="19"/>
        </w:rPr>
        <w:t>JOIN</w:t>
      </w:r>
      <w:r w:rsidRPr="005E06EB">
        <w:rPr>
          <w:rFonts w:ascii="Consolas" w:hAnsi="Consolas" w:cs="Consolas"/>
          <w:sz w:val="16"/>
          <w:szCs w:val="19"/>
        </w:rPr>
        <w:t xml:space="preserve"> </w:t>
      </w:r>
      <w:r w:rsidRPr="005E06EB">
        <w:rPr>
          <w:rFonts w:ascii="Consolas" w:hAnsi="Consolas" w:cs="Consolas"/>
          <w:color w:val="008080"/>
          <w:sz w:val="16"/>
          <w:szCs w:val="19"/>
        </w:rPr>
        <w:t>fld_q</w:t>
      </w:r>
      <w:r w:rsidRPr="005E06EB">
        <w:rPr>
          <w:rFonts w:ascii="Consolas" w:hAnsi="Consolas" w:cs="Consolas"/>
          <w:sz w:val="16"/>
          <w:szCs w:val="19"/>
        </w:rPr>
        <w:t xml:space="preserve"> </w:t>
      </w:r>
      <w:r w:rsidRPr="005E06EB">
        <w:rPr>
          <w:rFonts w:ascii="Consolas" w:hAnsi="Consolas" w:cs="Consolas"/>
          <w:color w:val="008080"/>
          <w:sz w:val="16"/>
          <w:szCs w:val="19"/>
        </w:rPr>
        <w:t>fld</w:t>
      </w:r>
    </w:p>
    <w:p w14:paraId="6A411DA4"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ON</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Infopro_Div_Nbr</w:t>
      </w:r>
      <w:r w:rsidRPr="005E06EB">
        <w:rPr>
          <w:rFonts w:ascii="Consolas" w:hAnsi="Consolas" w:cs="Consolas"/>
          <w:color w:val="808080"/>
          <w:sz w:val="16"/>
          <w:szCs w:val="19"/>
        </w:rPr>
        <w:t>=</w:t>
      </w:r>
      <w:r w:rsidRPr="005E06EB">
        <w:rPr>
          <w:rFonts w:ascii="Consolas" w:hAnsi="Consolas" w:cs="Consolas"/>
          <w:color w:val="008080"/>
          <w:sz w:val="16"/>
          <w:szCs w:val="19"/>
        </w:rPr>
        <w:t>fld</w:t>
      </w:r>
      <w:r w:rsidRPr="005E06EB">
        <w:rPr>
          <w:rFonts w:ascii="Consolas" w:hAnsi="Consolas" w:cs="Consolas"/>
          <w:color w:val="808080"/>
          <w:sz w:val="16"/>
          <w:szCs w:val="19"/>
        </w:rPr>
        <w:t>.</w:t>
      </w:r>
      <w:r w:rsidRPr="005E06EB">
        <w:rPr>
          <w:rFonts w:ascii="Consolas" w:hAnsi="Consolas" w:cs="Consolas"/>
          <w:color w:val="008080"/>
          <w:sz w:val="16"/>
          <w:szCs w:val="19"/>
        </w:rPr>
        <w:t>Infopro_Div_Nbr</w:t>
      </w:r>
    </w:p>
    <w:p w14:paraId="5F1B1B6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acct_nbr</w:t>
      </w:r>
      <w:r w:rsidRPr="005E06EB">
        <w:rPr>
          <w:rFonts w:ascii="Consolas" w:hAnsi="Consolas" w:cs="Consolas"/>
          <w:color w:val="808080"/>
          <w:sz w:val="16"/>
          <w:szCs w:val="19"/>
        </w:rPr>
        <w:t>=</w:t>
      </w:r>
      <w:r w:rsidRPr="005E06EB">
        <w:rPr>
          <w:rFonts w:ascii="Consolas" w:hAnsi="Consolas" w:cs="Consolas"/>
          <w:color w:val="008080"/>
          <w:sz w:val="16"/>
          <w:szCs w:val="19"/>
        </w:rPr>
        <w:t>fld</w:t>
      </w:r>
      <w:r w:rsidRPr="005E06EB">
        <w:rPr>
          <w:rFonts w:ascii="Consolas" w:hAnsi="Consolas" w:cs="Consolas"/>
          <w:color w:val="808080"/>
          <w:sz w:val="16"/>
          <w:szCs w:val="19"/>
        </w:rPr>
        <w:t>.</w:t>
      </w:r>
      <w:r w:rsidRPr="005E06EB">
        <w:rPr>
          <w:rFonts w:ascii="Consolas" w:hAnsi="Consolas" w:cs="Consolas"/>
          <w:color w:val="008080"/>
          <w:sz w:val="16"/>
          <w:szCs w:val="19"/>
        </w:rPr>
        <w:t>Acct_Nbr</w:t>
      </w:r>
    </w:p>
    <w:p w14:paraId="2DF838A8"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Site_Nbr</w:t>
      </w:r>
      <w:r w:rsidRPr="005E06EB">
        <w:rPr>
          <w:rFonts w:ascii="Consolas" w:hAnsi="Consolas" w:cs="Consolas"/>
          <w:color w:val="808080"/>
          <w:sz w:val="16"/>
          <w:szCs w:val="19"/>
        </w:rPr>
        <w:t>=</w:t>
      </w:r>
      <w:r w:rsidRPr="005E06EB">
        <w:rPr>
          <w:rFonts w:ascii="Consolas" w:hAnsi="Consolas" w:cs="Consolas"/>
          <w:color w:val="008080"/>
          <w:sz w:val="16"/>
          <w:szCs w:val="19"/>
        </w:rPr>
        <w:t>fld</w:t>
      </w:r>
      <w:r w:rsidRPr="005E06EB">
        <w:rPr>
          <w:rFonts w:ascii="Consolas" w:hAnsi="Consolas" w:cs="Consolas"/>
          <w:color w:val="808080"/>
          <w:sz w:val="16"/>
          <w:szCs w:val="19"/>
        </w:rPr>
        <w:t>.</w:t>
      </w:r>
      <w:r w:rsidRPr="005E06EB">
        <w:rPr>
          <w:rFonts w:ascii="Consolas" w:hAnsi="Consolas" w:cs="Consolas"/>
          <w:color w:val="008080"/>
          <w:sz w:val="16"/>
          <w:szCs w:val="19"/>
        </w:rPr>
        <w:t>Site_Nbr</w:t>
      </w:r>
    </w:p>
    <w:p w14:paraId="26A25BE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Container_Grp_Nbr</w:t>
      </w:r>
      <w:r w:rsidRPr="005E06EB">
        <w:rPr>
          <w:rFonts w:ascii="Consolas" w:hAnsi="Consolas" w:cs="Consolas"/>
          <w:color w:val="808080"/>
          <w:sz w:val="16"/>
          <w:szCs w:val="19"/>
        </w:rPr>
        <w:t>=</w:t>
      </w:r>
      <w:r w:rsidRPr="005E06EB">
        <w:rPr>
          <w:rFonts w:ascii="Consolas" w:hAnsi="Consolas" w:cs="Consolas"/>
          <w:color w:val="008080"/>
          <w:sz w:val="16"/>
          <w:szCs w:val="19"/>
        </w:rPr>
        <w:t>fld</w:t>
      </w:r>
      <w:r w:rsidRPr="005E06EB">
        <w:rPr>
          <w:rFonts w:ascii="Consolas" w:hAnsi="Consolas" w:cs="Consolas"/>
          <w:color w:val="808080"/>
          <w:sz w:val="16"/>
          <w:szCs w:val="19"/>
        </w:rPr>
        <w:t>.</w:t>
      </w:r>
      <w:r w:rsidRPr="005E06EB">
        <w:rPr>
          <w:rFonts w:ascii="Consolas" w:hAnsi="Consolas" w:cs="Consolas"/>
          <w:color w:val="008080"/>
          <w:sz w:val="16"/>
          <w:szCs w:val="19"/>
        </w:rPr>
        <w:t>Container_Grp_Nbr</w:t>
      </w:r>
    </w:p>
    <w:p w14:paraId="3DAB67DB"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Invoice_Dt_SK</w:t>
      </w:r>
      <w:r w:rsidRPr="005E06EB">
        <w:rPr>
          <w:rFonts w:ascii="Consolas" w:hAnsi="Consolas" w:cs="Consolas"/>
          <w:color w:val="808080"/>
          <w:sz w:val="16"/>
          <w:szCs w:val="19"/>
        </w:rPr>
        <w:t>=</w:t>
      </w:r>
      <w:r w:rsidRPr="005E06EB">
        <w:rPr>
          <w:rFonts w:ascii="Consolas" w:hAnsi="Consolas" w:cs="Consolas"/>
          <w:color w:val="008080"/>
          <w:sz w:val="16"/>
          <w:szCs w:val="19"/>
        </w:rPr>
        <w:t>fld</w:t>
      </w:r>
      <w:r w:rsidRPr="005E06EB">
        <w:rPr>
          <w:rFonts w:ascii="Consolas" w:hAnsi="Consolas" w:cs="Consolas"/>
          <w:color w:val="808080"/>
          <w:sz w:val="16"/>
          <w:szCs w:val="19"/>
        </w:rPr>
        <w:t>.</w:t>
      </w:r>
      <w:r w:rsidRPr="005E06EB">
        <w:rPr>
          <w:rFonts w:ascii="Consolas" w:hAnsi="Consolas" w:cs="Consolas"/>
          <w:color w:val="008080"/>
          <w:sz w:val="16"/>
          <w:szCs w:val="19"/>
        </w:rPr>
        <w:t>process_dt_sk</w:t>
      </w:r>
    </w:p>
    <w:p w14:paraId="73BC2156"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Disposal_Ticket_Nbr</w:t>
      </w:r>
      <w:r w:rsidRPr="005E06EB">
        <w:rPr>
          <w:rFonts w:ascii="Consolas" w:hAnsi="Consolas" w:cs="Consolas"/>
          <w:color w:val="808080"/>
          <w:sz w:val="16"/>
          <w:szCs w:val="19"/>
        </w:rPr>
        <w:t>=</w:t>
      </w:r>
      <w:r w:rsidRPr="005E06EB">
        <w:rPr>
          <w:rFonts w:ascii="Consolas" w:hAnsi="Consolas" w:cs="Consolas"/>
          <w:color w:val="008080"/>
          <w:sz w:val="16"/>
          <w:szCs w:val="19"/>
        </w:rPr>
        <w:t>fld</w:t>
      </w:r>
      <w:r w:rsidRPr="005E06EB">
        <w:rPr>
          <w:rFonts w:ascii="Consolas" w:hAnsi="Consolas" w:cs="Consolas"/>
          <w:color w:val="808080"/>
          <w:sz w:val="16"/>
          <w:szCs w:val="19"/>
        </w:rPr>
        <w:t>.</w:t>
      </w:r>
      <w:r w:rsidRPr="005E06EB">
        <w:rPr>
          <w:rFonts w:ascii="Consolas" w:hAnsi="Consolas" w:cs="Consolas"/>
          <w:color w:val="008080"/>
          <w:sz w:val="16"/>
          <w:szCs w:val="19"/>
        </w:rPr>
        <w:t>Disposal_Ticket_Nbr</w:t>
      </w:r>
    </w:p>
    <w:p w14:paraId="1357C5D9"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LEFT</w:t>
      </w:r>
      <w:r w:rsidRPr="005E06EB">
        <w:rPr>
          <w:rFonts w:ascii="Consolas" w:hAnsi="Consolas" w:cs="Consolas"/>
          <w:sz w:val="16"/>
          <w:szCs w:val="19"/>
        </w:rPr>
        <w:t xml:space="preserve"> </w:t>
      </w:r>
      <w:r w:rsidRPr="005E06EB">
        <w:rPr>
          <w:rFonts w:ascii="Consolas" w:hAnsi="Consolas" w:cs="Consolas"/>
          <w:color w:val="808080"/>
          <w:sz w:val="16"/>
          <w:szCs w:val="19"/>
        </w:rPr>
        <w:t>OUTER</w:t>
      </w:r>
      <w:r w:rsidRPr="005E06EB">
        <w:rPr>
          <w:rFonts w:ascii="Consolas" w:hAnsi="Consolas" w:cs="Consolas"/>
          <w:sz w:val="16"/>
          <w:szCs w:val="19"/>
        </w:rPr>
        <w:t xml:space="preserve"> </w:t>
      </w:r>
      <w:r w:rsidRPr="005E06EB">
        <w:rPr>
          <w:rFonts w:ascii="Consolas" w:hAnsi="Consolas" w:cs="Consolas"/>
          <w:color w:val="808080"/>
          <w:sz w:val="16"/>
          <w:szCs w:val="19"/>
        </w:rPr>
        <w:t>JOIN</w:t>
      </w:r>
      <w:r w:rsidRPr="005E06EB">
        <w:rPr>
          <w:rFonts w:ascii="Consolas" w:hAnsi="Consolas" w:cs="Consolas"/>
          <w:sz w:val="16"/>
          <w:szCs w:val="19"/>
        </w:rPr>
        <w:t xml:space="preserve"> </w:t>
      </w:r>
      <w:r w:rsidRPr="005E06EB">
        <w:rPr>
          <w:rFonts w:ascii="Consolas" w:hAnsi="Consolas" w:cs="Consolas"/>
          <w:color w:val="008080"/>
          <w:sz w:val="16"/>
          <w:szCs w:val="19"/>
        </w:rPr>
        <w:t>fsd_q</w:t>
      </w:r>
      <w:r w:rsidRPr="005E06EB">
        <w:rPr>
          <w:rFonts w:ascii="Consolas" w:hAnsi="Consolas" w:cs="Consolas"/>
          <w:sz w:val="16"/>
          <w:szCs w:val="19"/>
        </w:rPr>
        <w:t xml:space="preserve"> </w:t>
      </w:r>
      <w:r w:rsidRPr="005E06EB">
        <w:rPr>
          <w:rFonts w:ascii="Consolas" w:hAnsi="Consolas" w:cs="Consolas"/>
          <w:color w:val="008080"/>
          <w:sz w:val="16"/>
          <w:szCs w:val="19"/>
        </w:rPr>
        <w:t>fsd</w:t>
      </w:r>
    </w:p>
    <w:p w14:paraId="294DD50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ON</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Infopro_Div_Nbr</w:t>
      </w:r>
      <w:r w:rsidRPr="005E06EB">
        <w:rPr>
          <w:rFonts w:ascii="Consolas" w:hAnsi="Consolas" w:cs="Consolas"/>
          <w:color w:val="808080"/>
          <w:sz w:val="16"/>
          <w:szCs w:val="19"/>
        </w:rPr>
        <w:t>=</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infopro_div_nbr</w:t>
      </w:r>
    </w:p>
    <w:p w14:paraId="29F11933"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Acct_Nbr</w:t>
      </w:r>
      <w:r w:rsidRPr="005E06EB">
        <w:rPr>
          <w:rFonts w:ascii="Consolas" w:hAnsi="Consolas" w:cs="Consolas"/>
          <w:color w:val="808080"/>
          <w:sz w:val="16"/>
          <w:szCs w:val="19"/>
        </w:rPr>
        <w:t>=</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Acct_Nbr</w:t>
      </w:r>
    </w:p>
    <w:p w14:paraId="216075D9"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Site_Nbr</w:t>
      </w:r>
      <w:r w:rsidRPr="005E06EB">
        <w:rPr>
          <w:rFonts w:ascii="Consolas" w:hAnsi="Consolas" w:cs="Consolas"/>
          <w:color w:val="808080"/>
          <w:sz w:val="16"/>
          <w:szCs w:val="19"/>
        </w:rPr>
        <w:t>=</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Site_Nbr</w:t>
      </w:r>
    </w:p>
    <w:p w14:paraId="0C95C1C7"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Container_Grp_Nbr</w:t>
      </w:r>
      <w:r w:rsidRPr="005E06EB">
        <w:rPr>
          <w:rFonts w:ascii="Consolas" w:hAnsi="Consolas" w:cs="Consolas"/>
          <w:color w:val="808080"/>
          <w:sz w:val="16"/>
          <w:szCs w:val="19"/>
        </w:rPr>
        <w:t>=</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Container_Grp_Nbr</w:t>
      </w:r>
    </w:p>
    <w:p w14:paraId="6837AEC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Service_Dt_SK</w:t>
      </w:r>
      <w:r w:rsidRPr="005E06EB">
        <w:rPr>
          <w:rFonts w:ascii="Consolas" w:hAnsi="Consolas" w:cs="Consolas"/>
          <w:color w:val="808080"/>
          <w:sz w:val="16"/>
          <w:szCs w:val="19"/>
        </w:rPr>
        <w:t>=</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Service_Dt_SK</w:t>
      </w:r>
    </w:p>
    <w:p w14:paraId="3B381C8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Service_Cd_SK</w:t>
      </w:r>
      <w:r w:rsidRPr="005E06EB">
        <w:rPr>
          <w:rFonts w:ascii="Consolas" w:hAnsi="Consolas" w:cs="Consolas"/>
          <w:color w:val="808080"/>
          <w:sz w:val="16"/>
          <w:szCs w:val="19"/>
        </w:rPr>
        <w:t>=</w:t>
      </w:r>
      <w:r w:rsidRPr="005E06EB">
        <w:rPr>
          <w:rFonts w:ascii="Consolas" w:hAnsi="Consolas" w:cs="Consolas"/>
          <w:color w:val="008080"/>
          <w:sz w:val="16"/>
          <w:szCs w:val="19"/>
        </w:rPr>
        <w:t>fsd</w:t>
      </w:r>
      <w:r w:rsidRPr="005E06EB">
        <w:rPr>
          <w:rFonts w:ascii="Consolas" w:hAnsi="Consolas" w:cs="Consolas"/>
          <w:color w:val="808080"/>
          <w:sz w:val="16"/>
          <w:szCs w:val="19"/>
        </w:rPr>
        <w:t>.</w:t>
      </w:r>
      <w:r w:rsidRPr="005E06EB">
        <w:rPr>
          <w:rFonts w:ascii="Consolas" w:hAnsi="Consolas" w:cs="Consolas"/>
          <w:color w:val="008080"/>
          <w:sz w:val="16"/>
          <w:szCs w:val="19"/>
        </w:rPr>
        <w:t>Service_Cd_SK</w:t>
      </w:r>
      <w:r w:rsidRPr="005E06EB">
        <w:rPr>
          <w:rFonts w:ascii="Consolas" w:hAnsi="Consolas" w:cs="Consolas"/>
          <w:sz w:val="16"/>
          <w:szCs w:val="19"/>
        </w:rPr>
        <w:t xml:space="preserve"> </w:t>
      </w:r>
      <w:r w:rsidRPr="005E06EB">
        <w:rPr>
          <w:rFonts w:ascii="Consolas" w:hAnsi="Consolas" w:cs="Consolas"/>
          <w:color w:val="008000"/>
          <w:sz w:val="16"/>
          <w:szCs w:val="19"/>
        </w:rPr>
        <w:t>-- type 1 dimension, so this is ok</w:t>
      </w:r>
    </w:p>
    <w:p w14:paraId="72ABF90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LEFT</w:t>
      </w:r>
      <w:r w:rsidRPr="005E06EB">
        <w:rPr>
          <w:rFonts w:ascii="Consolas" w:hAnsi="Consolas" w:cs="Consolas"/>
          <w:sz w:val="16"/>
          <w:szCs w:val="19"/>
        </w:rPr>
        <w:t xml:space="preserve"> </w:t>
      </w:r>
      <w:r w:rsidRPr="005E06EB">
        <w:rPr>
          <w:rFonts w:ascii="Consolas" w:hAnsi="Consolas" w:cs="Consolas"/>
          <w:color w:val="808080"/>
          <w:sz w:val="16"/>
          <w:szCs w:val="19"/>
        </w:rPr>
        <w:t>OUTER</w:t>
      </w:r>
      <w:r w:rsidRPr="005E06EB">
        <w:rPr>
          <w:rFonts w:ascii="Consolas" w:hAnsi="Consolas" w:cs="Consolas"/>
          <w:sz w:val="16"/>
          <w:szCs w:val="19"/>
        </w:rPr>
        <w:t xml:space="preserve"> </w:t>
      </w:r>
      <w:r w:rsidRPr="005E06EB">
        <w:rPr>
          <w:rFonts w:ascii="Consolas" w:hAnsi="Consolas" w:cs="Consolas"/>
          <w:color w:val="808080"/>
          <w:sz w:val="16"/>
          <w:szCs w:val="19"/>
        </w:rPr>
        <w:t>JOIN</w:t>
      </w:r>
      <w:r w:rsidRPr="005E06EB">
        <w:rPr>
          <w:rFonts w:ascii="Consolas" w:hAnsi="Consolas" w:cs="Consolas"/>
          <w:sz w:val="16"/>
          <w:szCs w:val="19"/>
        </w:rPr>
        <w:t xml:space="preserve"> </w:t>
      </w:r>
      <w:r w:rsidRPr="005E06EB">
        <w:rPr>
          <w:rFonts w:ascii="Consolas" w:hAnsi="Consolas" w:cs="Consolas"/>
          <w:color w:val="008080"/>
          <w:sz w:val="16"/>
          <w:szCs w:val="19"/>
        </w:rPr>
        <w:t>fsa_q</w:t>
      </w:r>
      <w:r w:rsidRPr="005E06EB">
        <w:rPr>
          <w:rFonts w:ascii="Consolas" w:hAnsi="Consolas" w:cs="Consolas"/>
          <w:sz w:val="16"/>
          <w:szCs w:val="19"/>
        </w:rPr>
        <w:t xml:space="preserve"> </w:t>
      </w:r>
      <w:r w:rsidRPr="005E06EB">
        <w:rPr>
          <w:rFonts w:ascii="Consolas" w:hAnsi="Consolas" w:cs="Consolas"/>
          <w:color w:val="008080"/>
          <w:sz w:val="16"/>
          <w:szCs w:val="19"/>
        </w:rPr>
        <w:t>fsa</w:t>
      </w:r>
    </w:p>
    <w:p w14:paraId="4A7E71E4"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ON</w:t>
      </w:r>
      <w:r w:rsidRPr="005E06EB">
        <w:rPr>
          <w:rFonts w:ascii="Consolas" w:hAnsi="Consolas" w:cs="Consolas"/>
          <w:sz w:val="16"/>
          <w:szCs w:val="19"/>
        </w:rPr>
        <w:t xml:space="preserve"> </w:t>
      </w:r>
      <w:r w:rsidRPr="005E06EB">
        <w:rPr>
          <w:rFonts w:ascii="Consolas" w:hAnsi="Consolas" w:cs="Consolas"/>
          <w:color w:val="FF00FF"/>
          <w:sz w:val="16"/>
          <w:szCs w:val="19"/>
        </w:rPr>
        <w:t>DATEPART</w:t>
      </w:r>
      <w:r w:rsidRPr="005E06EB">
        <w:rPr>
          <w:rFonts w:ascii="Consolas" w:hAnsi="Consolas" w:cs="Consolas"/>
          <w:color w:val="808080"/>
          <w:sz w:val="16"/>
          <w:szCs w:val="19"/>
        </w:rPr>
        <w:t>(</w:t>
      </w:r>
      <w:r w:rsidRPr="005E06EB">
        <w:rPr>
          <w:rFonts w:ascii="Consolas" w:hAnsi="Consolas" w:cs="Consolas"/>
          <w:color w:val="FF00FF"/>
          <w:sz w:val="16"/>
          <w:szCs w:val="19"/>
        </w:rPr>
        <w:t>YEAR</w:t>
      </w:r>
      <w:r w:rsidRPr="005E06EB">
        <w:rPr>
          <w:rFonts w:ascii="Consolas" w:hAnsi="Consolas" w:cs="Consolas"/>
          <w:color w:val="808080"/>
          <w:sz w:val="16"/>
          <w:szCs w:val="19"/>
        </w:rPr>
        <w:t>,</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Orig_Start_Dt</w:t>
      </w:r>
      <w:r w:rsidRPr="005E06EB">
        <w:rPr>
          <w:rFonts w:ascii="Consolas" w:hAnsi="Consolas" w:cs="Consolas"/>
          <w:color w:val="808080"/>
          <w:sz w:val="16"/>
          <w:szCs w:val="19"/>
        </w:rPr>
        <w:t>)*</w:t>
      </w:r>
      <w:r w:rsidRPr="005E06EB">
        <w:rPr>
          <w:rFonts w:ascii="Consolas" w:hAnsi="Consolas" w:cs="Consolas"/>
          <w:sz w:val="16"/>
          <w:szCs w:val="19"/>
        </w:rPr>
        <w:t xml:space="preserve">100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FF00FF"/>
          <w:sz w:val="16"/>
          <w:szCs w:val="19"/>
        </w:rPr>
        <w:t>DATEPART</w:t>
      </w:r>
      <w:r w:rsidRPr="005E06EB">
        <w:rPr>
          <w:rFonts w:ascii="Consolas" w:hAnsi="Consolas" w:cs="Consolas"/>
          <w:color w:val="808080"/>
          <w:sz w:val="16"/>
          <w:szCs w:val="19"/>
        </w:rPr>
        <w:t>(</w:t>
      </w:r>
      <w:r w:rsidRPr="005E06EB">
        <w:rPr>
          <w:rFonts w:ascii="Consolas" w:hAnsi="Consolas" w:cs="Consolas"/>
          <w:color w:val="FF00FF"/>
          <w:sz w:val="16"/>
          <w:szCs w:val="19"/>
        </w:rPr>
        <w:t>MONTH</w:t>
      </w:r>
      <w:r w:rsidRPr="005E06EB">
        <w:rPr>
          <w:rFonts w:ascii="Consolas" w:hAnsi="Consolas" w:cs="Consolas"/>
          <w:color w:val="808080"/>
          <w:sz w:val="16"/>
          <w:szCs w:val="19"/>
        </w:rPr>
        <w:t>,</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Orig_Start_Dt</w:t>
      </w:r>
      <w:r w:rsidRPr="005E06EB">
        <w:rPr>
          <w:rFonts w:ascii="Consolas" w:hAnsi="Consolas" w:cs="Consolas"/>
          <w:color w:val="808080"/>
          <w:sz w:val="16"/>
          <w:szCs w:val="19"/>
        </w:rPr>
        <w:t>)=</w:t>
      </w:r>
      <w:r w:rsidRPr="005E06EB">
        <w:rPr>
          <w:rFonts w:ascii="Consolas" w:hAnsi="Consolas" w:cs="Consolas"/>
          <w:color w:val="008080"/>
          <w:sz w:val="16"/>
          <w:szCs w:val="19"/>
        </w:rPr>
        <w:t>fsa</w:t>
      </w:r>
      <w:r w:rsidRPr="005E06EB">
        <w:rPr>
          <w:rFonts w:ascii="Consolas" w:hAnsi="Consolas" w:cs="Consolas"/>
          <w:color w:val="808080"/>
          <w:sz w:val="16"/>
          <w:szCs w:val="19"/>
        </w:rPr>
        <w:t>.</w:t>
      </w:r>
      <w:r w:rsidRPr="005E06EB">
        <w:rPr>
          <w:rFonts w:ascii="Consolas" w:hAnsi="Consolas" w:cs="Consolas"/>
          <w:color w:val="008080"/>
          <w:sz w:val="16"/>
          <w:szCs w:val="19"/>
        </w:rPr>
        <w:t>Sales_Activity_Period_SK</w:t>
      </w:r>
    </w:p>
    <w:p w14:paraId="6FE40F91"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Infopro_Div_Nbr</w:t>
      </w:r>
      <w:r w:rsidRPr="005E06EB">
        <w:rPr>
          <w:rFonts w:ascii="Consolas" w:hAnsi="Consolas" w:cs="Consolas"/>
          <w:color w:val="808080"/>
          <w:sz w:val="16"/>
          <w:szCs w:val="19"/>
        </w:rPr>
        <w:t>=</w:t>
      </w:r>
      <w:r w:rsidRPr="005E06EB">
        <w:rPr>
          <w:rFonts w:ascii="Consolas" w:hAnsi="Consolas" w:cs="Consolas"/>
          <w:color w:val="008080"/>
          <w:sz w:val="16"/>
          <w:szCs w:val="19"/>
        </w:rPr>
        <w:t>fsa</w:t>
      </w:r>
      <w:r w:rsidRPr="005E06EB">
        <w:rPr>
          <w:rFonts w:ascii="Consolas" w:hAnsi="Consolas" w:cs="Consolas"/>
          <w:color w:val="808080"/>
          <w:sz w:val="16"/>
          <w:szCs w:val="19"/>
        </w:rPr>
        <w:t>.</w:t>
      </w:r>
      <w:r w:rsidRPr="005E06EB">
        <w:rPr>
          <w:rFonts w:ascii="Consolas" w:hAnsi="Consolas" w:cs="Consolas"/>
          <w:color w:val="008080"/>
          <w:sz w:val="16"/>
          <w:szCs w:val="19"/>
        </w:rPr>
        <w:t>Infopro_Div_Nbr</w:t>
      </w:r>
    </w:p>
    <w:p w14:paraId="1B36226B"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Acct_Nbr</w:t>
      </w:r>
      <w:r w:rsidRPr="005E06EB">
        <w:rPr>
          <w:rFonts w:ascii="Consolas" w:hAnsi="Consolas" w:cs="Consolas"/>
          <w:color w:val="808080"/>
          <w:sz w:val="16"/>
          <w:szCs w:val="19"/>
        </w:rPr>
        <w:t>=</w:t>
      </w:r>
      <w:r w:rsidRPr="005E06EB">
        <w:rPr>
          <w:rFonts w:ascii="Consolas" w:hAnsi="Consolas" w:cs="Consolas"/>
          <w:color w:val="008080"/>
          <w:sz w:val="16"/>
          <w:szCs w:val="19"/>
        </w:rPr>
        <w:t>fsa</w:t>
      </w:r>
      <w:r w:rsidRPr="005E06EB">
        <w:rPr>
          <w:rFonts w:ascii="Consolas" w:hAnsi="Consolas" w:cs="Consolas"/>
          <w:color w:val="808080"/>
          <w:sz w:val="16"/>
          <w:szCs w:val="19"/>
        </w:rPr>
        <w:t>.</w:t>
      </w:r>
      <w:r w:rsidRPr="005E06EB">
        <w:rPr>
          <w:rFonts w:ascii="Consolas" w:hAnsi="Consolas" w:cs="Consolas"/>
          <w:color w:val="008080"/>
          <w:sz w:val="16"/>
          <w:szCs w:val="19"/>
        </w:rPr>
        <w:t>Acct_Nbr</w:t>
      </w:r>
    </w:p>
    <w:p w14:paraId="06D3165A"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Site_Nbr</w:t>
      </w:r>
      <w:r w:rsidRPr="005E06EB">
        <w:rPr>
          <w:rFonts w:ascii="Consolas" w:hAnsi="Consolas" w:cs="Consolas"/>
          <w:color w:val="808080"/>
          <w:sz w:val="16"/>
          <w:szCs w:val="19"/>
        </w:rPr>
        <w:t>=</w:t>
      </w:r>
      <w:r w:rsidRPr="005E06EB">
        <w:rPr>
          <w:rFonts w:ascii="Consolas" w:hAnsi="Consolas" w:cs="Consolas"/>
          <w:color w:val="008080"/>
          <w:sz w:val="16"/>
          <w:szCs w:val="19"/>
        </w:rPr>
        <w:t>fsa</w:t>
      </w:r>
      <w:r w:rsidRPr="005E06EB">
        <w:rPr>
          <w:rFonts w:ascii="Consolas" w:hAnsi="Consolas" w:cs="Consolas"/>
          <w:color w:val="808080"/>
          <w:sz w:val="16"/>
          <w:szCs w:val="19"/>
        </w:rPr>
        <w:t>.</w:t>
      </w:r>
      <w:r w:rsidRPr="005E06EB">
        <w:rPr>
          <w:rFonts w:ascii="Consolas" w:hAnsi="Consolas" w:cs="Consolas"/>
          <w:color w:val="008080"/>
          <w:sz w:val="16"/>
          <w:szCs w:val="19"/>
        </w:rPr>
        <w:t>Site_Nbr</w:t>
      </w:r>
    </w:p>
    <w:p w14:paraId="6B0D260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Container_Grp_Nbr</w:t>
      </w:r>
      <w:r w:rsidRPr="005E06EB">
        <w:rPr>
          <w:rFonts w:ascii="Consolas" w:hAnsi="Consolas" w:cs="Consolas"/>
          <w:color w:val="808080"/>
          <w:sz w:val="16"/>
          <w:szCs w:val="19"/>
        </w:rPr>
        <w:t>=</w:t>
      </w:r>
      <w:r w:rsidRPr="005E06EB">
        <w:rPr>
          <w:rFonts w:ascii="Consolas" w:hAnsi="Consolas" w:cs="Consolas"/>
          <w:color w:val="008080"/>
          <w:sz w:val="16"/>
          <w:szCs w:val="19"/>
        </w:rPr>
        <w:t>fsa</w:t>
      </w:r>
      <w:r w:rsidRPr="005E06EB">
        <w:rPr>
          <w:rFonts w:ascii="Consolas" w:hAnsi="Consolas" w:cs="Consolas"/>
          <w:color w:val="808080"/>
          <w:sz w:val="16"/>
          <w:szCs w:val="19"/>
        </w:rPr>
        <w:t>.</w:t>
      </w:r>
      <w:r w:rsidRPr="005E06EB">
        <w:rPr>
          <w:rFonts w:ascii="Consolas" w:hAnsi="Consolas" w:cs="Consolas"/>
          <w:color w:val="008080"/>
          <w:sz w:val="16"/>
          <w:szCs w:val="19"/>
        </w:rPr>
        <w:t>Container_Grp_Nbr</w:t>
      </w:r>
    </w:p>
    <w:p w14:paraId="7277CDC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LEFT</w:t>
      </w:r>
      <w:r w:rsidRPr="005E06EB">
        <w:rPr>
          <w:rFonts w:ascii="Consolas" w:hAnsi="Consolas" w:cs="Consolas"/>
          <w:sz w:val="16"/>
          <w:szCs w:val="19"/>
        </w:rPr>
        <w:t xml:space="preserve"> </w:t>
      </w:r>
      <w:r w:rsidRPr="005E06EB">
        <w:rPr>
          <w:rFonts w:ascii="Consolas" w:hAnsi="Consolas" w:cs="Consolas"/>
          <w:color w:val="808080"/>
          <w:sz w:val="16"/>
          <w:szCs w:val="19"/>
        </w:rPr>
        <w:t>OUTER</w:t>
      </w:r>
      <w:r w:rsidRPr="005E06EB">
        <w:rPr>
          <w:rFonts w:ascii="Consolas" w:hAnsi="Consolas" w:cs="Consolas"/>
          <w:sz w:val="16"/>
          <w:szCs w:val="19"/>
        </w:rPr>
        <w:t xml:space="preserve"> </w:t>
      </w:r>
      <w:r w:rsidRPr="005E06EB">
        <w:rPr>
          <w:rFonts w:ascii="Consolas" w:hAnsi="Consolas" w:cs="Consolas"/>
          <w:color w:val="808080"/>
          <w:sz w:val="16"/>
          <w:szCs w:val="19"/>
        </w:rPr>
        <w:t>JOIN</w:t>
      </w:r>
      <w:r w:rsidRPr="005E06EB">
        <w:rPr>
          <w:rFonts w:ascii="Consolas" w:hAnsi="Consolas" w:cs="Consolas"/>
          <w:sz w:val="16"/>
          <w:szCs w:val="19"/>
        </w:rPr>
        <w:t xml:space="preserve"> </w:t>
      </w:r>
      <w:r w:rsidRPr="005E06EB">
        <w:rPr>
          <w:rFonts w:ascii="Consolas" w:hAnsi="Consolas" w:cs="Consolas"/>
          <w:color w:val="008080"/>
          <w:sz w:val="16"/>
          <w:szCs w:val="19"/>
        </w:rPr>
        <w:t>dim_rate_hist</w:t>
      </w:r>
      <w:r w:rsidRPr="005E06EB">
        <w:rPr>
          <w:rFonts w:ascii="Consolas" w:hAnsi="Consolas" w:cs="Consolas"/>
          <w:sz w:val="16"/>
          <w:szCs w:val="19"/>
        </w:rPr>
        <w:t xml:space="preserve"> </w:t>
      </w:r>
      <w:r w:rsidRPr="005E06EB">
        <w:rPr>
          <w:rFonts w:ascii="Consolas" w:hAnsi="Consolas" w:cs="Consolas"/>
          <w:color w:val="008080"/>
          <w:sz w:val="16"/>
          <w:szCs w:val="19"/>
        </w:rPr>
        <w:t>drh</w:t>
      </w:r>
      <w:r w:rsidRPr="005E06EB">
        <w:rPr>
          <w:rFonts w:ascii="Consolas" w:hAnsi="Consolas" w:cs="Consolas"/>
          <w:sz w:val="16"/>
          <w:szCs w:val="19"/>
        </w:rPr>
        <w:t xml:space="preserve"> </w:t>
      </w:r>
    </w:p>
    <w:p w14:paraId="791D3369"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ON</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Rate_SK</w:t>
      </w:r>
      <w:r w:rsidRPr="005E06EB">
        <w:rPr>
          <w:rFonts w:ascii="Consolas" w:hAnsi="Consolas" w:cs="Consolas"/>
          <w:color w:val="808080"/>
          <w:sz w:val="16"/>
          <w:szCs w:val="19"/>
        </w:rPr>
        <w:t>=</w:t>
      </w:r>
      <w:r w:rsidRPr="005E06EB">
        <w:rPr>
          <w:rFonts w:ascii="Consolas" w:hAnsi="Consolas" w:cs="Consolas"/>
          <w:color w:val="008080"/>
          <w:sz w:val="16"/>
          <w:szCs w:val="19"/>
        </w:rPr>
        <w:t>drh</w:t>
      </w:r>
      <w:r w:rsidRPr="005E06EB">
        <w:rPr>
          <w:rFonts w:ascii="Consolas" w:hAnsi="Consolas" w:cs="Consolas"/>
          <w:color w:val="808080"/>
          <w:sz w:val="16"/>
          <w:szCs w:val="19"/>
        </w:rPr>
        <w:t>.</w:t>
      </w:r>
      <w:r w:rsidRPr="005E06EB">
        <w:rPr>
          <w:rFonts w:ascii="Consolas" w:hAnsi="Consolas" w:cs="Consolas"/>
          <w:color w:val="008080"/>
          <w:sz w:val="16"/>
          <w:szCs w:val="19"/>
        </w:rPr>
        <w:t>rate_sk</w:t>
      </w:r>
      <w:r w:rsidRPr="005E06EB">
        <w:rPr>
          <w:rFonts w:ascii="Consolas" w:hAnsi="Consolas" w:cs="Consolas"/>
          <w:sz w:val="16"/>
          <w:szCs w:val="19"/>
        </w:rPr>
        <w:t xml:space="preserve"> </w:t>
      </w:r>
    </w:p>
    <w:p w14:paraId="704A3C4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LEFT</w:t>
      </w:r>
      <w:r w:rsidRPr="005E06EB">
        <w:rPr>
          <w:rFonts w:ascii="Consolas" w:hAnsi="Consolas" w:cs="Consolas"/>
          <w:sz w:val="16"/>
          <w:szCs w:val="19"/>
        </w:rPr>
        <w:t xml:space="preserve"> </w:t>
      </w:r>
      <w:r w:rsidRPr="005E06EB">
        <w:rPr>
          <w:rFonts w:ascii="Consolas" w:hAnsi="Consolas" w:cs="Consolas"/>
          <w:color w:val="808080"/>
          <w:sz w:val="16"/>
          <w:szCs w:val="19"/>
        </w:rPr>
        <w:t>OUTER</w:t>
      </w:r>
      <w:r w:rsidRPr="005E06EB">
        <w:rPr>
          <w:rFonts w:ascii="Consolas" w:hAnsi="Consolas" w:cs="Consolas"/>
          <w:sz w:val="16"/>
          <w:szCs w:val="19"/>
        </w:rPr>
        <w:t xml:space="preserve"> </w:t>
      </w:r>
      <w:r w:rsidRPr="005E06EB">
        <w:rPr>
          <w:rFonts w:ascii="Consolas" w:hAnsi="Consolas" w:cs="Consolas"/>
          <w:color w:val="808080"/>
          <w:sz w:val="16"/>
          <w:szCs w:val="19"/>
        </w:rPr>
        <w:t>JOIN</w:t>
      </w:r>
      <w:r w:rsidRPr="005E06EB">
        <w:rPr>
          <w:rFonts w:ascii="Consolas" w:hAnsi="Consolas" w:cs="Consolas"/>
          <w:sz w:val="16"/>
          <w:szCs w:val="19"/>
        </w:rPr>
        <w:t xml:space="preserve"> </w:t>
      </w:r>
      <w:r w:rsidRPr="005E06EB">
        <w:rPr>
          <w:rFonts w:ascii="Consolas" w:hAnsi="Consolas" w:cs="Consolas"/>
          <w:color w:val="008080"/>
          <w:sz w:val="16"/>
          <w:szCs w:val="19"/>
        </w:rPr>
        <w:t>dim_acct_fee</w:t>
      </w:r>
      <w:r w:rsidRPr="005E06EB">
        <w:rPr>
          <w:rFonts w:ascii="Consolas" w:hAnsi="Consolas" w:cs="Consolas"/>
          <w:sz w:val="16"/>
          <w:szCs w:val="19"/>
        </w:rPr>
        <w:t xml:space="preserve"> </w:t>
      </w:r>
      <w:r w:rsidRPr="005E06EB">
        <w:rPr>
          <w:rFonts w:ascii="Consolas" w:hAnsi="Consolas" w:cs="Consolas"/>
          <w:color w:val="008080"/>
          <w:sz w:val="16"/>
          <w:szCs w:val="19"/>
        </w:rPr>
        <w:t>daf</w:t>
      </w:r>
    </w:p>
    <w:p w14:paraId="6AF84B3C"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ON</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Acct_Fee_SK</w:t>
      </w:r>
      <w:r w:rsidRPr="005E06EB">
        <w:rPr>
          <w:rFonts w:ascii="Consolas" w:hAnsi="Consolas" w:cs="Consolas"/>
          <w:color w:val="808080"/>
          <w:sz w:val="16"/>
          <w:szCs w:val="19"/>
        </w:rPr>
        <w:t>=</w:t>
      </w:r>
      <w:r w:rsidRPr="005E06EB">
        <w:rPr>
          <w:rFonts w:ascii="Consolas" w:hAnsi="Consolas" w:cs="Consolas"/>
          <w:color w:val="008080"/>
          <w:sz w:val="16"/>
          <w:szCs w:val="19"/>
        </w:rPr>
        <w:t>daf</w:t>
      </w:r>
      <w:r w:rsidRPr="005E06EB">
        <w:rPr>
          <w:rFonts w:ascii="Consolas" w:hAnsi="Consolas" w:cs="Consolas"/>
          <w:color w:val="808080"/>
          <w:sz w:val="16"/>
          <w:szCs w:val="19"/>
        </w:rPr>
        <w:t>.</w:t>
      </w:r>
      <w:r w:rsidRPr="005E06EB">
        <w:rPr>
          <w:rFonts w:ascii="Consolas" w:hAnsi="Consolas" w:cs="Consolas"/>
          <w:color w:val="008080"/>
          <w:sz w:val="16"/>
          <w:szCs w:val="19"/>
        </w:rPr>
        <w:t>Acct_Fee_SK</w:t>
      </w:r>
    </w:p>
    <w:p w14:paraId="526B20FA"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LEFT</w:t>
      </w:r>
      <w:r w:rsidRPr="005E06EB">
        <w:rPr>
          <w:rFonts w:ascii="Consolas" w:hAnsi="Consolas" w:cs="Consolas"/>
          <w:sz w:val="16"/>
          <w:szCs w:val="19"/>
        </w:rPr>
        <w:t xml:space="preserve"> </w:t>
      </w:r>
      <w:r w:rsidRPr="005E06EB">
        <w:rPr>
          <w:rFonts w:ascii="Consolas" w:hAnsi="Consolas" w:cs="Consolas"/>
          <w:color w:val="808080"/>
          <w:sz w:val="16"/>
          <w:szCs w:val="19"/>
        </w:rPr>
        <w:t>OUTER</w:t>
      </w:r>
      <w:r w:rsidRPr="005E06EB">
        <w:rPr>
          <w:rFonts w:ascii="Consolas" w:hAnsi="Consolas" w:cs="Consolas"/>
          <w:sz w:val="16"/>
          <w:szCs w:val="19"/>
        </w:rPr>
        <w:t xml:space="preserve"> </w:t>
      </w:r>
      <w:r w:rsidRPr="005E06EB">
        <w:rPr>
          <w:rFonts w:ascii="Consolas" w:hAnsi="Consolas" w:cs="Consolas"/>
          <w:color w:val="808080"/>
          <w:sz w:val="16"/>
          <w:szCs w:val="19"/>
        </w:rPr>
        <w:t>JOIN</w:t>
      </w:r>
      <w:r w:rsidRPr="005E06EB">
        <w:rPr>
          <w:rFonts w:ascii="Consolas" w:hAnsi="Consolas" w:cs="Consolas"/>
          <w:sz w:val="16"/>
          <w:szCs w:val="19"/>
        </w:rPr>
        <w:t xml:space="preserve"> </w:t>
      </w:r>
      <w:r w:rsidRPr="005E06EB">
        <w:rPr>
          <w:rFonts w:ascii="Consolas" w:hAnsi="Consolas" w:cs="Consolas"/>
          <w:color w:val="008080"/>
          <w:sz w:val="16"/>
          <w:szCs w:val="19"/>
        </w:rPr>
        <w:t>dbo</w:t>
      </w:r>
      <w:r w:rsidRPr="005E06EB">
        <w:rPr>
          <w:rFonts w:ascii="Consolas" w:hAnsi="Consolas" w:cs="Consolas"/>
          <w:color w:val="808080"/>
          <w:sz w:val="16"/>
          <w:szCs w:val="19"/>
        </w:rPr>
        <w:t>.</w:t>
      </w:r>
      <w:r w:rsidRPr="005E06EB">
        <w:rPr>
          <w:rFonts w:ascii="Consolas" w:hAnsi="Consolas" w:cs="Consolas"/>
          <w:color w:val="008080"/>
          <w:sz w:val="16"/>
          <w:szCs w:val="19"/>
        </w:rPr>
        <w:t>dim_employee</w:t>
      </w:r>
      <w:r w:rsidRPr="005E06EB">
        <w:rPr>
          <w:rFonts w:ascii="Consolas" w:hAnsi="Consolas" w:cs="Consolas"/>
          <w:sz w:val="16"/>
          <w:szCs w:val="19"/>
        </w:rPr>
        <w:t xml:space="preserve"> </w:t>
      </w:r>
      <w:r w:rsidRPr="005E06EB">
        <w:rPr>
          <w:rFonts w:ascii="Consolas" w:hAnsi="Consolas" w:cs="Consolas"/>
          <w:color w:val="008080"/>
          <w:sz w:val="16"/>
          <w:szCs w:val="19"/>
        </w:rPr>
        <w:t>e</w:t>
      </w:r>
    </w:p>
    <w:p w14:paraId="72DCEB1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ON</w:t>
      </w:r>
      <w:r w:rsidRPr="005E06EB">
        <w:rPr>
          <w:rFonts w:ascii="Consolas" w:hAnsi="Consolas" w:cs="Consolas"/>
          <w:sz w:val="16"/>
          <w:szCs w:val="19"/>
        </w:rPr>
        <w:t xml:space="preserve"> </w:t>
      </w:r>
      <w:r w:rsidRPr="005E06EB">
        <w:rPr>
          <w:rFonts w:ascii="Consolas" w:hAnsi="Consolas" w:cs="Consolas"/>
          <w:color w:val="008080"/>
          <w:sz w:val="16"/>
          <w:szCs w:val="19"/>
        </w:rPr>
        <w:t>fid</w:t>
      </w:r>
      <w:r w:rsidRPr="005E06EB">
        <w:rPr>
          <w:rFonts w:ascii="Consolas" w:hAnsi="Consolas" w:cs="Consolas"/>
          <w:color w:val="808080"/>
          <w:sz w:val="16"/>
          <w:szCs w:val="19"/>
        </w:rPr>
        <w:t>.</w:t>
      </w:r>
      <w:r w:rsidRPr="005E06EB">
        <w:rPr>
          <w:rFonts w:ascii="Consolas" w:hAnsi="Consolas" w:cs="Consolas"/>
          <w:color w:val="008080"/>
          <w:sz w:val="16"/>
          <w:szCs w:val="19"/>
        </w:rPr>
        <w:t>Employee_SK</w:t>
      </w:r>
      <w:r w:rsidRPr="005E06EB">
        <w:rPr>
          <w:rFonts w:ascii="Consolas" w:hAnsi="Consolas" w:cs="Consolas"/>
          <w:color w:val="808080"/>
          <w:sz w:val="16"/>
          <w:szCs w:val="19"/>
        </w:rPr>
        <w:t>=</w:t>
      </w:r>
      <w:r w:rsidRPr="005E06EB">
        <w:rPr>
          <w:rFonts w:ascii="Consolas" w:hAnsi="Consolas" w:cs="Consolas"/>
          <w:color w:val="008080"/>
          <w:sz w:val="16"/>
          <w:szCs w:val="19"/>
        </w:rPr>
        <w:t>e</w:t>
      </w:r>
      <w:r w:rsidRPr="005E06EB">
        <w:rPr>
          <w:rFonts w:ascii="Consolas" w:hAnsi="Consolas" w:cs="Consolas"/>
          <w:color w:val="808080"/>
          <w:sz w:val="16"/>
          <w:szCs w:val="19"/>
        </w:rPr>
        <w:t>.</w:t>
      </w:r>
      <w:r w:rsidRPr="005E06EB">
        <w:rPr>
          <w:rFonts w:ascii="Consolas" w:hAnsi="Consolas" w:cs="Consolas"/>
          <w:color w:val="008080"/>
          <w:sz w:val="16"/>
          <w:szCs w:val="19"/>
        </w:rPr>
        <w:t>Employee_SK</w:t>
      </w:r>
      <w:r w:rsidRPr="005E06EB">
        <w:rPr>
          <w:rFonts w:ascii="Consolas" w:hAnsi="Consolas" w:cs="Consolas"/>
          <w:sz w:val="16"/>
          <w:szCs w:val="19"/>
        </w:rPr>
        <w:t xml:space="preserve"> </w:t>
      </w:r>
      <w:r w:rsidRPr="005E06EB">
        <w:rPr>
          <w:rFonts w:ascii="Consolas" w:hAnsi="Consolas" w:cs="Consolas"/>
          <w:color w:val="008000"/>
          <w:sz w:val="16"/>
          <w:szCs w:val="19"/>
        </w:rPr>
        <w:t>-- 21,353,629 rows in 8m22s</w:t>
      </w:r>
    </w:p>
    <w:p w14:paraId="20349EA4" w14:textId="77777777" w:rsidR="005E06EB" w:rsidRPr="005E06EB" w:rsidRDefault="005E06EB" w:rsidP="005E06EB">
      <w:pPr>
        <w:autoSpaceDE w:val="0"/>
        <w:autoSpaceDN w:val="0"/>
        <w:adjustRightInd w:val="0"/>
        <w:spacing w:before="0" w:after="0"/>
        <w:rPr>
          <w:rFonts w:ascii="Consolas" w:hAnsi="Consolas" w:cs="Consolas"/>
          <w:sz w:val="16"/>
          <w:szCs w:val="19"/>
        </w:rPr>
      </w:pPr>
    </w:p>
    <w:p w14:paraId="03BDC7E6" w14:textId="27047774"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0000FF"/>
          <w:sz w:val="16"/>
          <w:szCs w:val="19"/>
        </w:rPr>
        <w:t>SELECT</w:t>
      </w:r>
      <w:r w:rsidRPr="005E06EB">
        <w:rPr>
          <w:rFonts w:ascii="Consolas" w:hAnsi="Consolas" w:cs="Consolas"/>
          <w:sz w:val="16"/>
          <w:szCs w:val="19"/>
        </w:rPr>
        <w:t xml:space="preserve">  </w:t>
      </w:r>
      <w:r w:rsidRPr="005E06EB">
        <w:rPr>
          <w:rFonts w:ascii="Consolas" w:hAnsi="Consolas" w:cs="Consolas"/>
          <w:color w:val="808080"/>
          <w:sz w:val="16"/>
          <w:szCs w:val="19"/>
        </w:rPr>
        <w:t>*</w:t>
      </w:r>
      <w:r w:rsidRPr="005E06EB">
        <w:rPr>
          <w:rFonts w:ascii="Consolas" w:hAnsi="Consolas" w:cs="Consolas"/>
          <w:sz w:val="16"/>
          <w:szCs w:val="19"/>
        </w:rPr>
        <w:t xml:space="preserve"> </w:t>
      </w:r>
      <w:r w:rsidRPr="005E06EB">
        <w:rPr>
          <w:rFonts w:ascii="Consolas" w:hAnsi="Consolas" w:cs="Consolas"/>
          <w:color w:val="0000FF"/>
          <w:sz w:val="16"/>
          <w:szCs w:val="19"/>
        </w:rPr>
        <w:t>FROM</w:t>
      </w:r>
      <w:r w:rsidRPr="005E06EB">
        <w:rPr>
          <w:rFonts w:ascii="Consolas" w:hAnsi="Consolas" w:cs="Consolas"/>
          <w:sz w:val="16"/>
          <w:szCs w:val="19"/>
        </w:rPr>
        <w:t xml:space="preserve"> </w:t>
      </w:r>
      <w:r w:rsidRPr="005E06EB">
        <w:rPr>
          <w:rFonts w:ascii="Consolas" w:hAnsi="Consolas" w:cs="Consolas"/>
          <w:color w:val="008080"/>
          <w:sz w:val="16"/>
          <w:szCs w:val="19"/>
        </w:rPr>
        <w:t>@account_status_ind</w:t>
      </w:r>
      <w:r w:rsidRPr="005E06EB">
        <w:rPr>
          <w:rFonts w:ascii="Consolas" w:hAnsi="Consolas" w:cs="Consolas"/>
          <w:sz w:val="16"/>
          <w:szCs w:val="19"/>
        </w:rPr>
        <w:t xml:space="preserve"> </w:t>
      </w:r>
      <w:r w:rsidRPr="005E06EB">
        <w:rPr>
          <w:rFonts w:ascii="Consolas" w:hAnsi="Consolas" w:cs="Consolas"/>
          <w:color w:val="0000FF"/>
          <w:sz w:val="16"/>
          <w:szCs w:val="19"/>
        </w:rPr>
        <w:t>where</w:t>
      </w:r>
      <w:r w:rsidRPr="005E06EB">
        <w:rPr>
          <w:rFonts w:ascii="Consolas" w:hAnsi="Consolas" w:cs="Consolas"/>
          <w:sz w:val="16"/>
          <w:szCs w:val="19"/>
        </w:rPr>
        <w:t xml:space="preserve"> </w:t>
      </w:r>
      <w:r w:rsidRPr="005E06EB">
        <w:rPr>
          <w:rFonts w:ascii="Consolas" w:hAnsi="Consolas" w:cs="Consolas"/>
          <w:color w:val="008080"/>
          <w:sz w:val="16"/>
          <w:szCs w:val="19"/>
        </w:rPr>
        <w:t>row1</w:t>
      </w:r>
      <w:r w:rsidRPr="005E06EB">
        <w:rPr>
          <w:rFonts w:ascii="Consolas" w:hAnsi="Consolas" w:cs="Consolas"/>
          <w:color w:val="808080"/>
          <w:sz w:val="16"/>
          <w:szCs w:val="19"/>
        </w:rPr>
        <w:t>=</w:t>
      </w:r>
      <w:r w:rsidRPr="005E06EB">
        <w:rPr>
          <w:rFonts w:ascii="Consolas" w:hAnsi="Consolas" w:cs="Consolas"/>
          <w:sz w:val="16"/>
          <w:szCs w:val="19"/>
        </w:rPr>
        <w:t>1</w:t>
      </w:r>
    </w:p>
    <w:p w14:paraId="47321F9A" w14:textId="2F524444" w:rsidR="00001CA9" w:rsidRPr="00001CA9" w:rsidRDefault="005E06EB" w:rsidP="00001CA9">
      <w:pPr>
        <w:pStyle w:val="Heading4"/>
      </w:pPr>
      <w:bookmarkStart w:id="37" w:name="_Ref406596190"/>
      <w:r>
        <w:t xml:space="preserve">Update statement to </w:t>
      </w:r>
      <w:r w:rsidR="00EB29A9">
        <w:t>bring</w:t>
      </w:r>
      <w:r>
        <w:t xml:space="preserve"> </w:t>
      </w:r>
      <w:r w:rsidR="00EB29A9">
        <w:t xml:space="preserve">R </w:t>
      </w:r>
      <w:r>
        <w:t>pricing data into account_status_ind</w:t>
      </w:r>
      <w:bookmarkEnd w:id="37"/>
    </w:p>
    <w:p w14:paraId="4D7A8246"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color w:val="FF00FF"/>
          <w:sz w:val="16"/>
          <w:szCs w:val="19"/>
        </w:rPr>
        <w:t>UPDATE</w:t>
      </w:r>
      <w:r w:rsidRPr="005E06EB">
        <w:rPr>
          <w:rFonts w:ascii="Consolas" w:hAnsi="Consolas" w:cs="Consolas"/>
          <w:sz w:val="16"/>
          <w:szCs w:val="19"/>
        </w:rPr>
        <w:t xml:space="preserve"> </w:t>
      </w:r>
      <w:r w:rsidRPr="005E06EB">
        <w:rPr>
          <w:rFonts w:ascii="Consolas" w:hAnsi="Consolas" w:cs="Consolas"/>
          <w:color w:val="008080"/>
          <w:sz w:val="16"/>
          <w:szCs w:val="19"/>
        </w:rPr>
        <w:t>acsi</w:t>
      </w:r>
    </w:p>
    <w:p w14:paraId="6FE4935D" w14:textId="764B7F91" w:rsidR="005E06EB" w:rsidRDefault="005E06EB" w:rsidP="005E06EB">
      <w:pPr>
        <w:autoSpaceDE w:val="0"/>
        <w:autoSpaceDN w:val="0"/>
        <w:adjustRightInd w:val="0"/>
        <w:spacing w:before="0" w:after="0"/>
        <w:rPr>
          <w:rFonts w:ascii="Consolas" w:hAnsi="Consolas" w:cs="Consolas"/>
          <w:color w:val="808080"/>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SET</w:t>
      </w:r>
      <w:r w:rsidRPr="005E06EB">
        <w:rPr>
          <w:rFonts w:ascii="Consolas" w:hAnsi="Consolas" w:cs="Consolas"/>
          <w:sz w:val="16"/>
          <w:szCs w:val="19"/>
        </w:rPr>
        <w:t xml:space="preserve"> </w:t>
      </w:r>
      <w:r w:rsidRPr="005E06EB">
        <w:rPr>
          <w:rFonts w:ascii="Consolas" w:hAnsi="Consolas" w:cs="Consolas"/>
          <w:color w:val="008080"/>
          <w:sz w:val="16"/>
          <w:szCs w:val="19"/>
        </w:rPr>
        <w:t>acsi</w:t>
      </w:r>
      <w:r w:rsidRPr="005E06EB">
        <w:rPr>
          <w:rFonts w:ascii="Consolas" w:hAnsi="Consolas" w:cs="Consolas"/>
          <w:color w:val="808080"/>
          <w:sz w:val="16"/>
          <w:szCs w:val="19"/>
        </w:rPr>
        <w:t>.</w:t>
      </w:r>
      <w:r>
        <w:rPr>
          <w:rFonts w:ascii="Consolas" w:hAnsi="Consolas" w:cs="Consolas"/>
          <w:color w:val="008080"/>
          <w:sz w:val="16"/>
          <w:szCs w:val="19"/>
        </w:rPr>
        <w:t>value1</w:t>
      </w:r>
      <w:r w:rsidRPr="005E06EB">
        <w:rPr>
          <w:rFonts w:ascii="Consolas" w:hAnsi="Consolas" w:cs="Consolas"/>
          <w:color w:val="808080"/>
          <w:sz w:val="16"/>
          <w:szCs w:val="19"/>
        </w:rPr>
        <w:t>=</w:t>
      </w:r>
      <w:r w:rsidRPr="005E06EB">
        <w:rPr>
          <w:rFonts w:ascii="Consolas" w:hAnsi="Consolas" w:cs="Consolas"/>
          <w:color w:val="FF00FF"/>
          <w:sz w:val="16"/>
          <w:szCs w:val="19"/>
        </w:rPr>
        <w:t>COALESCE</w:t>
      </w:r>
      <w:r w:rsidRPr="005E06EB">
        <w:rPr>
          <w:rFonts w:ascii="Consolas" w:hAnsi="Consolas" w:cs="Consolas"/>
          <w:color w:val="808080"/>
          <w:sz w:val="16"/>
          <w:szCs w:val="19"/>
        </w:rPr>
        <w:t>(</w:t>
      </w:r>
      <w:r>
        <w:rPr>
          <w:rFonts w:ascii="Consolas" w:hAnsi="Consolas" w:cs="Consolas"/>
          <w:color w:val="008080"/>
          <w:sz w:val="16"/>
          <w:szCs w:val="19"/>
        </w:rPr>
        <w:t>tbd</w:t>
      </w:r>
      <w:r w:rsidRPr="005E06EB">
        <w:rPr>
          <w:rFonts w:ascii="Consolas" w:hAnsi="Consolas" w:cs="Consolas"/>
          <w:color w:val="808080"/>
          <w:sz w:val="16"/>
          <w:szCs w:val="19"/>
        </w:rPr>
        <w:t>.</w:t>
      </w:r>
      <w:r>
        <w:rPr>
          <w:rFonts w:ascii="Consolas" w:hAnsi="Consolas" w:cs="Consolas"/>
          <w:color w:val="008080"/>
          <w:sz w:val="16"/>
          <w:szCs w:val="19"/>
        </w:rPr>
        <w:t>value1</w:t>
      </w:r>
      <w:r w:rsidRPr="005E06EB">
        <w:rPr>
          <w:rFonts w:ascii="Consolas" w:hAnsi="Consolas" w:cs="Consolas"/>
          <w:color w:val="808080"/>
          <w:sz w:val="16"/>
          <w:szCs w:val="19"/>
        </w:rPr>
        <w:t>,</w:t>
      </w:r>
      <w:r w:rsidRPr="005E06EB">
        <w:rPr>
          <w:rFonts w:ascii="Consolas" w:hAnsi="Consolas" w:cs="Consolas"/>
          <w:sz w:val="16"/>
          <w:szCs w:val="19"/>
        </w:rPr>
        <w:t>0</w:t>
      </w:r>
      <w:r w:rsidRPr="005E06EB">
        <w:rPr>
          <w:rFonts w:ascii="Consolas" w:hAnsi="Consolas" w:cs="Consolas"/>
          <w:color w:val="808080"/>
          <w:sz w:val="16"/>
          <w:szCs w:val="19"/>
        </w:rPr>
        <w:t>)</w:t>
      </w:r>
      <w:r>
        <w:rPr>
          <w:rFonts w:ascii="Consolas" w:hAnsi="Consolas" w:cs="Consolas"/>
          <w:color w:val="808080"/>
          <w:sz w:val="16"/>
          <w:szCs w:val="19"/>
        </w:rPr>
        <w:t>,</w:t>
      </w:r>
    </w:p>
    <w:p w14:paraId="1996B9C9" w14:textId="350F459A" w:rsidR="005E06EB" w:rsidRPr="005E06EB" w:rsidRDefault="005E06EB" w:rsidP="005E06EB">
      <w:pPr>
        <w:autoSpaceDE w:val="0"/>
        <w:autoSpaceDN w:val="0"/>
        <w:adjustRightInd w:val="0"/>
        <w:spacing w:before="0" w:after="0"/>
        <w:rPr>
          <w:rFonts w:ascii="Consolas" w:hAnsi="Consolas" w:cs="Consolas"/>
          <w:sz w:val="16"/>
          <w:szCs w:val="19"/>
        </w:rPr>
      </w:pPr>
      <w:r>
        <w:rPr>
          <w:rFonts w:ascii="Consolas" w:hAnsi="Consolas" w:cs="Consolas"/>
          <w:color w:val="808080"/>
          <w:sz w:val="16"/>
          <w:szCs w:val="19"/>
        </w:rPr>
        <w:t xml:space="preserve">       </w:t>
      </w:r>
      <w:r w:rsidRPr="005E06EB">
        <w:rPr>
          <w:rFonts w:ascii="Consolas" w:hAnsi="Consolas" w:cs="Consolas"/>
          <w:color w:val="008080"/>
          <w:sz w:val="16"/>
          <w:szCs w:val="19"/>
        </w:rPr>
        <w:t>acsi.value2=</w:t>
      </w:r>
      <w:r w:rsidRPr="005E06EB">
        <w:rPr>
          <w:rFonts w:ascii="Consolas" w:hAnsi="Consolas" w:cs="Consolas"/>
          <w:color w:val="FF00FF"/>
          <w:sz w:val="16"/>
          <w:szCs w:val="19"/>
        </w:rPr>
        <w:t>COALESCE</w:t>
      </w:r>
      <w:r>
        <w:rPr>
          <w:rFonts w:ascii="Consolas" w:hAnsi="Consolas" w:cs="Consolas"/>
          <w:color w:val="808080"/>
          <w:sz w:val="16"/>
          <w:szCs w:val="19"/>
        </w:rPr>
        <w:t>(</w:t>
      </w:r>
      <w:r w:rsidRPr="005E06EB">
        <w:rPr>
          <w:rFonts w:ascii="Consolas" w:hAnsi="Consolas" w:cs="Consolas"/>
          <w:color w:val="008080"/>
          <w:sz w:val="16"/>
          <w:szCs w:val="19"/>
        </w:rPr>
        <w:t>tbd.value2,</w:t>
      </w:r>
      <w:r w:rsidRPr="005E06EB">
        <w:rPr>
          <w:rFonts w:ascii="Consolas" w:hAnsi="Consolas" w:cs="Consolas"/>
          <w:sz w:val="16"/>
          <w:szCs w:val="19"/>
        </w:rPr>
        <w:t>0</w:t>
      </w:r>
      <w:r>
        <w:rPr>
          <w:rFonts w:ascii="Consolas" w:hAnsi="Consolas" w:cs="Consolas"/>
          <w:color w:val="808080"/>
          <w:sz w:val="16"/>
          <w:szCs w:val="19"/>
        </w:rPr>
        <w:t>)</w:t>
      </w:r>
    </w:p>
    <w:p w14:paraId="2EF6521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FROM</w:t>
      </w:r>
      <w:r w:rsidRPr="005E06EB">
        <w:rPr>
          <w:rFonts w:ascii="Consolas" w:hAnsi="Consolas" w:cs="Consolas"/>
          <w:sz w:val="16"/>
          <w:szCs w:val="19"/>
        </w:rPr>
        <w:t xml:space="preserve"> </w:t>
      </w:r>
      <w:r w:rsidRPr="005E06EB">
        <w:rPr>
          <w:rFonts w:ascii="Consolas" w:hAnsi="Consolas" w:cs="Consolas"/>
          <w:color w:val="008080"/>
          <w:sz w:val="16"/>
          <w:szCs w:val="19"/>
        </w:rPr>
        <w:t>account_status_ind</w:t>
      </w:r>
      <w:r w:rsidRPr="005E06EB">
        <w:rPr>
          <w:rFonts w:ascii="Consolas" w:hAnsi="Consolas" w:cs="Consolas"/>
          <w:sz w:val="16"/>
          <w:szCs w:val="19"/>
        </w:rPr>
        <w:t xml:space="preserve"> </w:t>
      </w:r>
      <w:r w:rsidRPr="005E06EB">
        <w:rPr>
          <w:rFonts w:ascii="Consolas" w:hAnsi="Consolas" w:cs="Consolas"/>
          <w:color w:val="008080"/>
          <w:sz w:val="16"/>
          <w:szCs w:val="19"/>
        </w:rPr>
        <w:t>acsi</w:t>
      </w:r>
    </w:p>
    <w:p w14:paraId="3AB92224"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LEFT</w:t>
      </w:r>
      <w:r w:rsidRPr="005E06EB">
        <w:rPr>
          <w:rFonts w:ascii="Consolas" w:hAnsi="Consolas" w:cs="Consolas"/>
          <w:sz w:val="16"/>
          <w:szCs w:val="19"/>
        </w:rPr>
        <w:t xml:space="preserve"> </w:t>
      </w:r>
      <w:r w:rsidRPr="005E06EB">
        <w:rPr>
          <w:rFonts w:ascii="Consolas" w:hAnsi="Consolas" w:cs="Consolas"/>
          <w:color w:val="808080"/>
          <w:sz w:val="16"/>
          <w:szCs w:val="19"/>
        </w:rPr>
        <w:t>OUTER</w:t>
      </w:r>
      <w:r w:rsidRPr="005E06EB">
        <w:rPr>
          <w:rFonts w:ascii="Consolas" w:hAnsi="Consolas" w:cs="Consolas"/>
          <w:sz w:val="16"/>
          <w:szCs w:val="19"/>
        </w:rPr>
        <w:t xml:space="preserve"> </w:t>
      </w:r>
      <w:r w:rsidRPr="005E06EB">
        <w:rPr>
          <w:rFonts w:ascii="Consolas" w:hAnsi="Consolas" w:cs="Consolas"/>
          <w:color w:val="808080"/>
          <w:sz w:val="16"/>
          <w:szCs w:val="19"/>
        </w:rPr>
        <w:t>JOIN</w:t>
      </w:r>
      <w:r w:rsidRPr="005E06EB">
        <w:rPr>
          <w:rFonts w:ascii="Consolas" w:hAnsi="Consolas" w:cs="Consolas"/>
          <w:sz w:val="16"/>
          <w:szCs w:val="19"/>
        </w:rPr>
        <w:t xml:space="preserve"> </w:t>
      </w:r>
      <w:r w:rsidRPr="00393FAE">
        <w:rPr>
          <w:rFonts w:ascii="Consolas" w:hAnsi="Consolas" w:cs="Consolas"/>
          <w:color w:val="008080"/>
          <w:sz w:val="16"/>
          <w:szCs w:val="19"/>
          <w:highlight w:val="yellow"/>
        </w:rPr>
        <w:t>to_be_determined</w:t>
      </w:r>
      <w:r w:rsidRPr="00393FAE">
        <w:rPr>
          <w:rFonts w:ascii="Consolas" w:hAnsi="Consolas" w:cs="Consolas"/>
          <w:sz w:val="16"/>
          <w:szCs w:val="19"/>
          <w:highlight w:val="yellow"/>
        </w:rPr>
        <w:t xml:space="preserve"> </w:t>
      </w:r>
      <w:r w:rsidRPr="00393FAE">
        <w:rPr>
          <w:rFonts w:ascii="Consolas" w:hAnsi="Consolas" w:cs="Consolas"/>
          <w:color w:val="008080"/>
          <w:sz w:val="16"/>
          <w:szCs w:val="19"/>
          <w:highlight w:val="yellow"/>
        </w:rPr>
        <w:t>tbd</w:t>
      </w:r>
    </w:p>
    <w:p w14:paraId="6B5F7F5D"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0000FF"/>
          <w:sz w:val="16"/>
          <w:szCs w:val="19"/>
        </w:rPr>
        <w:t>ON</w:t>
      </w:r>
      <w:r w:rsidRPr="005E06EB">
        <w:rPr>
          <w:rFonts w:ascii="Consolas" w:hAnsi="Consolas" w:cs="Consolas"/>
          <w:sz w:val="16"/>
          <w:szCs w:val="19"/>
        </w:rPr>
        <w:t xml:space="preserve"> </w:t>
      </w:r>
      <w:r w:rsidRPr="005E06EB">
        <w:rPr>
          <w:rFonts w:ascii="Consolas" w:hAnsi="Consolas" w:cs="Consolas"/>
          <w:color w:val="008080"/>
          <w:sz w:val="16"/>
          <w:szCs w:val="19"/>
        </w:rPr>
        <w:t>acsi</w:t>
      </w:r>
      <w:r w:rsidRPr="005E06EB">
        <w:rPr>
          <w:rFonts w:ascii="Consolas" w:hAnsi="Consolas" w:cs="Consolas"/>
          <w:color w:val="808080"/>
          <w:sz w:val="16"/>
          <w:szCs w:val="19"/>
        </w:rPr>
        <w:t>.</w:t>
      </w:r>
      <w:r w:rsidRPr="005E06EB">
        <w:rPr>
          <w:rFonts w:ascii="Consolas" w:hAnsi="Consolas" w:cs="Consolas"/>
          <w:color w:val="008080"/>
          <w:sz w:val="16"/>
          <w:szCs w:val="19"/>
        </w:rPr>
        <w:t>infopro_div_nbr</w:t>
      </w:r>
      <w:r w:rsidRPr="005E06EB">
        <w:rPr>
          <w:rFonts w:ascii="Consolas" w:hAnsi="Consolas" w:cs="Consolas"/>
          <w:color w:val="808080"/>
          <w:sz w:val="16"/>
          <w:szCs w:val="19"/>
        </w:rPr>
        <w:t>=</w:t>
      </w:r>
      <w:r w:rsidRPr="005E06EB">
        <w:rPr>
          <w:rFonts w:ascii="Consolas" w:hAnsi="Consolas" w:cs="Consolas"/>
          <w:color w:val="008080"/>
          <w:sz w:val="16"/>
          <w:szCs w:val="19"/>
        </w:rPr>
        <w:t>tbd</w:t>
      </w:r>
      <w:r w:rsidRPr="005E06EB">
        <w:rPr>
          <w:rFonts w:ascii="Consolas" w:hAnsi="Consolas" w:cs="Consolas"/>
          <w:color w:val="808080"/>
          <w:sz w:val="16"/>
          <w:szCs w:val="19"/>
        </w:rPr>
        <w:t>.</w:t>
      </w:r>
      <w:r w:rsidRPr="005E06EB">
        <w:rPr>
          <w:rFonts w:ascii="Consolas" w:hAnsi="Consolas" w:cs="Consolas"/>
          <w:color w:val="008080"/>
          <w:sz w:val="16"/>
          <w:szCs w:val="19"/>
        </w:rPr>
        <w:t>infopro_div_nbr</w:t>
      </w:r>
    </w:p>
    <w:p w14:paraId="49A60D25"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acsi</w:t>
      </w:r>
      <w:r w:rsidRPr="005E06EB">
        <w:rPr>
          <w:rFonts w:ascii="Consolas" w:hAnsi="Consolas" w:cs="Consolas"/>
          <w:color w:val="808080"/>
          <w:sz w:val="16"/>
          <w:szCs w:val="19"/>
        </w:rPr>
        <w:t>.</w:t>
      </w:r>
      <w:r w:rsidRPr="005E06EB">
        <w:rPr>
          <w:rFonts w:ascii="Consolas" w:hAnsi="Consolas" w:cs="Consolas"/>
          <w:color w:val="008080"/>
          <w:sz w:val="16"/>
          <w:szCs w:val="19"/>
        </w:rPr>
        <w:t>acct_nbr</w:t>
      </w:r>
      <w:r w:rsidRPr="005E06EB">
        <w:rPr>
          <w:rFonts w:ascii="Consolas" w:hAnsi="Consolas" w:cs="Consolas"/>
          <w:color w:val="808080"/>
          <w:sz w:val="16"/>
          <w:szCs w:val="19"/>
        </w:rPr>
        <w:t>=</w:t>
      </w:r>
      <w:r w:rsidRPr="005E06EB">
        <w:rPr>
          <w:rFonts w:ascii="Consolas" w:hAnsi="Consolas" w:cs="Consolas"/>
          <w:color w:val="008080"/>
          <w:sz w:val="16"/>
          <w:szCs w:val="19"/>
        </w:rPr>
        <w:t>tbd</w:t>
      </w:r>
      <w:r w:rsidRPr="005E06EB">
        <w:rPr>
          <w:rFonts w:ascii="Consolas" w:hAnsi="Consolas" w:cs="Consolas"/>
          <w:color w:val="808080"/>
          <w:sz w:val="16"/>
          <w:szCs w:val="19"/>
        </w:rPr>
        <w:t>.</w:t>
      </w:r>
      <w:r w:rsidRPr="005E06EB">
        <w:rPr>
          <w:rFonts w:ascii="Consolas" w:hAnsi="Consolas" w:cs="Consolas"/>
          <w:color w:val="008080"/>
          <w:sz w:val="16"/>
          <w:szCs w:val="19"/>
        </w:rPr>
        <w:t>acct_nbr</w:t>
      </w:r>
    </w:p>
    <w:p w14:paraId="02530FC0"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FF00FF"/>
          <w:sz w:val="16"/>
          <w:szCs w:val="19"/>
        </w:rPr>
        <w:t>CAST</w:t>
      </w:r>
      <w:r w:rsidRPr="005E06EB">
        <w:rPr>
          <w:rFonts w:ascii="Consolas" w:hAnsi="Consolas" w:cs="Consolas"/>
          <w:color w:val="808080"/>
          <w:sz w:val="16"/>
          <w:szCs w:val="19"/>
        </w:rPr>
        <w:t>(</w:t>
      </w:r>
      <w:r w:rsidRPr="005E06EB">
        <w:rPr>
          <w:rFonts w:ascii="Consolas" w:hAnsi="Consolas" w:cs="Consolas"/>
          <w:color w:val="008080"/>
          <w:sz w:val="16"/>
          <w:szCs w:val="19"/>
        </w:rPr>
        <w:t>acsi</w:t>
      </w:r>
      <w:r w:rsidRPr="005E06EB">
        <w:rPr>
          <w:rFonts w:ascii="Consolas" w:hAnsi="Consolas" w:cs="Consolas"/>
          <w:color w:val="808080"/>
          <w:sz w:val="16"/>
          <w:szCs w:val="19"/>
        </w:rPr>
        <w:t>.</w:t>
      </w:r>
      <w:r w:rsidRPr="005E06EB">
        <w:rPr>
          <w:rFonts w:ascii="Consolas" w:hAnsi="Consolas" w:cs="Consolas"/>
          <w:color w:val="008080"/>
          <w:sz w:val="16"/>
          <w:szCs w:val="19"/>
        </w:rPr>
        <w:t>site_nbr</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00FF"/>
          <w:sz w:val="16"/>
          <w:szCs w:val="19"/>
        </w:rPr>
        <w:t>INT</w:t>
      </w:r>
      <w:r w:rsidRPr="005E06EB">
        <w:rPr>
          <w:rFonts w:ascii="Consolas" w:hAnsi="Consolas" w:cs="Consolas"/>
          <w:color w:val="808080"/>
          <w:sz w:val="16"/>
          <w:szCs w:val="19"/>
        </w:rPr>
        <w:t>)=</w:t>
      </w:r>
      <w:r w:rsidRPr="005E06EB">
        <w:rPr>
          <w:rFonts w:ascii="Consolas" w:hAnsi="Consolas" w:cs="Consolas"/>
          <w:color w:val="FF00FF"/>
          <w:sz w:val="16"/>
          <w:szCs w:val="19"/>
        </w:rPr>
        <w:t>CAST</w:t>
      </w:r>
      <w:r w:rsidRPr="005E06EB">
        <w:rPr>
          <w:rFonts w:ascii="Consolas" w:hAnsi="Consolas" w:cs="Consolas"/>
          <w:color w:val="808080"/>
          <w:sz w:val="16"/>
          <w:szCs w:val="19"/>
        </w:rPr>
        <w:t>(</w:t>
      </w:r>
      <w:r w:rsidRPr="005E06EB">
        <w:rPr>
          <w:rFonts w:ascii="Consolas" w:hAnsi="Consolas" w:cs="Consolas"/>
          <w:color w:val="008080"/>
          <w:sz w:val="16"/>
          <w:szCs w:val="19"/>
        </w:rPr>
        <w:t>tbd</w:t>
      </w:r>
      <w:r w:rsidRPr="005E06EB">
        <w:rPr>
          <w:rFonts w:ascii="Consolas" w:hAnsi="Consolas" w:cs="Consolas"/>
          <w:color w:val="808080"/>
          <w:sz w:val="16"/>
          <w:szCs w:val="19"/>
        </w:rPr>
        <w:t>.</w:t>
      </w:r>
      <w:r w:rsidRPr="005E06EB">
        <w:rPr>
          <w:rFonts w:ascii="Consolas" w:hAnsi="Consolas" w:cs="Consolas"/>
          <w:color w:val="008080"/>
          <w:sz w:val="16"/>
          <w:szCs w:val="19"/>
        </w:rPr>
        <w:t>site_nbr</w:t>
      </w:r>
      <w:r w:rsidRPr="005E06EB">
        <w:rPr>
          <w:rFonts w:ascii="Consolas" w:hAnsi="Consolas" w:cs="Consolas"/>
          <w:sz w:val="16"/>
          <w:szCs w:val="19"/>
        </w:rPr>
        <w:t xml:space="preserve"> </w:t>
      </w:r>
      <w:r w:rsidRPr="005E06EB">
        <w:rPr>
          <w:rFonts w:ascii="Consolas" w:hAnsi="Consolas" w:cs="Consolas"/>
          <w:color w:val="0000FF"/>
          <w:sz w:val="16"/>
          <w:szCs w:val="19"/>
        </w:rPr>
        <w:t>AS</w:t>
      </w:r>
      <w:r w:rsidRPr="005E06EB">
        <w:rPr>
          <w:rFonts w:ascii="Consolas" w:hAnsi="Consolas" w:cs="Consolas"/>
          <w:sz w:val="16"/>
          <w:szCs w:val="19"/>
        </w:rPr>
        <w:t xml:space="preserve"> </w:t>
      </w:r>
      <w:r w:rsidRPr="005E06EB">
        <w:rPr>
          <w:rFonts w:ascii="Consolas" w:hAnsi="Consolas" w:cs="Consolas"/>
          <w:color w:val="0000FF"/>
          <w:sz w:val="16"/>
          <w:szCs w:val="19"/>
        </w:rPr>
        <w:t>INT</w:t>
      </w:r>
      <w:r w:rsidRPr="005E06EB">
        <w:rPr>
          <w:rFonts w:ascii="Consolas" w:hAnsi="Consolas" w:cs="Consolas"/>
          <w:color w:val="808080"/>
          <w:sz w:val="16"/>
          <w:szCs w:val="19"/>
        </w:rPr>
        <w:t>)</w:t>
      </w:r>
    </w:p>
    <w:p w14:paraId="478FDAEB"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acsi</w:t>
      </w:r>
      <w:r w:rsidRPr="005E06EB">
        <w:rPr>
          <w:rFonts w:ascii="Consolas" w:hAnsi="Consolas" w:cs="Consolas"/>
          <w:color w:val="808080"/>
          <w:sz w:val="16"/>
          <w:szCs w:val="19"/>
        </w:rPr>
        <w:t>.</w:t>
      </w:r>
      <w:r w:rsidRPr="005E06EB">
        <w:rPr>
          <w:rFonts w:ascii="Consolas" w:hAnsi="Consolas" w:cs="Consolas"/>
          <w:color w:val="008080"/>
          <w:sz w:val="16"/>
          <w:szCs w:val="19"/>
        </w:rPr>
        <w:t>container_grp_nbr</w:t>
      </w:r>
      <w:r w:rsidRPr="005E06EB">
        <w:rPr>
          <w:rFonts w:ascii="Consolas" w:hAnsi="Consolas" w:cs="Consolas"/>
          <w:color w:val="808080"/>
          <w:sz w:val="16"/>
          <w:szCs w:val="19"/>
        </w:rPr>
        <w:t>=</w:t>
      </w:r>
      <w:r w:rsidRPr="005E06EB">
        <w:rPr>
          <w:rFonts w:ascii="Consolas" w:hAnsi="Consolas" w:cs="Consolas"/>
          <w:color w:val="008080"/>
          <w:sz w:val="16"/>
          <w:szCs w:val="19"/>
        </w:rPr>
        <w:t>tbd</w:t>
      </w:r>
      <w:r w:rsidRPr="005E06EB">
        <w:rPr>
          <w:rFonts w:ascii="Consolas" w:hAnsi="Consolas" w:cs="Consolas"/>
          <w:color w:val="808080"/>
          <w:sz w:val="16"/>
          <w:szCs w:val="19"/>
        </w:rPr>
        <w:t>.</w:t>
      </w:r>
      <w:r w:rsidRPr="005E06EB">
        <w:rPr>
          <w:rFonts w:ascii="Consolas" w:hAnsi="Consolas" w:cs="Consolas"/>
          <w:color w:val="008080"/>
          <w:sz w:val="16"/>
          <w:szCs w:val="19"/>
        </w:rPr>
        <w:t>container_grp_nbr</w:t>
      </w:r>
    </w:p>
    <w:p w14:paraId="74CE3C9E" w14:textId="77777777" w:rsidR="005E06EB" w:rsidRPr="005E06EB" w:rsidRDefault="005E06EB" w:rsidP="005E06EB">
      <w:pPr>
        <w:autoSpaceDE w:val="0"/>
        <w:autoSpaceDN w:val="0"/>
        <w:adjustRightInd w:val="0"/>
        <w:spacing w:before="0" w:after="0"/>
        <w:rPr>
          <w:rFonts w:ascii="Consolas" w:hAnsi="Consolas" w:cs="Consolas"/>
          <w:sz w:val="16"/>
          <w:szCs w:val="19"/>
        </w:rPr>
      </w:pPr>
      <w:r w:rsidRPr="005E06EB">
        <w:rPr>
          <w:rFonts w:ascii="Consolas" w:hAnsi="Consolas" w:cs="Consolas"/>
          <w:sz w:val="16"/>
          <w:szCs w:val="19"/>
        </w:rPr>
        <w:t xml:space="preserve">         </w:t>
      </w:r>
      <w:r w:rsidRPr="005E06EB">
        <w:rPr>
          <w:rFonts w:ascii="Consolas" w:hAnsi="Consolas" w:cs="Consolas"/>
          <w:color w:val="808080"/>
          <w:sz w:val="16"/>
          <w:szCs w:val="19"/>
        </w:rPr>
        <w:t>AND</w:t>
      </w:r>
      <w:r w:rsidRPr="005E06EB">
        <w:rPr>
          <w:rFonts w:ascii="Consolas" w:hAnsi="Consolas" w:cs="Consolas"/>
          <w:sz w:val="16"/>
          <w:szCs w:val="19"/>
        </w:rPr>
        <w:t xml:space="preserve"> </w:t>
      </w:r>
      <w:r w:rsidRPr="005E06EB">
        <w:rPr>
          <w:rFonts w:ascii="Consolas" w:hAnsi="Consolas" w:cs="Consolas"/>
          <w:color w:val="008080"/>
          <w:sz w:val="16"/>
          <w:szCs w:val="19"/>
        </w:rPr>
        <w:t>tbd</w:t>
      </w:r>
      <w:r w:rsidRPr="005E06EB">
        <w:rPr>
          <w:rFonts w:ascii="Consolas" w:hAnsi="Consolas" w:cs="Consolas"/>
          <w:color w:val="808080"/>
          <w:sz w:val="16"/>
          <w:szCs w:val="19"/>
        </w:rPr>
        <w:t>.</w:t>
      </w:r>
      <w:r w:rsidRPr="005E06EB">
        <w:rPr>
          <w:rFonts w:ascii="Consolas" w:hAnsi="Consolas" w:cs="Consolas"/>
          <w:color w:val="008080"/>
          <w:sz w:val="16"/>
          <w:szCs w:val="19"/>
        </w:rPr>
        <w:t>current_ind</w:t>
      </w:r>
      <w:r w:rsidRPr="005E06EB">
        <w:rPr>
          <w:rFonts w:ascii="Consolas" w:hAnsi="Consolas" w:cs="Consolas"/>
          <w:color w:val="808080"/>
          <w:sz w:val="16"/>
          <w:szCs w:val="19"/>
        </w:rPr>
        <w:t>=</w:t>
      </w:r>
      <w:r w:rsidRPr="005E06EB">
        <w:rPr>
          <w:rFonts w:ascii="Consolas" w:hAnsi="Consolas" w:cs="Consolas"/>
          <w:sz w:val="16"/>
          <w:szCs w:val="19"/>
        </w:rPr>
        <w:t>1</w:t>
      </w:r>
    </w:p>
    <w:p w14:paraId="004EA57E" w14:textId="41471FE1" w:rsidR="00150F8A" w:rsidRPr="00150F8A" w:rsidRDefault="00150F8A" w:rsidP="00732D78">
      <w:pPr>
        <w:autoSpaceDE w:val="0"/>
        <w:autoSpaceDN w:val="0"/>
        <w:adjustRightInd w:val="0"/>
        <w:spacing w:before="0" w:after="0"/>
        <w:rPr>
          <w:rFonts w:ascii="Consolas" w:hAnsi="Consolas" w:cs="Consolas"/>
          <w:color w:val="808080"/>
          <w:sz w:val="19"/>
          <w:szCs w:val="19"/>
        </w:rPr>
      </w:pPr>
    </w:p>
    <w:p w14:paraId="78D2CEAA" w14:textId="5E73B0DB" w:rsidR="00B90900" w:rsidRDefault="00B90900" w:rsidP="000A7887">
      <w:pPr>
        <w:pStyle w:val="Heading3"/>
      </w:pPr>
      <w:bookmarkStart w:id="38" w:name="_Toc407000275"/>
      <w:r>
        <w:t>SSIS Packages</w:t>
      </w:r>
      <w:bookmarkEnd w:id="38"/>
    </w:p>
    <w:p w14:paraId="4A4F476B" w14:textId="58C19702" w:rsidR="00B90900" w:rsidRDefault="00D36A89" w:rsidP="00502159">
      <w:pPr>
        <w:pStyle w:val="BodyText"/>
        <w:keepNext/>
        <w:rPr>
          <w:noProof/>
        </w:rPr>
      </w:pPr>
      <w:r>
        <w:t>An SSIS packa</w:t>
      </w:r>
      <w:r w:rsidR="00C74E4E">
        <w:t xml:space="preserve">ge </w:t>
      </w:r>
      <w:r w:rsidR="00CE4A4B">
        <w:t>(</w:t>
      </w:r>
      <w:r w:rsidR="007E45D0">
        <w:t>DWCORE_BMIDM_Stage</w:t>
      </w:r>
      <w:r w:rsidR="00CE4A4B" w:rsidRPr="00CE4A4B">
        <w:t>AccountStatus_ind.dtsx</w:t>
      </w:r>
      <w:r w:rsidR="00CE4A4B">
        <w:t xml:space="preserve">) </w:t>
      </w:r>
      <w:r w:rsidR="00C74E4E">
        <w:t xml:space="preserve">must be developed to </w:t>
      </w:r>
      <w:r w:rsidR="007E45D0">
        <w:t>load data into the account_status_ind table</w:t>
      </w:r>
      <w:r w:rsidR="00653F77">
        <w:t xml:space="preserve"> </w:t>
      </w:r>
      <w:r w:rsidR="007E45D0">
        <w:t xml:space="preserve">and </w:t>
      </w:r>
      <w:r w:rsidR="00653F77">
        <w:t>update certain columns within it from the (TBD) table</w:t>
      </w:r>
      <w:r w:rsidR="007E45D0">
        <w:t>.</w:t>
      </w:r>
      <w:r>
        <w:t xml:space="preserve">  Its flow is as follows:</w:t>
      </w:r>
    </w:p>
    <w:p w14:paraId="4829891D" w14:textId="666E891B" w:rsidR="00BD380E" w:rsidRDefault="007E45D0" w:rsidP="00502159">
      <w:pPr>
        <w:pStyle w:val="BodyText"/>
        <w:keepNext/>
      </w:pPr>
      <w:r>
        <w:rPr>
          <w:noProof/>
        </w:rPr>
        <w:drawing>
          <wp:inline distT="0" distB="0" distL="0" distR="0" wp14:anchorId="398EC82C" wp14:editId="6FC1E19A">
            <wp:extent cx="3922125" cy="4397071"/>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0B45B.tmp"/>
                    <pic:cNvPicPr/>
                  </pic:nvPicPr>
                  <pic:blipFill>
                    <a:blip r:embed="rId15">
                      <a:extLst>
                        <a:ext uri="{28A0092B-C50C-407E-A947-70E740481C1C}">
                          <a14:useLocalDpi xmlns:a14="http://schemas.microsoft.com/office/drawing/2010/main" val="0"/>
                        </a:ext>
                      </a:extLst>
                    </a:blip>
                    <a:stretch>
                      <a:fillRect/>
                    </a:stretch>
                  </pic:blipFill>
                  <pic:spPr>
                    <a:xfrm>
                      <a:off x="0" y="0"/>
                      <a:ext cx="3924806" cy="4400077"/>
                    </a:xfrm>
                    <a:prstGeom prst="rect">
                      <a:avLst/>
                    </a:prstGeom>
                  </pic:spPr>
                </pic:pic>
              </a:graphicData>
            </a:graphic>
          </wp:inline>
        </w:drawing>
      </w:r>
    </w:p>
    <w:p w14:paraId="610144FD" w14:textId="15BC1417" w:rsidR="00C74E4E" w:rsidRDefault="00C74E4E" w:rsidP="00502159">
      <w:pPr>
        <w:pStyle w:val="BodyText"/>
        <w:keepNext/>
      </w:pPr>
      <w:r>
        <w:t>The “</w:t>
      </w:r>
      <w:r w:rsidR="00CE4A4B" w:rsidRPr="00CE4A4B">
        <w:t>Load account_status_ind from remote @account_status_ind</w:t>
      </w:r>
      <w:r>
        <w:t>” Data Flow Task looks like:</w:t>
      </w:r>
    </w:p>
    <w:p w14:paraId="6B5B6D0D" w14:textId="427BAF7C" w:rsidR="00CE4A4B" w:rsidRDefault="00CE4A4B" w:rsidP="00502159">
      <w:pPr>
        <w:pStyle w:val="BodyText"/>
        <w:keepNext/>
      </w:pPr>
      <w:r>
        <w:rPr>
          <w:noProof/>
        </w:rPr>
        <w:drawing>
          <wp:inline distT="0" distB="0" distL="0" distR="0" wp14:anchorId="1E080D5A" wp14:editId="12F4E861">
            <wp:extent cx="2410162" cy="153373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42A9E.tmp"/>
                    <pic:cNvPicPr/>
                  </pic:nvPicPr>
                  <pic:blipFill>
                    <a:blip r:embed="rId16">
                      <a:extLst>
                        <a:ext uri="{28A0092B-C50C-407E-A947-70E740481C1C}">
                          <a14:useLocalDpi xmlns:a14="http://schemas.microsoft.com/office/drawing/2010/main" val="0"/>
                        </a:ext>
                      </a:extLst>
                    </a:blip>
                    <a:stretch>
                      <a:fillRect/>
                    </a:stretch>
                  </pic:blipFill>
                  <pic:spPr>
                    <a:xfrm>
                      <a:off x="0" y="0"/>
                      <a:ext cx="2410162" cy="1533739"/>
                    </a:xfrm>
                    <a:prstGeom prst="rect">
                      <a:avLst/>
                    </a:prstGeom>
                  </pic:spPr>
                </pic:pic>
              </a:graphicData>
            </a:graphic>
          </wp:inline>
        </w:drawing>
      </w:r>
    </w:p>
    <w:p w14:paraId="72538B7C" w14:textId="7E86567E" w:rsidR="00C74E4E" w:rsidRDefault="0044244D" w:rsidP="00B90900">
      <w:pPr>
        <w:pStyle w:val="BodyText"/>
      </w:pPr>
      <w:r>
        <w:t xml:space="preserve">The source query in the OLE DB Source “account_status_ind source query” is as described in section </w:t>
      </w:r>
      <w:hyperlink w:anchor="_SSIS_Query_using" w:history="1">
        <w:r w:rsidRPr="0044244D">
          <w:rPr>
            <w:rStyle w:val="Hyperlink"/>
          </w:rPr>
          <w:fldChar w:fldCharType="begin"/>
        </w:r>
        <w:r w:rsidRPr="0044244D">
          <w:rPr>
            <w:u w:val="single"/>
          </w:rPr>
          <w:instrText xml:space="preserve"> REF _Ref406487667 \r \h </w:instrText>
        </w:r>
        <w:r w:rsidRPr="0044244D">
          <w:rPr>
            <w:rStyle w:val="Hyperlink"/>
          </w:rPr>
        </w:r>
        <w:r w:rsidRPr="0044244D">
          <w:rPr>
            <w:rStyle w:val="Hyperlink"/>
          </w:rPr>
          <w:fldChar w:fldCharType="separate"/>
        </w:r>
        <w:r w:rsidRPr="0044244D">
          <w:rPr>
            <w:u w:val="single"/>
          </w:rPr>
          <w:t>3.3.1.3</w:t>
        </w:r>
        <w:r w:rsidRPr="0044244D">
          <w:rPr>
            <w:rStyle w:val="Hyperlink"/>
          </w:rPr>
          <w:fldChar w:fldCharType="end"/>
        </w:r>
      </w:hyperlink>
      <w:r>
        <w:t>.</w:t>
      </w:r>
    </w:p>
    <w:p w14:paraId="53623508" w14:textId="02B8DBE0" w:rsidR="005E06EB" w:rsidRDefault="005E06EB" w:rsidP="00B90900">
      <w:pPr>
        <w:pStyle w:val="BodyText"/>
      </w:pPr>
      <w:r>
        <w:t xml:space="preserve">The currently disabled “Update account_status_ind” </w:t>
      </w:r>
      <w:r w:rsidR="00EB29A9">
        <w:t xml:space="preserve">SQL task </w:t>
      </w:r>
      <w:r>
        <w:t xml:space="preserve">will contain </w:t>
      </w:r>
      <w:r w:rsidR="00EB29A9">
        <w:t xml:space="preserve">the UPDATE statement </w:t>
      </w:r>
      <w:r>
        <w:t xml:space="preserve">as described in section </w:t>
      </w:r>
      <w:r w:rsidRPr="005E06EB">
        <w:rPr>
          <w:u w:val="single"/>
        </w:rPr>
        <w:fldChar w:fldCharType="begin"/>
      </w:r>
      <w:r w:rsidRPr="005E06EB">
        <w:rPr>
          <w:u w:val="single"/>
        </w:rPr>
        <w:instrText xml:space="preserve"> REF _Ref406596190 \r \h </w:instrText>
      </w:r>
      <w:r w:rsidRPr="005E06EB">
        <w:rPr>
          <w:u w:val="single"/>
        </w:rPr>
      </w:r>
      <w:r w:rsidRPr="005E06EB">
        <w:rPr>
          <w:u w:val="single"/>
        </w:rPr>
        <w:fldChar w:fldCharType="separate"/>
      </w:r>
      <w:r w:rsidRPr="005E06EB">
        <w:rPr>
          <w:u w:val="single"/>
        </w:rPr>
        <w:t>3.3.1.4</w:t>
      </w:r>
      <w:r w:rsidRPr="005E06EB">
        <w:rPr>
          <w:u w:val="single"/>
        </w:rPr>
        <w:fldChar w:fldCharType="end"/>
      </w:r>
      <w:r>
        <w:rPr>
          <w:u w:val="single"/>
        </w:rPr>
        <w:t>.</w:t>
      </w:r>
      <w:r w:rsidR="00EB29A9" w:rsidRPr="00EB29A9">
        <w:t xml:space="preserve"> </w:t>
      </w:r>
      <w:r w:rsidR="00EB29A9">
        <w:t xml:space="preserve"> </w:t>
      </w:r>
      <w:r w:rsidR="00EB29A9" w:rsidRPr="00EB29A9">
        <w:t>Its</w:t>
      </w:r>
      <w:r w:rsidR="00EB29A9">
        <w:t xml:space="preserve"> purpose is to bring any data values produced by the R pricing process into the account_status_ind table before it is extra</w:t>
      </w:r>
      <w:r w:rsidR="00181E63">
        <w:t>cted to CSV and sent to Capture.  Note that additional columns will need to be added to the account_status_ind table to hold these values.</w:t>
      </w:r>
    </w:p>
    <w:p w14:paraId="7F98BFBE" w14:textId="38F29227" w:rsidR="007E45D0" w:rsidRDefault="007E45D0" w:rsidP="00B90900">
      <w:pPr>
        <w:pStyle w:val="BodyText"/>
      </w:pPr>
      <w:r>
        <w:t xml:space="preserve">A second SSIS package named </w:t>
      </w:r>
      <w:r w:rsidRPr="007E45D0">
        <w:t>BMI</w:t>
      </w:r>
      <w:r>
        <w:t>DM_AccountStatus_ind_to_CSV is responsible for writing the rows in the account_status_ind table to a CSV file in D:\BMIDM\Data\account_status_ind.csv.  Its flow is as follows:</w:t>
      </w:r>
    </w:p>
    <w:p w14:paraId="75C24589" w14:textId="72FDD953" w:rsidR="007E45D0" w:rsidRPr="00B90900" w:rsidRDefault="007E45D0" w:rsidP="00B90900">
      <w:pPr>
        <w:pStyle w:val="BodyText"/>
      </w:pPr>
      <w:r>
        <w:rPr>
          <w:noProof/>
        </w:rPr>
        <w:drawing>
          <wp:inline distT="0" distB="0" distL="0" distR="0" wp14:anchorId="0F873E04" wp14:editId="64EC7595">
            <wp:extent cx="2687541" cy="287235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0669A.tmp"/>
                    <pic:cNvPicPr/>
                  </pic:nvPicPr>
                  <pic:blipFill>
                    <a:blip r:embed="rId17">
                      <a:extLst>
                        <a:ext uri="{28A0092B-C50C-407E-A947-70E740481C1C}">
                          <a14:useLocalDpi xmlns:a14="http://schemas.microsoft.com/office/drawing/2010/main" val="0"/>
                        </a:ext>
                      </a:extLst>
                    </a:blip>
                    <a:stretch>
                      <a:fillRect/>
                    </a:stretch>
                  </pic:blipFill>
                  <pic:spPr>
                    <a:xfrm>
                      <a:off x="0" y="0"/>
                      <a:ext cx="2689742" cy="2874709"/>
                    </a:xfrm>
                    <a:prstGeom prst="rect">
                      <a:avLst/>
                    </a:prstGeom>
                  </pic:spPr>
                </pic:pic>
              </a:graphicData>
            </a:graphic>
          </wp:inline>
        </w:drawing>
      </w:r>
    </w:p>
    <w:p w14:paraId="6795DE4D" w14:textId="77777777" w:rsidR="000C16EB" w:rsidRDefault="000C16EB" w:rsidP="000C16EB">
      <w:pPr>
        <w:pStyle w:val="Heading2"/>
        <w:jc w:val="both"/>
      </w:pPr>
      <w:bookmarkStart w:id="39" w:name="_Toc379450818"/>
      <w:bookmarkStart w:id="40" w:name="_Toc407000276"/>
      <w:r>
        <w:t>Record Counts</w:t>
      </w:r>
      <w:bookmarkEnd w:id="39"/>
      <w:bookmarkEnd w:id="40"/>
    </w:p>
    <w:p w14:paraId="308B3AD7" w14:textId="51F94A6C" w:rsidR="000C16EB" w:rsidRPr="0044244D" w:rsidRDefault="00681F44" w:rsidP="000C16EB">
      <w:pPr>
        <w:pStyle w:val="BodyText"/>
      </w:pPr>
      <w:r w:rsidRPr="0044244D">
        <w:t xml:space="preserve">Record count of </w:t>
      </w:r>
      <w:r w:rsidR="00653F77" w:rsidRPr="0044244D">
        <w:t>account_status_ind from 20131001 to 20140930 is approximately 19 million.</w:t>
      </w:r>
      <w:ins w:id="41" w:author="Doug" w:date="2014-12-22T11:01:00Z">
        <w:r w:rsidR="001B588F">
          <w:t xml:space="preserve"> R will process this data and will produce a table which includes margin percentiles.  It should be about </w:t>
        </w:r>
      </w:ins>
      <w:ins w:id="42" w:author="Doug" w:date="2014-12-22T11:02:00Z">
        <w:r w:rsidR="001B588F">
          <w:t>500,000 rows.  A produt of this table will be pushed to Capture via CSV.</w:t>
        </w:r>
      </w:ins>
    </w:p>
    <w:p w14:paraId="685D1029" w14:textId="77777777" w:rsidR="000C16EB" w:rsidRDefault="000C16EB" w:rsidP="000C16EB">
      <w:pPr>
        <w:pStyle w:val="Heading2"/>
        <w:jc w:val="both"/>
      </w:pPr>
      <w:bookmarkStart w:id="43" w:name="_Toc379450819"/>
      <w:bookmarkStart w:id="44" w:name="_Toc407000277"/>
      <w:r>
        <w:t>Index on the Tables</w:t>
      </w:r>
      <w:bookmarkEnd w:id="43"/>
      <w:bookmarkEnd w:id="44"/>
    </w:p>
    <w:p w14:paraId="5541EEBA" w14:textId="42923F72" w:rsidR="000C16EB" w:rsidRPr="00DA49F5" w:rsidRDefault="00EB29A9" w:rsidP="000C16EB">
      <w:pPr>
        <w:pStyle w:val="BodyText"/>
      </w:pPr>
      <w:r>
        <w:t xml:space="preserve">The DBA team has been asked to look at the main source query to see if any helpful indexes can be added.  If not, this package may need to be scheduled during </w:t>
      </w:r>
      <w:r w:rsidR="00832DB0">
        <w:t>afternoon hours in order to keep the nightly batch window c</w:t>
      </w:r>
      <w:r w:rsidR="00181E63">
        <w:t xml:space="preserve">ompleting before about 07:00 ET.  </w:t>
      </w:r>
      <w:r w:rsidR="007E45D0">
        <w:t>The approach of splitting the package into two parts,</w:t>
      </w:r>
      <w:r w:rsidR="00181E63">
        <w:t xml:space="preserve"> one which truncates and repopulates the account_status_ind table</w:t>
      </w:r>
      <w:r w:rsidR="007E45D0">
        <w:t xml:space="preserve"> (</w:t>
      </w:r>
      <w:r w:rsidR="007E45D0" w:rsidRPr="007E45D0">
        <w:t>DWCORE_B</w:t>
      </w:r>
      <w:r w:rsidR="007E45D0">
        <w:t>MIDM_StageAccountStatus_ind)</w:t>
      </w:r>
      <w:r w:rsidR="00181E63">
        <w:t>, and another which extracts it to CSV</w:t>
      </w:r>
      <w:r w:rsidR="007E45D0">
        <w:t xml:space="preserve"> (</w:t>
      </w:r>
      <w:r w:rsidR="007E45D0" w:rsidRPr="007E45D0">
        <w:t>BMI</w:t>
      </w:r>
      <w:r w:rsidR="007E45D0">
        <w:t>DM_AccountStatus_ind_to_CSV) makes this flexibility possible</w:t>
      </w:r>
      <w:r w:rsidR="00181E63">
        <w:t>.  The first job could be run at a convenient time during the day, and the second could be run during the nightly batch process.</w:t>
      </w:r>
    </w:p>
    <w:p w14:paraId="5D703CBF" w14:textId="77777777" w:rsidR="000C16EB" w:rsidRDefault="000C16EB" w:rsidP="000C16EB">
      <w:pPr>
        <w:pStyle w:val="Heading2"/>
        <w:jc w:val="both"/>
      </w:pPr>
      <w:bookmarkStart w:id="45" w:name="_Toc379450820"/>
      <w:bookmarkStart w:id="46" w:name="_Toc407000278"/>
      <w:r>
        <w:t>Batch Job Schedule and Dependency</w:t>
      </w:r>
      <w:bookmarkEnd w:id="45"/>
      <w:bookmarkEnd w:id="46"/>
      <w:r>
        <w:t xml:space="preserve"> </w:t>
      </w:r>
    </w:p>
    <w:p w14:paraId="16DFDBA8" w14:textId="5426B69E" w:rsidR="000C16EB" w:rsidRPr="000A3A8D" w:rsidRDefault="009B3A17" w:rsidP="00EF005C">
      <w:pPr>
        <w:jc w:val="both"/>
      </w:pPr>
      <w:r>
        <w:t>TBD</w:t>
      </w:r>
    </w:p>
    <w:p w14:paraId="3CA00821" w14:textId="6FAE049C" w:rsidR="00A910C9" w:rsidRDefault="00A910C9" w:rsidP="009C193D">
      <w:pPr>
        <w:pStyle w:val="Heading2"/>
        <w:jc w:val="both"/>
      </w:pPr>
      <w:bookmarkStart w:id="47" w:name="_Toc407000279"/>
      <w:r>
        <w:t>Data Sources &amp; Mapping</w:t>
      </w:r>
      <w:r w:rsidR="009C193D">
        <w:t>.</w:t>
      </w:r>
      <w:bookmarkEnd w:id="47"/>
      <w:r>
        <w:t xml:space="preserve"> </w:t>
      </w:r>
    </w:p>
    <w:p w14:paraId="3CA00822" w14:textId="6196C3C8" w:rsidR="00A910C9" w:rsidRDefault="00A910C9" w:rsidP="00A910C9">
      <w:pPr>
        <w:pStyle w:val="Heading2"/>
        <w:jc w:val="both"/>
      </w:pPr>
      <w:bookmarkStart w:id="48" w:name="_Toc407000280"/>
      <w:r>
        <w:t>Physical Data Model</w:t>
      </w:r>
      <w:bookmarkEnd w:id="48"/>
    </w:p>
    <w:p w14:paraId="1D063AD2" w14:textId="4D03740F" w:rsidR="00A74E10" w:rsidRPr="00A74E10" w:rsidRDefault="00A74E10" w:rsidP="00A74E10">
      <w:pPr>
        <w:pStyle w:val="BodyText"/>
      </w:pPr>
      <w:r>
        <w:t>See DDL above and in devbmisql01.DWCORE</w:t>
      </w:r>
    </w:p>
    <w:p w14:paraId="7781C844" w14:textId="1CF55B01" w:rsidR="00382976" w:rsidRDefault="00A910C9" w:rsidP="00C539DD">
      <w:pPr>
        <w:pStyle w:val="Heading2"/>
        <w:jc w:val="both"/>
      </w:pPr>
      <w:bookmarkStart w:id="49" w:name="_Toc407000281"/>
      <w:r>
        <w:t>Framework Model</w:t>
      </w:r>
      <w:bookmarkEnd w:id="49"/>
      <w:r w:rsidR="00117E6F">
        <w:t xml:space="preserve"> </w:t>
      </w:r>
    </w:p>
    <w:p w14:paraId="2D91DEE8" w14:textId="502146AB" w:rsidR="0078322C" w:rsidRPr="0078322C" w:rsidRDefault="0078322C" w:rsidP="0078322C">
      <w:pPr>
        <w:pStyle w:val="BodyText"/>
      </w:pPr>
      <w:r>
        <w:t>No Changes.</w:t>
      </w:r>
    </w:p>
    <w:p w14:paraId="3CA00893" w14:textId="09D6CC43" w:rsidR="00A910C9" w:rsidRDefault="00A910C9" w:rsidP="00A910C9">
      <w:pPr>
        <w:pStyle w:val="Heading2"/>
        <w:jc w:val="both"/>
      </w:pPr>
      <w:bookmarkStart w:id="50" w:name="_Toc407000282"/>
      <w:r>
        <w:t>Validation/Error Handling</w:t>
      </w:r>
      <w:bookmarkEnd w:id="50"/>
    </w:p>
    <w:p w14:paraId="03D2013A" w14:textId="77777777" w:rsidR="00855467" w:rsidRPr="00C539DD" w:rsidRDefault="00855467" w:rsidP="00855467">
      <w:pPr>
        <w:pStyle w:val="BodyText"/>
      </w:pPr>
      <w:r>
        <w:rPr>
          <w:noProof/>
        </w:rPr>
        <w:t>No Changes.</w:t>
      </w:r>
    </w:p>
    <w:p w14:paraId="3CA00896" w14:textId="77777777" w:rsidR="00A910C9" w:rsidRDefault="00A910C9" w:rsidP="00A910C9">
      <w:pPr>
        <w:pStyle w:val="Heading2"/>
        <w:jc w:val="both"/>
      </w:pPr>
      <w:bookmarkStart w:id="51" w:name="_Toc407000283"/>
      <w:r>
        <w:t>Interfaces</w:t>
      </w:r>
      <w:bookmarkEnd w:id="51"/>
    </w:p>
    <w:p w14:paraId="3CA00897" w14:textId="77777777" w:rsidR="00A910C9" w:rsidRDefault="00A910C9" w:rsidP="00A910C9">
      <w:pPr>
        <w:jc w:val="both"/>
      </w:pPr>
      <w:r>
        <w:t>Not Applicable.</w:t>
      </w:r>
    </w:p>
    <w:p w14:paraId="263E4206" w14:textId="690254F1" w:rsidR="006D7B32" w:rsidRPr="00545C4A" w:rsidRDefault="00C539DD" w:rsidP="00E305F7">
      <w:pPr>
        <w:pStyle w:val="Heading1"/>
        <w:numPr>
          <w:ilvl w:val="0"/>
          <w:numId w:val="4"/>
        </w:numPr>
        <w:jc w:val="both"/>
      </w:pPr>
      <w:bookmarkStart w:id="52" w:name="_Toc407000284"/>
      <w:r>
        <w:t>Report Changes</w:t>
      </w:r>
      <w:bookmarkEnd w:id="52"/>
    </w:p>
    <w:p w14:paraId="3CA00899" w14:textId="3B88BADD" w:rsidR="00A910C9" w:rsidRDefault="00A910C9" w:rsidP="00A910C9">
      <w:pPr>
        <w:pStyle w:val="Heading1"/>
        <w:jc w:val="both"/>
      </w:pPr>
      <w:bookmarkStart w:id="53" w:name="_Toc407000285"/>
      <w:r>
        <w:t>Technical Architecture</w:t>
      </w:r>
      <w:bookmarkEnd w:id="53"/>
    </w:p>
    <w:p w14:paraId="3CA0089A" w14:textId="77777777" w:rsidR="00A910C9" w:rsidRDefault="00A910C9" w:rsidP="00A910C9">
      <w:pPr>
        <w:pStyle w:val="Heading2"/>
        <w:jc w:val="both"/>
      </w:pPr>
      <w:bookmarkStart w:id="54" w:name="_Toc407000286"/>
      <w:r>
        <w:t>Infrastructure Considerations</w:t>
      </w:r>
      <w:bookmarkEnd w:id="54"/>
    </w:p>
    <w:p w14:paraId="3CA0089B" w14:textId="77777777" w:rsidR="00A910C9" w:rsidRDefault="00A910C9" w:rsidP="00A910C9">
      <w:pPr>
        <w:jc w:val="both"/>
      </w:pPr>
      <w:r>
        <w:t>No changes to infrastructure.</w:t>
      </w:r>
    </w:p>
    <w:p w14:paraId="3CA0089C" w14:textId="77777777" w:rsidR="00A910C9" w:rsidRDefault="00A910C9" w:rsidP="00A910C9">
      <w:pPr>
        <w:pStyle w:val="Heading2"/>
        <w:jc w:val="both"/>
      </w:pPr>
      <w:bookmarkStart w:id="55" w:name="_Toc407000287"/>
      <w:r>
        <w:t>Data Retention</w:t>
      </w:r>
      <w:bookmarkEnd w:id="55"/>
    </w:p>
    <w:p w14:paraId="3CA0089D" w14:textId="77777777" w:rsidR="00A910C9" w:rsidRDefault="00A910C9" w:rsidP="00A910C9">
      <w:pPr>
        <w:jc w:val="both"/>
      </w:pPr>
      <w:r>
        <w:t>No changes to data retention.</w:t>
      </w:r>
    </w:p>
    <w:p w14:paraId="3CA0089E" w14:textId="77777777" w:rsidR="00A910C9" w:rsidRDefault="00A910C9" w:rsidP="00A910C9">
      <w:pPr>
        <w:pStyle w:val="Heading2"/>
        <w:jc w:val="both"/>
      </w:pPr>
      <w:bookmarkStart w:id="56" w:name="_Toc407000288"/>
      <w:r>
        <w:t>High Availability</w:t>
      </w:r>
      <w:bookmarkEnd w:id="56"/>
    </w:p>
    <w:p w14:paraId="3CA0089F" w14:textId="77777777" w:rsidR="00A910C9" w:rsidRDefault="00A910C9" w:rsidP="00A910C9">
      <w:pPr>
        <w:jc w:val="both"/>
      </w:pPr>
      <w:r>
        <w:t>Not Applicable.</w:t>
      </w:r>
    </w:p>
    <w:p w14:paraId="3CA008A0" w14:textId="77777777" w:rsidR="00A910C9" w:rsidRDefault="00A910C9" w:rsidP="00A910C9">
      <w:pPr>
        <w:pStyle w:val="Heading2"/>
        <w:jc w:val="both"/>
      </w:pPr>
      <w:bookmarkStart w:id="57" w:name="_Toc407000289"/>
      <w:r>
        <w:t>Backup, Rollback and Recover</w:t>
      </w:r>
      <w:bookmarkEnd w:id="57"/>
    </w:p>
    <w:p w14:paraId="3CA008A1" w14:textId="77777777" w:rsidR="00A910C9" w:rsidRDefault="00A910C9" w:rsidP="00A910C9">
      <w:pPr>
        <w:jc w:val="both"/>
      </w:pPr>
      <w:r>
        <w:t>No changes to backup and recovery procedures.</w:t>
      </w:r>
    </w:p>
    <w:p w14:paraId="3CA008A2" w14:textId="77777777" w:rsidR="00A910C9" w:rsidRDefault="00A910C9" w:rsidP="00A910C9">
      <w:pPr>
        <w:pStyle w:val="Heading1"/>
        <w:jc w:val="both"/>
      </w:pPr>
      <w:bookmarkStart w:id="58" w:name="_Toc407000290"/>
      <w:r>
        <w:t>Other Design Specifications</w:t>
      </w:r>
      <w:bookmarkEnd w:id="58"/>
      <w:r>
        <w:t xml:space="preserve"> </w:t>
      </w:r>
    </w:p>
    <w:p w14:paraId="3CA008A3" w14:textId="77777777" w:rsidR="00A910C9" w:rsidRDefault="00A910C9" w:rsidP="00A910C9">
      <w:pPr>
        <w:pStyle w:val="Heading2"/>
        <w:jc w:val="both"/>
      </w:pPr>
      <w:bookmarkStart w:id="59" w:name="_Toc407000291"/>
      <w:r>
        <w:t>Build/Configure Standards</w:t>
      </w:r>
      <w:bookmarkEnd w:id="59"/>
    </w:p>
    <w:p w14:paraId="3CA008A5" w14:textId="77777777" w:rsidR="00A910C9" w:rsidRDefault="00A910C9" w:rsidP="00A910C9">
      <w:pPr>
        <w:pStyle w:val="Heading2"/>
        <w:jc w:val="both"/>
        <w:rPr>
          <w:bCs/>
          <w:iCs/>
          <w:kern w:val="0"/>
        </w:rPr>
      </w:pPr>
      <w:bookmarkStart w:id="60" w:name="_Toc407000292"/>
      <w:r>
        <w:rPr>
          <w:bCs/>
          <w:iCs/>
          <w:kern w:val="0"/>
        </w:rPr>
        <w:t>Policies and Procedures</w:t>
      </w:r>
      <w:bookmarkEnd w:id="60"/>
    </w:p>
    <w:p w14:paraId="3CA008A6" w14:textId="77777777" w:rsidR="00A910C9" w:rsidRDefault="00A910C9" w:rsidP="00A910C9">
      <w:pPr>
        <w:jc w:val="both"/>
      </w:pPr>
      <w:r>
        <w:t>Conforms to all published IT policies and procedures.</w:t>
      </w:r>
    </w:p>
    <w:p w14:paraId="3CA008A7" w14:textId="77777777" w:rsidR="00A910C9" w:rsidRPr="005B22F2" w:rsidRDefault="00A910C9" w:rsidP="00A910C9">
      <w:pPr>
        <w:pStyle w:val="Heading2"/>
        <w:jc w:val="both"/>
        <w:rPr>
          <w:bCs/>
          <w:iCs/>
          <w:kern w:val="0"/>
        </w:rPr>
      </w:pPr>
      <w:bookmarkStart w:id="61" w:name="_Toc407000293"/>
      <w:r w:rsidRPr="005B22F2">
        <w:rPr>
          <w:bCs/>
          <w:iCs/>
          <w:kern w:val="0"/>
        </w:rPr>
        <w:t>Security De</w:t>
      </w:r>
      <w:r w:rsidR="005726AE" w:rsidRPr="005B22F2">
        <w:rPr>
          <w:bCs/>
          <w:iCs/>
          <w:kern w:val="0"/>
        </w:rPr>
        <w:t>sign</w:t>
      </w:r>
      <w:bookmarkEnd w:id="61"/>
    </w:p>
    <w:p w14:paraId="3CA008A8" w14:textId="77777777" w:rsidR="00A910C9" w:rsidRPr="005B22F2" w:rsidRDefault="00A910C9" w:rsidP="00A910C9">
      <w:pPr>
        <w:pStyle w:val="Heading3"/>
        <w:jc w:val="both"/>
      </w:pPr>
      <w:bookmarkStart w:id="62" w:name="_Toc407000294"/>
      <w:r w:rsidRPr="005B22F2">
        <w:t>New or Existing Security</w:t>
      </w:r>
      <w:bookmarkEnd w:id="62"/>
    </w:p>
    <w:p w14:paraId="3CA008A9" w14:textId="04D59F21" w:rsidR="00A910C9" w:rsidRDefault="00FA77A6" w:rsidP="002D03B8">
      <w:pPr>
        <w:ind w:firstLine="720"/>
        <w:jc w:val="both"/>
      </w:pPr>
      <w:r>
        <w:t>No Changes.</w:t>
      </w:r>
    </w:p>
    <w:p w14:paraId="3CA008AA" w14:textId="77777777" w:rsidR="00A910C9" w:rsidRDefault="00A910C9" w:rsidP="00A910C9">
      <w:pPr>
        <w:pStyle w:val="Heading3"/>
        <w:jc w:val="both"/>
      </w:pPr>
      <w:bookmarkStart w:id="63" w:name="_Toc407000295"/>
      <w:r>
        <w:t>Hierarchal Data Access</w:t>
      </w:r>
      <w:bookmarkEnd w:id="63"/>
    </w:p>
    <w:p w14:paraId="34C5F083" w14:textId="77777777" w:rsidR="00FA77A6" w:rsidRDefault="00FA77A6" w:rsidP="00FA77A6">
      <w:pPr>
        <w:ind w:firstLine="720"/>
        <w:jc w:val="both"/>
      </w:pPr>
      <w:r>
        <w:t>No Changes.</w:t>
      </w:r>
    </w:p>
    <w:p w14:paraId="3CA008AC" w14:textId="77777777" w:rsidR="00A910C9" w:rsidRDefault="00A910C9" w:rsidP="00A910C9">
      <w:pPr>
        <w:pStyle w:val="Heading3"/>
        <w:jc w:val="both"/>
      </w:pPr>
      <w:bookmarkStart w:id="64" w:name="_Toc407000296"/>
      <w:r>
        <w:t>Infrastructure</w:t>
      </w:r>
      <w:bookmarkEnd w:id="64"/>
    </w:p>
    <w:p w14:paraId="28A8A19D" w14:textId="77777777" w:rsidR="00FA77A6" w:rsidRDefault="00FA77A6" w:rsidP="00FA77A6">
      <w:pPr>
        <w:ind w:firstLine="720"/>
        <w:jc w:val="both"/>
      </w:pPr>
      <w:r>
        <w:t>No Changes.</w:t>
      </w:r>
    </w:p>
    <w:p w14:paraId="3CA008AE" w14:textId="77777777" w:rsidR="00A910C9" w:rsidRPr="007C64B5" w:rsidRDefault="00A910C9" w:rsidP="00A910C9">
      <w:pPr>
        <w:jc w:val="both"/>
        <w:rPr>
          <w:highlight w:val="yellow"/>
        </w:rPr>
      </w:pPr>
    </w:p>
    <w:p w14:paraId="3CA008AF" w14:textId="77777777" w:rsidR="00A910C9" w:rsidRDefault="00A910C9" w:rsidP="00A910C9">
      <w:pPr>
        <w:pStyle w:val="Heading2"/>
        <w:jc w:val="both"/>
      </w:pPr>
      <w:bookmarkStart w:id="65" w:name="_Toc407000297"/>
      <w:r>
        <w:t>Environmental</w:t>
      </w:r>
      <w:bookmarkEnd w:id="65"/>
    </w:p>
    <w:p w14:paraId="6577AC6F" w14:textId="0F2C0566" w:rsidR="00833A4B" w:rsidRDefault="00A910C9" w:rsidP="000C16EB">
      <w:pPr>
        <w:jc w:val="both"/>
        <w:rPr>
          <w:rFonts w:ascii="Arial" w:hAnsi="Arial"/>
          <w:b/>
          <w:kern w:val="28"/>
          <w:sz w:val="36"/>
        </w:rPr>
      </w:pPr>
      <w:r>
        <w:t>No Additional environmental requirements.</w:t>
      </w:r>
    </w:p>
    <w:p w14:paraId="3CA008B4" w14:textId="77777777" w:rsidR="00A910C9" w:rsidRDefault="00A910C9" w:rsidP="00A910C9">
      <w:pPr>
        <w:pStyle w:val="Heading1"/>
        <w:jc w:val="both"/>
      </w:pPr>
      <w:bookmarkStart w:id="66" w:name="_Toc407000298"/>
      <w:r>
        <w:t>Appendix</w:t>
      </w:r>
      <w:bookmarkEnd w:id="66"/>
      <w:r>
        <w:t xml:space="preserve"> </w:t>
      </w:r>
    </w:p>
    <w:p w14:paraId="3CA008B5" w14:textId="4B303CED" w:rsidR="00A910C9" w:rsidRDefault="00632431" w:rsidP="008E0E66">
      <w:pPr>
        <w:pStyle w:val="Heading2"/>
      </w:pPr>
      <w:bookmarkStart w:id="67" w:name="_Toc407000299"/>
      <w:bookmarkEnd w:id="17"/>
      <w:bookmarkEnd w:id="18"/>
      <w:bookmarkEnd w:id="19"/>
      <w:r>
        <w:t>Original prototype query (James Shrenk</w:t>
      </w:r>
      <w:r w:rsidR="008E0E66">
        <w:t>)</w:t>
      </w:r>
      <w:bookmarkEnd w:id="67"/>
    </w:p>
    <w:p w14:paraId="7375895C"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color w:val="0000FF"/>
          <w:sz w:val="16"/>
          <w:szCs w:val="19"/>
        </w:rPr>
        <w:t>SELECT</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p>
    <w:p w14:paraId="7F238421"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 xml:space="preserve">FROM </w:t>
      </w:r>
      <w:r w:rsidRPr="00A74E10">
        <w:rPr>
          <w:rFonts w:ascii="Consolas" w:hAnsi="Consolas" w:cs="Consolas"/>
          <w:color w:val="808080"/>
          <w:sz w:val="16"/>
          <w:szCs w:val="19"/>
        </w:rPr>
        <w:t>(</w:t>
      </w:r>
      <w:r w:rsidRPr="00A74E10">
        <w:rPr>
          <w:rFonts w:ascii="Consolas" w:hAnsi="Consolas" w:cs="Consolas"/>
          <w:color w:val="0000FF"/>
          <w:sz w:val="16"/>
          <w:szCs w:val="19"/>
        </w:rPr>
        <w:t>SELECT</w:t>
      </w:r>
      <w:r w:rsidRPr="00A74E10">
        <w:rPr>
          <w:rFonts w:ascii="Consolas" w:hAnsi="Consolas" w:cs="Consolas"/>
          <w:sz w:val="16"/>
          <w:szCs w:val="19"/>
        </w:rPr>
        <w:t xml:space="preserve"> </w:t>
      </w:r>
      <w:r w:rsidRPr="00A74E10">
        <w:rPr>
          <w:rFonts w:ascii="Consolas" w:hAnsi="Consolas" w:cs="Consolas"/>
          <w:color w:val="008080"/>
          <w:sz w:val="16"/>
          <w:szCs w:val="19"/>
        </w:rPr>
        <w:t>b</w:t>
      </w:r>
      <w:r w:rsidRPr="00A74E10">
        <w:rPr>
          <w:rFonts w:ascii="Consolas" w:hAnsi="Consolas" w:cs="Consolas"/>
          <w:color w:val="808080"/>
          <w:sz w:val="16"/>
          <w:szCs w:val="19"/>
        </w:rPr>
        <w:t>.</w:t>
      </w:r>
      <w:r w:rsidRPr="00A74E10">
        <w:rPr>
          <w:rFonts w:ascii="Consolas" w:hAnsi="Consolas" w:cs="Consolas"/>
          <w:color w:val="008080"/>
          <w:sz w:val="16"/>
          <w:szCs w:val="19"/>
        </w:rPr>
        <w:t>cur_div_nbr</w:t>
      </w:r>
      <w:r w:rsidRPr="00A74E10">
        <w:rPr>
          <w:rFonts w:ascii="Consolas" w:hAnsi="Consolas" w:cs="Consolas"/>
          <w:color w:val="808080"/>
          <w:sz w:val="16"/>
          <w:szCs w:val="19"/>
        </w:rPr>
        <w:t>,</w:t>
      </w:r>
    </w:p>
    <w:p w14:paraId="1090F3FB"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b</w:t>
      </w:r>
      <w:r w:rsidRPr="00A74E10">
        <w:rPr>
          <w:rFonts w:ascii="Consolas" w:hAnsi="Consolas" w:cs="Consolas"/>
          <w:color w:val="808080"/>
          <w:sz w:val="16"/>
          <w:szCs w:val="19"/>
        </w:rPr>
        <w:t>.</w:t>
      </w:r>
      <w:r w:rsidRPr="00A74E10">
        <w:rPr>
          <w:rFonts w:ascii="Consolas" w:hAnsi="Consolas" w:cs="Consolas"/>
          <w:color w:val="008080"/>
          <w:sz w:val="16"/>
          <w:szCs w:val="19"/>
        </w:rPr>
        <w:t>cur_infopro_div_nbr</w:t>
      </w:r>
      <w:r w:rsidRPr="00A74E10">
        <w:rPr>
          <w:rFonts w:ascii="Consolas" w:hAnsi="Consolas" w:cs="Consolas"/>
          <w:color w:val="808080"/>
          <w:sz w:val="16"/>
          <w:szCs w:val="19"/>
        </w:rPr>
        <w:t>,</w:t>
      </w:r>
    </w:p>
    <w:p w14:paraId="23EC9FC1"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c</w:t>
      </w:r>
      <w:r w:rsidRPr="00A74E10">
        <w:rPr>
          <w:rFonts w:ascii="Consolas" w:hAnsi="Consolas" w:cs="Consolas"/>
          <w:color w:val="808080"/>
          <w:sz w:val="16"/>
          <w:szCs w:val="19"/>
        </w:rPr>
        <w:t>.</w:t>
      </w:r>
      <w:r w:rsidRPr="00A74E10">
        <w:rPr>
          <w:rFonts w:ascii="Consolas" w:hAnsi="Consolas" w:cs="Consolas"/>
          <w:color w:val="008080"/>
          <w:sz w:val="16"/>
          <w:szCs w:val="19"/>
        </w:rPr>
        <w:t>acct_nbr</w:t>
      </w:r>
      <w:r w:rsidRPr="00A74E10">
        <w:rPr>
          <w:rFonts w:ascii="Consolas" w:hAnsi="Consolas" w:cs="Consolas"/>
          <w:color w:val="808080"/>
          <w:sz w:val="16"/>
          <w:szCs w:val="19"/>
        </w:rPr>
        <w:t>,</w:t>
      </w:r>
    </w:p>
    <w:p w14:paraId="47B97219"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f</w:t>
      </w:r>
      <w:r w:rsidRPr="00A74E10">
        <w:rPr>
          <w:rFonts w:ascii="Consolas" w:hAnsi="Consolas" w:cs="Consolas"/>
          <w:color w:val="808080"/>
          <w:sz w:val="16"/>
          <w:szCs w:val="19"/>
        </w:rPr>
        <w:t>.</w:t>
      </w:r>
      <w:r w:rsidRPr="00A74E10">
        <w:rPr>
          <w:rFonts w:ascii="Consolas" w:hAnsi="Consolas" w:cs="Consolas"/>
          <w:color w:val="008080"/>
          <w:sz w:val="16"/>
          <w:szCs w:val="19"/>
        </w:rPr>
        <w:t>site_nbr</w:t>
      </w:r>
      <w:r w:rsidRPr="00A74E10">
        <w:rPr>
          <w:rFonts w:ascii="Consolas" w:hAnsi="Consolas" w:cs="Consolas"/>
          <w:color w:val="808080"/>
          <w:sz w:val="16"/>
          <w:szCs w:val="19"/>
        </w:rPr>
        <w:t>,</w:t>
      </w:r>
    </w:p>
    <w:p w14:paraId="305B11C2"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f</w:t>
      </w:r>
      <w:r w:rsidRPr="00A74E10">
        <w:rPr>
          <w:rFonts w:ascii="Consolas" w:hAnsi="Consolas" w:cs="Consolas"/>
          <w:color w:val="808080"/>
          <w:sz w:val="16"/>
          <w:szCs w:val="19"/>
        </w:rPr>
        <w:t>.</w:t>
      </w:r>
      <w:r w:rsidRPr="00A74E10">
        <w:rPr>
          <w:rFonts w:ascii="Consolas" w:hAnsi="Consolas" w:cs="Consolas"/>
          <w:color w:val="008080"/>
          <w:sz w:val="16"/>
          <w:szCs w:val="19"/>
        </w:rPr>
        <w:t>postal_cd</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zip</w:t>
      </w:r>
      <w:r w:rsidRPr="00A74E10">
        <w:rPr>
          <w:rFonts w:ascii="Consolas" w:hAnsi="Consolas" w:cs="Consolas"/>
          <w:color w:val="808080"/>
          <w:sz w:val="16"/>
          <w:szCs w:val="19"/>
        </w:rPr>
        <w:t>,</w:t>
      </w:r>
    </w:p>
    <w:p w14:paraId="30C50FCD"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d</w:t>
      </w:r>
      <w:r w:rsidRPr="00A74E10">
        <w:rPr>
          <w:rFonts w:ascii="Consolas" w:hAnsi="Consolas" w:cs="Consolas"/>
          <w:color w:val="808080"/>
          <w:sz w:val="16"/>
          <w:szCs w:val="19"/>
        </w:rPr>
        <w:t>.</w:t>
      </w:r>
      <w:r w:rsidRPr="00A74E10">
        <w:rPr>
          <w:rFonts w:ascii="Consolas" w:hAnsi="Consolas" w:cs="Consolas"/>
          <w:color w:val="008080"/>
          <w:sz w:val="16"/>
          <w:szCs w:val="19"/>
        </w:rPr>
        <w:t>container_grp_nbr</w:t>
      </w:r>
      <w:r w:rsidRPr="00A74E10">
        <w:rPr>
          <w:rFonts w:ascii="Consolas" w:hAnsi="Consolas" w:cs="Consolas"/>
          <w:color w:val="808080"/>
          <w:sz w:val="16"/>
          <w:szCs w:val="19"/>
        </w:rPr>
        <w:t>,</w:t>
      </w:r>
    </w:p>
    <w:p w14:paraId="12FBFA86"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d</w:t>
      </w:r>
      <w:r w:rsidRPr="00A74E10">
        <w:rPr>
          <w:rFonts w:ascii="Consolas" w:hAnsi="Consolas" w:cs="Consolas"/>
          <w:color w:val="808080"/>
          <w:sz w:val="16"/>
          <w:szCs w:val="19"/>
        </w:rPr>
        <w:t>.</w:t>
      </w:r>
      <w:r w:rsidRPr="00A74E10">
        <w:rPr>
          <w:rFonts w:ascii="Consolas" w:hAnsi="Consolas" w:cs="Consolas"/>
          <w:color w:val="008080"/>
          <w:sz w:val="16"/>
          <w:szCs w:val="19"/>
        </w:rPr>
        <w:t>is_container_owned</w:t>
      </w:r>
      <w:r w:rsidRPr="00A74E10">
        <w:rPr>
          <w:rFonts w:ascii="Consolas" w:hAnsi="Consolas" w:cs="Consolas"/>
          <w:color w:val="808080"/>
          <w:sz w:val="16"/>
          <w:szCs w:val="19"/>
        </w:rPr>
        <w:t>,</w:t>
      </w:r>
    </w:p>
    <w:p w14:paraId="67C6B25B"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d</w:t>
      </w:r>
      <w:r w:rsidRPr="00A74E10">
        <w:rPr>
          <w:rFonts w:ascii="Consolas" w:hAnsi="Consolas" w:cs="Consolas"/>
          <w:color w:val="808080"/>
          <w:sz w:val="16"/>
          <w:szCs w:val="19"/>
        </w:rPr>
        <w:t>.</w:t>
      </w:r>
      <w:r w:rsidRPr="00A74E10">
        <w:rPr>
          <w:rFonts w:ascii="Consolas" w:hAnsi="Consolas" w:cs="Consolas"/>
          <w:color w:val="008080"/>
          <w:sz w:val="16"/>
          <w:szCs w:val="19"/>
        </w:rPr>
        <w:t>is_oncall</w:t>
      </w:r>
      <w:r w:rsidRPr="00A74E10">
        <w:rPr>
          <w:rFonts w:ascii="Consolas" w:hAnsi="Consolas" w:cs="Consolas"/>
          <w:color w:val="808080"/>
          <w:sz w:val="16"/>
          <w:szCs w:val="19"/>
        </w:rPr>
        <w:t>,</w:t>
      </w:r>
    </w:p>
    <w:p w14:paraId="4CB5386E"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e</w:t>
      </w:r>
      <w:r w:rsidRPr="00A74E10">
        <w:rPr>
          <w:rFonts w:ascii="Consolas" w:hAnsi="Consolas" w:cs="Consolas"/>
          <w:color w:val="808080"/>
          <w:sz w:val="16"/>
          <w:szCs w:val="19"/>
        </w:rPr>
        <w:t>.</w:t>
      </w:r>
      <w:r w:rsidRPr="00A74E10">
        <w:rPr>
          <w:rFonts w:ascii="Consolas" w:hAnsi="Consolas" w:cs="Consolas"/>
          <w:color w:val="008080"/>
          <w:sz w:val="16"/>
          <w:szCs w:val="19"/>
        </w:rPr>
        <w:t>charge_cd</w:t>
      </w:r>
      <w:r w:rsidRPr="00A74E10">
        <w:rPr>
          <w:rFonts w:ascii="Consolas" w:hAnsi="Consolas" w:cs="Consolas"/>
          <w:color w:val="808080"/>
          <w:sz w:val="16"/>
          <w:szCs w:val="19"/>
        </w:rPr>
        <w:t>,</w:t>
      </w:r>
    </w:p>
    <w:p w14:paraId="5F42B8F6"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e</w:t>
      </w:r>
      <w:r w:rsidRPr="00A74E10">
        <w:rPr>
          <w:rFonts w:ascii="Consolas" w:hAnsi="Consolas" w:cs="Consolas"/>
          <w:color w:val="808080"/>
          <w:sz w:val="16"/>
          <w:szCs w:val="19"/>
        </w:rPr>
        <w:t>.</w:t>
      </w:r>
      <w:r w:rsidRPr="00A74E10">
        <w:rPr>
          <w:rFonts w:ascii="Consolas" w:hAnsi="Consolas" w:cs="Consolas"/>
          <w:color w:val="008080"/>
          <w:sz w:val="16"/>
          <w:szCs w:val="19"/>
        </w:rPr>
        <w:t>charge_cd_desc</w:t>
      </w:r>
      <w:r w:rsidRPr="00A74E10">
        <w:rPr>
          <w:rFonts w:ascii="Consolas" w:hAnsi="Consolas" w:cs="Consolas"/>
          <w:color w:val="808080"/>
          <w:sz w:val="16"/>
          <w:szCs w:val="19"/>
        </w:rPr>
        <w:t>,</w:t>
      </w:r>
    </w:p>
    <w:p w14:paraId="1DBEAFE1"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receipt_nbr</w:t>
      </w:r>
      <w:r w:rsidRPr="00A74E10">
        <w:rPr>
          <w:rFonts w:ascii="Consolas" w:hAnsi="Consolas" w:cs="Consolas"/>
          <w:color w:val="808080"/>
          <w:sz w:val="16"/>
          <w:szCs w:val="19"/>
        </w:rPr>
        <w:t>,</w:t>
      </w:r>
    </w:p>
    <w:p w14:paraId="376DFD8A"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FF00FF"/>
          <w:sz w:val="16"/>
          <w:szCs w:val="19"/>
        </w:rPr>
        <w:t>Row_number</w:t>
      </w:r>
      <w:r w:rsidRPr="00A74E10">
        <w:rPr>
          <w:rFonts w:ascii="Consolas" w:hAnsi="Consolas" w:cs="Consolas"/>
          <w:color w:val="808080"/>
          <w:sz w:val="16"/>
          <w:szCs w:val="19"/>
        </w:rPr>
        <w:t>()</w:t>
      </w:r>
    </w:p>
    <w:p w14:paraId="11A476D2"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 xml:space="preserve">OVER </w:t>
      </w:r>
      <w:r w:rsidRPr="00A74E10">
        <w:rPr>
          <w:rFonts w:ascii="Consolas" w:hAnsi="Consolas" w:cs="Consolas"/>
          <w:color w:val="808080"/>
          <w:sz w:val="16"/>
          <w:szCs w:val="19"/>
        </w:rPr>
        <w:t>(</w:t>
      </w:r>
    </w:p>
    <w:p w14:paraId="6D6F080A"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partition</w:t>
      </w:r>
      <w:r w:rsidRPr="00A74E10">
        <w:rPr>
          <w:rFonts w:ascii="Consolas" w:hAnsi="Consolas" w:cs="Consolas"/>
          <w:sz w:val="16"/>
          <w:szCs w:val="19"/>
        </w:rPr>
        <w:t xml:space="preserve"> </w:t>
      </w:r>
      <w:r w:rsidRPr="00A74E10">
        <w:rPr>
          <w:rFonts w:ascii="Consolas" w:hAnsi="Consolas" w:cs="Consolas"/>
          <w:color w:val="0000FF"/>
          <w:sz w:val="16"/>
          <w:szCs w:val="19"/>
        </w:rPr>
        <w:t>BY</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invoice_detail_pk</w:t>
      </w:r>
    </w:p>
    <w:p w14:paraId="579458D9"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ORDER</w:t>
      </w:r>
      <w:r w:rsidRPr="00A74E10">
        <w:rPr>
          <w:rFonts w:ascii="Consolas" w:hAnsi="Consolas" w:cs="Consolas"/>
          <w:sz w:val="16"/>
          <w:szCs w:val="19"/>
        </w:rPr>
        <w:t xml:space="preserve"> </w:t>
      </w:r>
      <w:r w:rsidRPr="00A74E10">
        <w:rPr>
          <w:rFonts w:ascii="Consolas" w:hAnsi="Consolas" w:cs="Consolas"/>
          <w:color w:val="0000FF"/>
          <w:sz w:val="16"/>
          <w:szCs w:val="19"/>
        </w:rPr>
        <w:t>BY</w:t>
      </w:r>
      <w:r w:rsidRPr="00A74E10">
        <w:rPr>
          <w:rFonts w:ascii="Consolas" w:hAnsi="Consolas" w:cs="Consolas"/>
          <w:sz w:val="16"/>
          <w:szCs w:val="19"/>
        </w:rPr>
        <w:t xml:space="preserve"> </w:t>
      </w:r>
      <w:r w:rsidRPr="00A74E10">
        <w:rPr>
          <w:rFonts w:ascii="Consolas" w:hAnsi="Consolas" w:cs="Consolas"/>
          <w:color w:val="008080"/>
          <w:sz w:val="16"/>
          <w:szCs w:val="19"/>
        </w:rPr>
        <w:t>h</w:t>
      </w:r>
      <w:r w:rsidRPr="00A74E10">
        <w:rPr>
          <w:rFonts w:ascii="Consolas" w:hAnsi="Consolas" w:cs="Consolas"/>
          <w:color w:val="808080"/>
          <w:sz w:val="16"/>
          <w:szCs w:val="19"/>
        </w:rPr>
        <w:t>.</w:t>
      </w:r>
      <w:r w:rsidRPr="00A74E10">
        <w:rPr>
          <w:rFonts w:ascii="Consolas" w:hAnsi="Consolas" w:cs="Consolas"/>
          <w:color w:val="008080"/>
          <w:sz w:val="16"/>
          <w:szCs w:val="19"/>
        </w:rPr>
        <w:t>load_seq_nbr</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row1</w:t>
      </w:r>
      <w:r w:rsidRPr="00A74E10">
        <w:rPr>
          <w:rFonts w:ascii="Consolas" w:hAnsi="Consolas" w:cs="Consolas"/>
          <w:color w:val="808080"/>
          <w:sz w:val="16"/>
          <w:szCs w:val="19"/>
        </w:rPr>
        <w:t>,</w:t>
      </w:r>
    </w:p>
    <w:p w14:paraId="7121685A"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e</w:t>
      </w:r>
      <w:r w:rsidRPr="00A74E10">
        <w:rPr>
          <w:rFonts w:ascii="Consolas" w:hAnsi="Consolas" w:cs="Consolas"/>
          <w:color w:val="808080"/>
          <w:sz w:val="16"/>
          <w:szCs w:val="19"/>
        </w:rPr>
        <w:t>.</w:t>
      </w:r>
      <w:r w:rsidRPr="00A74E10">
        <w:rPr>
          <w:rFonts w:ascii="Consolas" w:hAnsi="Consolas" w:cs="Consolas"/>
          <w:color w:val="008080"/>
          <w:sz w:val="16"/>
          <w:szCs w:val="19"/>
        </w:rPr>
        <w:t>charge_method</w:t>
      </w:r>
      <w:r w:rsidRPr="00A74E10">
        <w:rPr>
          <w:rFonts w:ascii="Consolas" w:hAnsi="Consolas" w:cs="Consolas"/>
          <w:color w:val="808080"/>
          <w:sz w:val="16"/>
          <w:szCs w:val="19"/>
        </w:rPr>
        <w:t>,</w:t>
      </w:r>
    </w:p>
    <w:p w14:paraId="29AD37A3"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e</w:t>
      </w:r>
      <w:r w:rsidRPr="00A74E10">
        <w:rPr>
          <w:rFonts w:ascii="Consolas" w:hAnsi="Consolas" w:cs="Consolas"/>
          <w:color w:val="808080"/>
          <w:sz w:val="16"/>
          <w:szCs w:val="19"/>
        </w:rPr>
        <w:t>.</w:t>
      </w:r>
      <w:r w:rsidRPr="00A74E10">
        <w:rPr>
          <w:rFonts w:ascii="Consolas" w:hAnsi="Consolas" w:cs="Consolas"/>
          <w:color w:val="008080"/>
          <w:sz w:val="16"/>
          <w:szCs w:val="19"/>
        </w:rPr>
        <w:t>charge_method_desc</w:t>
      </w:r>
      <w:r w:rsidRPr="00A74E10">
        <w:rPr>
          <w:rFonts w:ascii="Consolas" w:hAnsi="Consolas" w:cs="Consolas"/>
          <w:color w:val="808080"/>
          <w:sz w:val="16"/>
          <w:szCs w:val="19"/>
        </w:rPr>
        <w:t>,</w:t>
      </w:r>
    </w:p>
    <w:p w14:paraId="753C3444"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e</w:t>
      </w:r>
      <w:r w:rsidRPr="00A74E10">
        <w:rPr>
          <w:rFonts w:ascii="Consolas" w:hAnsi="Consolas" w:cs="Consolas"/>
          <w:color w:val="808080"/>
          <w:sz w:val="16"/>
          <w:szCs w:val="19"/>
        </w:rPr>
        <w:t>.</w:t>
      </w:r>
      <w:r w:rsidRPr="00A74E10">
        <w:rPr>
          <w:rFonts w:ascii="Consolas" w:hAnsi="Consolas" w:cs="Consolas"/>
          <w:color w:val="008080"/>
          <w:sz w:val="16"/>
          <w:szCs w:val="19"/>
        </w:rPr>
        <w:t>charge_typ</w:t>
      </w:r>
      <w:r w:rsidRPr="00A74E10">
        <w:rPr>
          <w:rFonts w:ascii="Consolas" w:hAnsi="Consolas" w:cs="Consolas"/>
          <w:color w:val="808080"/>
          <w:sz w:val="16"/>
          <w:szCs w:val="19"/>
        </w:rPr>
        <w:t>,</w:t>
      </w:r>
    </w:p>
    <w:p w14:paraId="21ADFC8E"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e</w:t>
      </w:r>
      <w:r w:rsidRPr="00A74E10">
        <w:rPr>
          <w:rFonts w:ascii="Consolas" w:hAnsi="Consolas" w:cs="Consolas"/>
          <w:color w:val="808080"/>
          <w:sz w:val="16"/>
          <w:szCs w:val="19"/>
        </w:rPr>
        <w:t>.</w:t>
      </w:r>
      <w:r w:rsidRPr="00A74E10">
        <w:rPr>
          <w:rFonts w:ascii="Consolas" w:hAnsi="Consolas" w:cs="Consolas"/>
          <w:color w:val="008080"/>
          <w:sz w:val="16"/>
          <w:szCs w:val="19"/>
        </w:rPr>
        <w:t>charge_typ_desc</w:t>
      </w:r>
      <w:r w:rsidRPr="00A74E10">
        <w:rPr>
          <w:rFonts w:ascii="Consolas" w:hAnsi="Consolas" w:cs="Consolas"/>
          <w:color w:val="808080"/>
          <w:sz w:val="16"/>
          <w:szCs w:val="19"/>
        </w:rPr>
        <w:t>,</w:t>
      </w:r>
    </w:p>
    <w:p w14:paraId="2ABEA423"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g</w:t>
      </w:r>
      <w:r w:rsidRPr="00A74E10">
        <w:rPr>
          <w:rFonts w:ascii="Consolas" w:hAnsi="Consolas" w:cs="Consolas"/>
          <w:color w:val="808080"/>
          <w:sz w:val="16"/>
          <w:szCs w:val="19"/>
        </w:rPr>
        <w:t>.</w:t>
      </w:r>
      <w:r w:rsidRPr="00A74E10">
        <w:rPr>
          <w:rFonts w:ascii="Consolas" w:hAnsi="Consolas" w:cs="Consolas"/>
          <w:color w:val="008080"/>
          <w:sz w:val="16"/>
          <w:szCs w:val="19"/>
        </w:rPr>
        <w:t>disposal_cd</w:t>
      </w:r>
      <w:r w:rsidRPr="00A74E10">
        <w:rPr>
          <w:rFonts w:ascii="Consolas" w:hAnsi="Consolas" w:cs="Consolas"/>
          <w:color w:val="808080"/>
          <w:sz w:val="16"/>
          <w:szCs w:val="19"/>
        </w:rPr>
        <w:t>,</w:t>
      </w:r>
    </w:p>
    <w:p w14:paraId="6EAB904E"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g</w:t>
      </w:r>
      <w:r w:rsidRPr="00A74E10">
        <w:rPr>
          <w:rFonts w:ascii="Consolas" w:hAnsi="Consolas" w:cs="Consolas"/>
          <w:color w:val="808080"/>
          <w:sz w:val="16"/>
          <w:szCs w:val="19"/>
        </w:rPr>
        <w:t>.</w:t>
      </w:r>
      <w:r w:rsidRPr="00A74E10">
        <w:rPr>
          <w:rFonts w:ascii="Consolas" w:hAnsi="Consolas" w:cs="Consolas"/>
          <w:color w:val="008080"/>
          <w:sz w:val="16"/>
          <w:szCs w:val="19"/>
        </w:rPr>
        <w:t>disposal_price_cd</w:t>
      </w:r>
      <w:r w:rsidRPr="00A74E10">
        <w:rPr>
          <w:rFonts w:ascii="Consolas" w:hAnsi="Consolas" w:cs="Consolas"/>
          <w:color w:val="808080"/>
          <w:sz w:val="16"/>
          <w:szCs w:val="19"/>
        </w:rPr>
        <w:t>,</w:t>
      </w:r>
    </w:p>
    <w:p w14:paraId="46CBE603"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g</w:t>
      </w:r>
      <w:r w:rsidRPr="00A74E10">
        <w:rPr>
          <w:rFonts w:ascii="Consolas" w:hAnsi="Consolas" w:cs="Consolas"/>
          <w:color w:val="808080"/>
          <w:sz w:val="16"/>
          <w:szCs w:val="19"/>
        </w:rPr>
        <w:t>.</w:t>
      </w:r>
      <w:r w:rsidRPr="00A74E10">
        <w:rPr>
          <w:rFonts w:ascii="Consolas" w:hAnsi="Consolas" w:cs="Consolas"/>
          <w:color w:val="008080"/>
          <w:sz w:val="16"/>
          <w:szCs w:val="19"/>
        </w:rPr>
        <w:t>disposal_time_start</w:t>
      </w:r>
      <w:r w:rsidRPr="00A74E10">
        <w:rPr>
          <w:rFonts w:ascii="Consolas" w:hAnsi="Consolas" w:cs="Consolas"/>
          <w:color w:val="808080"/>
          <w:sz w:val="16"/>
          <w:szCs w:val="19"/>
        </w:rPr>
        <w:t>,</w:t>
      </w:r>
    </w:p>
    <w:p w14:paraId="1743EDAA"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g</w:t>
      </w:r>
      <w:r w:rsidRPr="00A74E10">
        <w:rPr>
          <w:rFonts w:ascii="Consolas" w:hAnsi="Consolas" w:cs="Consolas"/>
          <w:color w:val="808080"/>
          <w:sz w:val="16"/>
          <w:szCs w:val="19"/>
        </w:rPr>
        <w:t>.</w:t>
      </w:r>
      <w:r w:rsidRPr="00A74E10">
        <w:rPr>
          <w:rFonts w:ascii="Consolas" w:hAnsi="Consolas" w:cs="Consolas"/>
          <w:color w:val="008080"/>
          <w:sz w:val="16"/>
          <w:szCs w:val="19"/>
        </w:rPr>
        <w:t>disposal_time_end</w:t>
      </w:r>
      <w:r w:rsidRPr="00A74E10">
        <w:rPr>
          <w:rFonts w:ascii="Consolas" w:hAnsi="Consolas" w:cs="Consolas"/>
          <w:color w:val="808080"/>
          <w:sz w:val="16"/>
          <w:szCs w:val="19"/>
        </w:rPr>
        <w:t>,</w:t>
      </w:r>
    </w:p>
    <w:p w14:paraId="24014DCE"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[revenue_period_sk]</w:t>
      </w:r>
      <w:r w:rsidRPr="00A74E10">
        <w:rPr>
          <w:rFonts w:ascii="Consolas" w:hAnsi="Consolas" w:cs="Consolas"/>
          <w:color w:val="808080"/>
          <w:sz w:val="16"/>
          <w:szCs w:val="19"/>
        </w:rPr>
        <w:t>,</w:t>
      </w:r>
    </w:p>
    <w:p w14:paraId="61129068"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[invoice_dt_sk]</w:t>
      </w:r>
      <w:r w:rsidRPr="00A74E10">
        <w:rPr>
          <w:rFonts w:ascii="Consolas" w:hAnsi="Consolas" w:cs="Consolas"/>
          <w:color w:val="808080"/>
          <w:sz w:val="16"/>
          <w:szCs w:val="19"/>
        </w:rPr>
        <w:t>,</w:t>
      </w:r>
    </w:p>
    <w:p w14:paraId="203AC4F1"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[invoice_from_dt_sk]</w:t>
      </w:r>
      <w:r w:rsidRPr="00A74E10">
        <w:rPr>
          <w:rFonts w:ascii="Consolas" w:hAnsi="Consolas" w:cs="Consolas"/>
          <w:color w:val="808080"/>
          <w:sz w:val="16"/>
          <w:szCs w:val="19"/>
        </w:rPr>
        <w:t>,</w:t>
      </w:r>
    </w:p>
    <w:p w14:paraId="09A21F41"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[invoice_to_dt_sk]</w:t>
      </w:r>
      <w:r w:rsidRPr="00A74E10">
        <w:rPr>
          <w:rFonts w:ascii="Consolas" w:hAnsi="Consolas" w:cs="Consolas"/>
          <w:color w:val="808080"/>
          <w:sz w:val="16"/>
          <w:szCs w:val="19"/>
        </w:rPr>
        <w:t>,</w:t>
      </w:r>
    </w:p>
    <w:p w14:paraId="2B95C1F4"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[invoice_amt]</w:t>
      </w:r>
      <w:r w:rsidRPr="00A74E10">
        <w:rPr>
          <w:rFonts w:ascii="Consolas" w:hAnsi="Consolas" w:cs="Consolas"/>
          <w:color w:val="808080"/>
          <w:sz w:val="16"/>
          <w:szCs w:val="19"/>
        </w:rPr>
        <w:t>,</w:t>
      </w:r>
    </w:p>
    <w:p w14:paraId="2B3E701B"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[container_qty]</w:t>
      </w:r>
      <w:r w:rsidRPr="00A74E10">
        <w:rPr>
          <w:rFonts w:ascii="Consolas" w:hAnsi="Consolas" w:cs="Consolas"/>
          <w:color w:val="808080"/>
          <w:sz w:val="16"/>
          <w:szCs w:val="19"/>
        </w:rPr>
        <w:t>,</w:t>
      </w:r>
    </w:p>
    <w:p w14:paraId="155F73B5"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[disposal_qty]</w:t>
      </w:r>
      <w:r w:rsidRPr="00A74E10">
        <w:rPr>
          <w:rFonts w:ascii="Consolas" w:hAnsi="Consolas" w:cs="Consolas"/>
          <w:color w:val="808080"/>
          <w:sz w:val="16"/>
          <w:szCs w:val="19"/>
        </w:rPr>
        <w:t>,</w:t>
      </w:r>
    </w:p>
    <w:p w14:paraId="09E6AD91"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[haul_qty]</w:t>
      </w:r>
      <w:r w:rsidRPr="00A74E10">
        <w:rPr>
          <w:rFonts w:ascii="Consolas" w:hAnsi="Consolas" w:cs="Consolas"/>
          <w:color w:val="808080"/>
          <w:sz w:val="16"/>
          <w:szCs w:val="19"/>
        </w:rPr>
        <w:t>,</w:t>
      </w:r>
    </w:p>
    <w:p w14:paraId="719D39BD"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[qty_billed]</w:t>
      </w:r>
      <w:r w:rsidRPr="00A74E10">
        <w:rPr>
          <w:rFonts w:ascii="Consolas" w:hAnsi="Consolas" w:cs="Consolas"/>
          <w:color w:val="808080"/>
          <w:sz w:val="16"/>
          <w:szCs w:val="19"/>
        </w:rPr>
        <w:t>,</w:t>
      </w:r>
    </w:p>
    <w:p w14:paraId="37BCEBFD"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[disposal_unit_rate_amt]</w:t>
      </w:r>
      <w:r w:rsidRPr="00A74E10">
        <w:rPr>
          <w:rFonts w:ascii="Consolas" w:hAnsi="Consolas" w:cs="Consolas"/>
          <w:color w:val="808080"/>
          <w:sz w:val="16"/>
          <w:szCs w:val="19"/>
        </w:rPr>
        <w:t>,</w:t>
      </w:r>
    </w:p>
    <w:p w14:paraId="65B62B24"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[disposal_ticket_nbr]</w:t>
      </w:r>
      <w:r w:rsidRPr="00A74E10">
        <w:rPr>
          <w:rFonts w:ascii="Consolas" w:hAnsi="Consolas" w:cs="Consolas"/>
          <w:color w:val="808080"/>
          <w:sz w:val="16"/>
          <w:szCs w:val="19"/>
        </w:rPr>
        <w:t>,</w:t>
      </w:r>
    </w:p>
    <w:p w14:paraId="18A1E2F1"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[invoice_freq_nbr]</w:t>
      </w:r>
      <w:r w:rsidRPr="00A74E10">
        <w:rPr>
          <w:rFonts w:ascii="Consolas" w:hAnsi="Consolas" w:cs="Consolas"/>
          <w:color w:val="808080"/>
          <w:sz w:val="16"/>
          <w:szCs w:val="19"/>
        </w:rPr>
        <w:t>,</w:t>
      </w:r>
    </w:p>
    <w:p w14:paraId="158BE962"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[disposal_unit_of_measure]</w:t>
      </w:r>
      <w:r w:rsidRPr="00A74E10">
        <w:rPr>
          <w:rFonts w:ascii="Consolas" w:hAnsi="Consolas" w:cs="Consolas"/>
          <w:color w:val="808080"/>
          <w:sz w:val="16"/>
          <w:szCs w:val="19"/>
        </w:rPr>
        <w:t>,</w:t>
      </w:r>
    </w:p>
    <w:p w14:paraId="33850010"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h</w:t>
      </w:r>
      <w:r w:rsidRPr="00A74E10">
        <w:rPr>
          <w:rFonts w:ascii="Consolas" w:hAnsi="Consolas" w:cs="Consolas"/>
          <w:color w:val="808080"/>
          <w:sz w:val="16"/>
          <w:szCs w:val="19"/>
        </w:rPr>
        <w:t>.</w:t>
      </w:r>
      <w:r w:rsidRPr="00A74E10">
        <w:rPr>
          <w:rFonts w:ascii="Consolas" w:hAnsi="Consolas" w:cs="Consolas"/>
          <w:color w:val="008080"/>
          <w:sz w:val="16"/>
          <w:szCs w:val="19"/>
        </w:rPr>
        <w:t>service_route_minutes</w:t>
      </w:r>
      <w:r w:rsidRPr="00A74E10">
        <w:rPr>
          <w:rFonts w:ascii="Consolas" w:hAnsi="Consolas" w:cs="Consolas"/>
          <w:color w:val="808080"/>
          <w:sz w:val="16"/>
          <w:szCs w:val="19"/>
        </w:rPr>
        <w:t>,</w:t>
      </w:r>
    </w:p>
    <w:p w14:paraId="106026C7"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h</w:t>
      </w:r>
      <w:r w:rsidRPr="00A74E10">
        <w:rPr>
          <w:rFonts w:ascii="Consolas" w:hAnsi="Consolas" w:cs="Consolas"/>
          <w:color w:val="808080"/>
          <w:sz w:val="16"/>
          <w:szCs w:val="19"/>
        </w:rPr>
        <w:t>.</w:t>
      </w:r>
      <w:r w:rsidRPr="00A74E10">
        <w:rPr>
          <w:rFonts w:ascii="Consolas" w:hAnsi="Consolas" w:cs="Consolas"/>
          <w:color w:val="008080"/>
          <w:sz w:val="16"/>
          <w:szCs w:val="19"/>
        </w:rPr>
        <w:t>service_dump_minutes</w:t>
      </w:r>
      <w:r w:rsidRPr="00A74E10">
        <w:rPr>
          <w:rFonts w:ascii="Consolas" w:hAnsi="Consolas" w:cs="Consolas"/>
          <w:color w:val="808080"/>
          <w:sz w:val="16"/>
          <w:szCs w:val="19"/>
        </w:rPr>
        <w:t>,</w:t>
      </w:r>
    </w:p>
    <w:p w14:paraId="53BC6646"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h</w:t>
      </w:r>
      <w:r w:rsidRPr="00A74E10">
        <w:rPr>
          <w:rFonts w:ascii="Consolas" w:hAnsi="Consolas" w:cs="Consolas"/>
          <w:color w:val="808080"/>
          <w:sz w:val="16"/>
          <w:szCs w:val="19"/>
        </w:rPr>
        <w:t>.</w:t>
      </w:r>
      <w:r w:rsidRPr="00A74E10">
        <w:rPr>
          <w:rFonts w:ascii="Consolas" w:hAnsi="Consolas" w:cs="Consolas"/>
          <w:color w:val="008080"/>
          <w:sz w:val="16"/>
          <w:szCs w:val="19"/>
        </w:rPr>
        <w:t>service_miles_qty</w:t>
      </w:r>
      <w:r w:rsidRPr="00A74E10">
        <w:rPr>
          <w:rFonts w:ascii="Consolas" w:hAnsi="Consolas" w:cs="Consolas"/>
          <w:color w:val="808080"/>
          <w:sz w:val="16"/>
          <w:szCs w:val="19"/>
        </w:rPr>
        <w:t>,</w:t>
      </w:r>
    </w:p>
    <w:p w14:paraId="7DAC7E4B"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h</w:t>
      </w:r>
      <w:r w:rsidRPr="00A74E10">
        <w:rPr>
          <w:rFonts w:ascii="Consolas" w:hAnsi="Consolas" w:cs="Consolas"/>
          <w:color w:val="808080"/>
          <w:sz w:val="16"/>
          <w:szCs w:val="19"/>
        </w:rPr>
        <w:t>.</w:t>
      </w:r>
      <w:r w:rsidRPr="00A74E10">
        <w:rPr>
          <w:rFonts w:ascii="Consolas" w:hAnsi="Consolas" w:cs="Consolas"/>
          <w:color w:val="008080"/>
          <w:sz w:val="16"/>
          <w:szCs w:val="19"/>
        </w:rPr>
        <w:t>is_disposal_allow</w:t>
      </w:r>
      <w:r w:rsidRPr="00A74E10">
        <w:rPr>
          <w:rFonts w:ascii="Consolas" w:hAnsi="Consolas" w:cs="Consolas"/>
          <w:color w:val="808080"/>
          <w:sz w:val="16"/>
          <w:szCs w:val="19"/>
        </w:rPr>
        <w:t>,</w:t>
      </w:r>
    </w:p>
    <w:p w14:paraId="5D75EE8B"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d</w:t>
      </w:r>
      <w:r w:rsidRPr="00A74E10">
        <w:rPr>
          <w:rFonts w:ascii="Consolas" w:hAnsi="Consolas" w:cs="Consolas"/>
          <w:color w:val="808080"/>
          <w:sz w:val="16"/>
          <w:szCs w:val="19"/>
        </w:rPr>
        <w:t>.</w:t>
      </w:r>
      <w:r w:rsidRPr="00A74E10">
        <w:rPr>
          <w:rFonts w:ascii="Consolas" w:hAnsi="Consolas" w:cs="Consolas"/>
          <w:color w:val="008080"/>
          <w:sz w:val="16"/>
          <w:szCs w:val="19"/>
        </w:rPr>
        <w:t>orig_start_dt</w:t>
      </w:r>
      <w:r w:rsidRPr="00A74E10">
        <w:rPr>
          <w:rFonts w:ascii="Consolas" w:hAnsi="Consolas" w:cs="Consolas"/>
          <w:color w:val="808080"/>
          <w:sz w:val="16"/>
          <w:szCs w:val="19"/>
        </w:rPr>
        <w:t>,</w:t>
      </w:r>
    </w:p>
    <w:p w14:paraId="104D2889"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j</w:t>
      </w:r>
      <w:r w:rsidRPr="00A74E10">
        <w:rPr>
          <w:rFonts w:ascii="Consolas" w:hAnsi="Consolas" w:cs="Consolas"/>
          <w:color w:val="808080"/>
          <w:sz w:val="16"/>
          <w:szCs w:val="19"/>
        </w:rPr>
        <w:t>.</w:t>
      </w:r>
      <w:r w:rsidRPr="00A74E10">
        <w:rPr>
          <w:rFonts w:ascii="Consolas" w:hAnsi="Consolas" w:cs="Consolas"/>
          <w:color w:val="008080"/>
          <w:sz w:val="16"/>
          <w:szCs w:val="19"/>
        </w:rPr>
        <w:t>txn_cd</w:t>
      </w:r>
      <w:r w:rsidRPr="00A74E10">
        <w:rPr>
          <w:rFonts w:ascii="Consolas" w:hAnsi="Consolas" w:cs="Consolas"/>
          <w:color w:val="808080"/>
          <w:sz w:val="16"/>
          <w:szCs w:val="19"/>
        </w:rPr>
        <w:t>,</w:t>
      </w:r>
    </w:p>
    <w:p w14:paraId="7B18C1AB"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j</w:t>
      </w:r>
      <w:r w:rsidRPr="00A74E10">
        <w:rPr>
          <w:rFonts w:ascii="Consolas" w:hAnsi="Consolas" w:cs="Consolas"/>
          <w:color w:val="808080"/>
          <w:sz w:val="16"/>
          <w:szCs w:val="19"/>
        </w:rPr>
        <w:t>.</w:t>
      </w:r>
      <w:r w:rsidRPr="00A74E10">
        <w:rPr>
          <w:rFonts w:ascii="Consolas" w:hAnsi="Consolas" w:cs="Consolas"/>
          <w:color w:val="008080"/>
          <w:sz w:val="16"/>
          <w:szCs w:val="19"/>
        </w:rPr>
        <w:t>reason_cd</w:t>
      </w:r>
      <w:r w:rsidRPr="00A74E10">
        <w:rPr>
          <w:rFonts w:ascii="Consolas" w:hAnsi="Consolas" w:cs="Consolas"/>
          <w:color w:val="808080"/>
          <w:sz w:val="16"/>
          <w:szCs w:val="19"/>
        </w:rPr>
        <w:t>,</w:t>
      </w:r>
    </w:p>
    <w:p w14:paraId="7FCABC45"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j</w:t>
      </w:r>
      <w:r w:rsidRPr="00A74E10">
        <w:rPr>
          <w:rFonts w:ascii="Consolas" w:hAnsi="Consolas" w:cs="Consolas"/>
          <w:color w:val="808080"/>
          <w:sz w:val="16"/>
          <w:szCs w:val="19"/>
        </w:rPr>
        <w:t>.</w:t>
      </w:r>
      <w:r w:rsidRPr="00A74E10">
        <w:rPr>
          <w:rFonts w:ascii="Consolas" w:hAnsi="Consolas" w:cs="Consolas"/>
          <w:color w:val="008080"/>
          <w:sz w:val="16"/>
          <w:szCs w:val="19"/>
        </w:rPr>
        <w:t>txn_reason_desc</w:t>
      </w:r>
      <w:r w:rsidRPr="00A74E10">
        <w:rPr>
          <w:rFonts w:ascii="Consolas" w:hAnsi="Consolas" w:cs="Consolas"/>
          <w:color w:val="808080"/>
          <w:sz w:val="16"/>
          <w:szCs w:val="19"/>
        </w:rPr>
        <w:t>,</w:t>
      </w:r>
    </w:p>
    <w:p w14:paraId="1FA5ACB6"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j</w:t>
      </w:r>
      <w:r w:rsidRPr="00A74E10">
        <w:rPr>
          <w:rFonts w:ascii="Consolas" w:hAnsi="Consolas" w:cs="Consolas"/>
          <w:color w:val="808080"/>
          <w:sz w:val="16"/>
          <w:szCs w:val="19"/>
        </w:rPr>
        <w:t>.</w:t>
      </w:r>
      <w:r w:rsidRPr="00A74E10">
        <w:rPr>
          <w:rFonts w:ascii="Consolas" w:hAnsi="Consolas" w:cs="Consolas"/>
          <w:color w:val="008080"/>
          <w:sz w:val="16"/>
          <w:szCs w:val="19"/>
        </w:rPr>
        <w:t>competitor_nm</w:t>
      </w:r>
      <w:r w:rsidRPr="00A74E10">
        <w:rPr>
          <w:rFonts w:ascii="Consolas" w:hAnsi="Consolas" w:cs="Consolas"/>
          <w:color w:val="808080"/>
          <w:sz w:val="16"/>
          <w:szCs w:val="19"/>
        </w:rPr>
        <w:t>,</w:t>
      </w:r>
    </w:p>
    <w:p w14:paraId="31DF8F85"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CASE</w:t>
      </w:r>
    </w:p>
    <w:p w14:paraId="6891AD24"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WHEN</w:t>
      </w:r>
      <w:r w:rsidRPr="00A74E10">
        <w:rPr>
          <w:rFonts w:ascii="Consolas" w:hAnsi="Consolas" w:cs="Consolas"/>
          <w:sz w:val="16"/>
          <w:szCs w:val="19"/>
        </w:rPr>
        <w:t xml:space="preserve"> </w:t>
      </w:r>
      <w:r w:rsidRPr="00A74E10">
        <w:rPr>
          <w:rFonts w:ascii="Consolas" w:hAnsi="Consolas" w:cs="Consolas"/>
          <w:color w:val="FF00FF"/>
          <w:sz w:val="16"/>
          <w:szCs w:val="19"/>
        </w:rPr>
        <w:t>Datediff</w:t>
      </w:r>
      <w:r w:rsidRPr="00A74E10">
        <w:rPr>
          <w:rFonts w:ascii="Consolas" w:hAnsi="Consolas" w:cs="Consolas"/>
          <w:color w:val="808080"/>
          <w:sz w:val="16"/>
          <w:szCs w:val="19"/>
        </w:rPr>
        <w:t>(</w:t>
      </w:r>
      <w:r w:rsidRPr="00A74E10">
        <w:rPr>
          <w:rFonts w:ascii="Consolas" w:hAnsi="Consolas" w:cs="Consolas"/>
          <w:color w:val="008080"/>
          <w:sz w:val="16"/>
          <w:szCs w:val="19"/>
        </w:rPr>
        <w:t>m</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d</w:t>
      </w:r>
      <w:r w:rsidRPr="00A74E10">
        <w:rPr>
          <w:rFonts w:ascii="Consolas" w:hAnsi="Consolas" w:cs="Consolas"/>
          <w:color w:val="808080"/>
          <w:sz w:val="16"/>
          <w:szCs w:val="19"/>
        </w:rPr>
        <w:t>.</w:t>
      </w:r>
      <w:r w:rsidRPr="00A74E10">
        <w:rPr>
          <w:rFonts w:ascii="Consolas" w:hAnsi="Consolas" w:cs="Consolas"/>
          <w:color w:val="008080"/>
          <w:sz w:val="16"/>
          <w:szCs w:val="19"/>
        </w:rPr>
        <w:t>orig_start_dt</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FF"/>
          <w:sz w:val="16"/>
          <w:szCs w:val="19"/>
        </w:rPr>
        <w:t>CONVERT</w:t>
      </w:r>
      <w:r w:rsidRPr="00A74E10">
        <w:rPr>
          <w:rFonts w:ascii="Consolas" w:hAnsi="Consolas" w:cs="Consolas"/>
          <w:color w:val="808080"/>
          <w:sz w:val="16"/>
          <w:szCs w:val="19"/>
        </w:rPr>
        <w:t>(</w:t>
      </w:r>
      <w:r w:rsidRPr="00A74E10">
        <w:rPr>
          <w:rFonts w:ascii="Consolas" w:hAnsi="Consolas" w:cs="Consolas"/>
          <w:color w:val="0000FF"/>
          <w:sz w:val="16"/>
          <w:szCs w:val="19"/>
        </w:rPr>
        <w:t>DATETIME</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FF"/>
          <w:sz w:val="16"/>
          <w:szCs w:val="19"/>
        </w:rPr>
        <w:t>CONVERT</w:t>
      </w:r>
      <w:r w:rsidRPr="00A74E10">
        <w:rPr>
          <w:rFonts w:ascii="Consolas" w:hAnsi="Consolas" w:cs="Consolas"/>
          <w:color w:val="808080"/>
          <w:sz w:val="16"/>
          <w:szCs w:val="19"/>
        </w:rPr>
        <w:t>(</w:t>
      </w:r>
      <w:r w:rsidRPr="00A74E10">
        <w:rPr>
          <w:rFonts w:ascii="Consolas" w:hAnsi="Consolas" w:cs="Consolas"/>
          <w:color w:val="0000FF"/>
          <w:sz w:val="16"/>
          <w:szCs w:val="19"/>
        </w:rPr>
        <w:t>VARCHAR</w:t>
      </w:r>
      <w:r w:rsidRPr="00A74E10">
        <w:rPr>
          <w:rFonts w:ascii="Consolas" w:hAnsi="Consolas" w:cs="Consolas"/>
          <w:color w:val="808080"/>
          <w:sz w:val="16"/>
          <w:szCs w:val="19"/>
        </w:rPr>
        <w:t>(</w:t>
      </w:r>
      <w:r w:rsidRPr="00A74E10">
        <w:rPr>
          <w:rFonts w:ascii="Consolas" w:hAnsi="Consolas" w:cs="Consolas"/>
          <w:sz w:val="16"/>
          <w:szCs w:val="19"/>
        </w:rPr>
        <w:t>8</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invoice_dt_sk</w:t>
      </w:r>
      <w:r w:rsidRPr="00A74E10">
        <w:rPr>
          <w:rFonts w:ascii="Consolas" w:hAnsi="Consolas" w:cs="Consolas"/>
          <w:color w:val="808080"/>
          <w:sz w:val="16"/>
          <w:szCs w:val="19"/>
        </w:rPr>
        <w:t>),</w:t>
      </w:r>
      <w:r w:rsidRPr="00A74E10">
        <w:rPr>
          <w:rFonts w:ascii="Consolas" w:hAnsi="Consolas" w:cs="Consolas"/>
          <w:sz w:val="16"/>
          <w:szCs w:val="19"/>
        </w:rPr>
        <w:t xml:space="preserve"> 112</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808080"/>
          <w:sz w:val="16"/>
          <w:szCs w:val="19"/>
        </w:rPr>
        <w:t>&lt;=</w:t>
      </w:r>
      <w:r w:rsidRPr="00A74E10">
        <w:rPr>
          <w:rFonts w:ascii="Consolas" w:hAnsi="Consolas" w:cs="Consolas"/>
          <w:sz w:val="16"/>
          <w:szCs w:val="19"/>
        </w:rPr>
        <w:t xml:space="preserve"> 6 </w:t>
      </w:r>
      <w:r w:rsidRPr="00A74E10">
        <w:rPr>
          <w:rFonts w:ascii="Consolas" w:hAnsi="Consolas" w:cs="Consolas"/>
          <w:color w:val="0000FF"/>
          <w:sz w:val="16"/>
          <w:szCs w:val="19"/>
        </w:rPr>
        <w:t>THEN</w:t>
      </w:r>
      <w:r w:rsidRPr="00A74E10">
        <w:rPr>
          <w:rFonts w:ascii="Consolas" w:hAnsi="Consolas" w:cs="Consolas"/>
          <w:sz w:val="16"/>
          <w:szCs w:val="19"/>
        </w:rPr>
        <w:t xml:space="preserve"> 1</w:t>
      </w:r>
    </w:p>
    <w:p w14:paraId="37AC3763"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ELSE</w:t>
      </w:r>
      <w:r w:rsidRPr="00A74E10">
        <w:rPr>
          <w:rFonts w:ascii="Consolas" w:hAnsi="Consolas" w:cs="Consolas"/>
          <w:sz w:val="16"/>
          <w:szCs w:val="19"/>
        </w:rPr>
        <w:t xml:space="preserve"> 0</w:t>
      </w:r>
    </w:p>
    <w:p w14:paraId="64D5ADB9"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END</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new_customer_cg_flag</w:t>
      </w:r>
      <w:r w:rsidRPr="00A74E10">
        <w:rPr>
          <w:rFonts w:ascii="Consolas" w:hAnsi="Consolas" w:cs="Consolas"/>
          <w:color w:val="808080"/>
          <w:sz w:val="16"/>
          <w:szCs w:val="19"/>
        </w:rPr>
        <w:t>,</w:t>
      </w:r>
    </w:p>
    <w:p w14:paraId="74768D76"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CASE</w:t>
      </w:r>
    </w:p>
    <w:p w14:paraId="031DE05B"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WHEN</w:t>
      </w:r>
      <w:r w:rsidRPr="00A74E10">
        <w:rPr>
          <w:rFonts w:ascii="Consolas" w:hAnsi="Consolas" w:cs="Consolas"/>
          <w:sz w:val="16"/>
          <w:szCs w:val="19"/>
        </w:rPr>
        <w:t xml:space="preserve"> </w:t>
      </w:r>
      <w:r w:rsidRPr="00A74E10">
        <w:rPr>
          <w:rFonts w:ascii="Consolas" w:hAnsi="Consolas" w:cs="Consolas"/>
          <w:color w:val="008080"/>
          <w:sz w:val="16"/>
          <w:szCs w:val="19"/>
        </w:rPr>
        <w:t>h</w:t>
      </w:r>
      <w:r w:rsidRPr="00A74E10">
        <w:rPr>
          <w:rFonts w:ascii="Consolas" w:hAnsi="Consolas" w:cs="Consolas"/>
          <w:color w:val="808080"/>
          <w:sz w:val="16"/>
          <w:szCs w:val="19"/>
        </w:rPr>
        <w:t>.</w:t>
      </w:r>
      <w:r w:rsidRPr="00A74E10">
        <w:rPr>
          <w:rFonts w:ascii="Consolas" w:hAnsi="Consolas" w:cs="Consolas"/>
          <w:color w:val="008080"/>
          <w:sz w:val="16"/>
          <w:szCs w:val="19"/>
        </w:rPr>
        <w:t>[special_handling_cd]</w:t>
      </w:r>
      <w:r w:rsidRPr="00A74E10">
        <w:rPr>
          <w:rFonts w:ascii="Consolas" w:hAnsi="Consolas" w:cs="Consolas"/>
          <w:sz w:val="16"/>
          <w:szCs w:val="19"/>
        </w:rPr>
        <w:t xml:space="preserve"> </w:t>
      </w:r>
      <w:r w:rsidRPr="00A74E10">
        <w:rPr>
          <w:rFonts w:ascii="Consolas" w:hAnsi="Consolas" w:cs="Consolas"/>
          <w:color w:val="808080"/>
          <w:sz w:val="16"/>
          <w:szCs w:val="19"/>
        </w:rPr>
        <w:t>IS</w:t>
      </w:r>
      <w:r w:rsidRPr="00A74E10">
        <w:rPr>
          <w:rFonts w:ascii="Consolas" w:hAnsi="Consolas" w:cs="Consolas"/>
          <w:sz w:val="16"/>
          <w:szCs w:val="19"/>
        </w:rPr>
        <w:t xml:space="preserve"> </w:t>
      </w:r>
      <w:r w:rsidRPr="00A74E10">
        <w:rPr>
          <w:rFonts w:ascii="Consolas" w:hAnsi="Consolas" w:cs="Consolas"/>
          <w:color w:val="808080"/>
          <w:sz w:val="16"/>
          <w:szCs w:val="19"/>
        </w:rPr>
        <w:t>NULL</w:t>
      </w:r>
      <w:r w:rsidRPr="00A74E10">
        <w:rPr>
          <w:rFonts w:ascii="Consolas" w:hAnsi="Consolas" w:cs="Consolas"/>
          <w:sz w:val="16"/>
          <w:szCs w:val="19"/>
        </w:rPr>
        <w:t xml:space="preserve"> </w:t>
      </w:r>
      <w:r w:rsidRPr="00A74E10">
        <w:rPr>
          <w:rFonts w:ascii="Consolas" w:hAnsi="Consolas" w:cs="Consolas"/>
          <w:color w:val="0000FF"/>
          <w:sz w:val="16"/>
          <w:szCs w:val="19"/>
        </w:rPr>
        <w:t>THEN</w:t>
      </w:r>
      <w:r w:rsidRPr="00A74E10">
        <w:rPr>
          <w:rFonts w:ascii="Consolas" w:hAnsi="Consolas" w:cs="Consolas"/>
          <w:sz w:val="16"/>
          <w:szCs w:val="19"/>
        </w:rPr>
        <w:t xml:space="preserve"> </w:t>
      </w:r>
      <w:r w:rsidRPr="00A74E10">
        <w:rPr>
          <w:rFonts w:ascii="Consolas" w:hAnsi="Consolas" w:cs="Consolas"/>
          <w:color w:val="008080"/>
          <w:sz w:val="16"/>
          <w:szCs w:val="19"/>
        </w:rPr>
        <w:t>d</w:t>
      </w:r>
      <w:r w:rsidRPr="00A74E10">
        <w:rPr>
          <w:rFonts w:ascii="Consolas" w:hAnsi="Consolas" w:cs="Consolas"/>
          <w:color w:val="808080"/>
          <w:sz w:val="16"/>
          <w:szCs w:val="19"/>
        </w:rPr>
        <w:t>.</w:t>
      </w:r>
      <w:r w:rsidRPr="00A74E10">
        <w:rPr>
          <w:rFonts w:ascii="Consolas" w:hAnsi="Consolas" w:cs="Consolas"/>
          <w:color w:val="008080"/>
          <w:sz w:val="16"/>
          <w:szCs w:val="19"/>
        </w:rPr>
        <w:t>special_handling_cd</w:t>
      </w:r>
    </w:p>
    <w:p w14:paraId="2C34B988"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ELSE</w:t>
      </w:r>
      <w:r w:rsidRPr="00A74E10">
        <w:rPr>
          <w:rFonts w:ascii="Consolas" w:hAnsi="Consolas" w:cs="Consolas"/>
          <w:sz w:val="16"/>
          <w:szCs w:val="19"/>
        </w:rPr>
        <w:t xml:space="preserve"> </w:t>
      </w:r>
      <w:r w:rsidRPr="00A74E10">
        <w:rPr>
          <w:rFonts w:ascii="Consolas" w:hAnsi="Consolas" w:cs="Consolas"/>
          <w:color w:val="008080"/>
          <w:sz w:val="16"/>
          <w:szCs w:val="19"/>
        </w:rPr>
        <w:t>h</w:t>
      </w:r>
      <w:r w:rsidRPr="00A74E10">
        <w:rPr>
          <w:rFonts w:ascii="Consolas" w:hAnsi="Consolas" w:cs="Consolas"/>
          <w:color w:val="808080"/>
          <w:sz w:val="16"/>
          <w:szCs w:val="19"/>
        </w:rPr>
        <w:t>.</w:t>
      </w:r>
      <w:r w:rsidRPr="00A74E10">
        <w:rPr>
          <w:rFonts w:ascii="Consolas" w:hAnsi="Consolas" w:cs="Consolas"/>
          <w:color w:val="008080"/>
          <w:sz w:val="16"/>
          <w:szCs w:val="19"/>
        </w:rPr>
        <w:t>special_handling_cd</w:t>
      </w:r>
    </w:p>
    <w:p w14:paraId="7DBE7244"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END</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special_handling_cd</w:t>
      </w:r>
      <w:r w:rsidRPr="00A74E10">
        <w:rPr>
          <w:rFonts w:ascii="Consolas" w:hAnsi="Consolas" w:cs="Consolas"/>
          <w:color w:val="808080"/>
          <w:sz w:val="16"/>
          <w:szCs w:val="19"/>
        </w:rPr>
        <w:t>,</w:t>
      </w:r>
    </w:p>
    <w:p w14:paraId="0E32A613"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CASE</w:t>
      </w:r>
    </w:p>
    <w:p w14:paraId="4819D4AF"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WHEN</w:t>
      </w:r>
      <w:r w:rsidRPr="00A74E10">
        <w:rPr>
          <w:rFonts w:ascii="Consolas" w:hAnsi="Consolas" w:cs="Consolas"/>
          <w:sz w:val="16"/>
          <w:szCs w:val="19"/>
        </w:rPr>
        <w:t xml:space="preserve"> </w:t>
      </w:r>
      <w:r w:rsidRPr="00A74E10">
        <w:rPr>
          <w:rFonts w:ascii="Consolas" w:hAnsi="Consolas" w:cs="Consolas"/>
          <w:color w:val="008080"/>
          <w:sz w:val="16"/>
          <w:szCs w:val="19"/>
        </w:rPr>
        <w:t>h</w:t>
      </w:r>
      <w:r w:rsidRPr="00A74E10">
        <w:rPr>
          <w:rFonts w:ascii="Consolas" w:hAnsi="Consolas" w:cs="Consolas"/>
          <w:color w:val="808080"/>
          <w:sz w:val="16"/>
          <w:szCs w:val="19"/>
        </w:rPr>
        <w:t>.</w:t>
      </w:r>
      <w:r w:rsidRPr="00A74E10">
        <w:rPr>
          <w:rFonts w:ascii="Consolas" w:hAnsi="Consolas" w:cs="Consolas"/>
          <w:color w:val="008080"/>
          <w:sz w:val="16"/>
          <w:szCs w:val="19"/>
        </w:rPr>
        <w:t>special_handling_cd</w:t>
      </w:r>
      <w:r w:rsidRPr="00A74E10">
        <w:rPr>
          <w:rFonts w:ascii="Consolas" w:hAnsi="Consolas" w:cs="Consolas"/>
          <w:sz w:val="16"/>
          <w:szCs w:val="19"/>
        </w:rPr>
        <w:t xml:space="preserve"> </w:t>
      </w:r>
      <w:r w:rsidRPr="00A74E10">
        <w:rPr>
          <w:rFonts w:ascii="Consolas" w:hAnsi="Consolas" w:cs="Consolas"/>
          <w:color w:val="808080"/>
          <w:sz w:val="16"/>
          <w:szCs w:val="19"/>
        </w:rPr>
        <w:t>IN</w:t>
      </w:r>
      <w:r w:rsidRPr="00A74E10">
        <w:rPr>
          <w:rFonts w:ascii="Consolas" w:hAnsi="Consolas" w:cs="Consolas"/>
          <w:color w:val="0000FF"/>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00"/>
          <w:sz w:val="16"/>
          <w:szCs w:val="19"/>
        </w:rPr>
        <w:t>'A'</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00"/>
          <w:sz w:val="16"/>
          <w:szCs w:val="19"/>
        </w:rPr>
        <w:t>'D'</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00"/>
          <w:sz w:val="16"/>
          <w:szCs w:val="19"/>
        </w:rPr>
        <w:t>'S'</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00"/>
          <w:sz w:val="16"/>
          <w:szCs w:val="19"/>
        </w:rPr>
        <w:t>'X'</w:t>
      </w:r>
      <w:r w:rsidRPr="00A74E10">
        <w:rPr>
          <w:rFonts w:ascii="Consolas" w:hAnsi="Consolas" w:cs="Consolas"/>
          <w:color w:val="808080"/>
          <w:sz w:val="16"/>
          <w:szCs w:val="19"/>
        </w:rPr>
        <w:t>,</w:t>
      </w:r>
    </w:p>
    <w:p w14:paraId="220116BE"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FF0000"/>
          <w:sz w:val="16"/>
          <w:szCs w:val="19"/>
        </w:rPr>
        <w:t>'6'</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00"/>
          <w:sz w:val="16"/>
          <w:szCs w:val="19"/>
        </w:rPr>
        <w:t>'4'</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00FF"/>
          <w:sz w:val="16"/>
          <w:szCs w:val="19"/>
        </w:rPr>
        <w:t>THEN</w:t>
      </w:r>
      <w:r w:rsidRPr="00A74E10">
        <w:rPr>
          <w:rFonts w:ascii="Consolas" w:hAnsi="Consolas" w:cs="Consolas"/>
          <w:sz w:val="16"/>
          <w:szCs w:val="19"/>
        </w:rPr>
        <w:t xml:space="preserve"> 1</w:t>
      </w:r>
    </w:p>
    <w:p w14:paraId="1ED23059"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ELSE</w:t>
      </w:r>
      <w:r w:rsidRPr="00A74E10">
        <w:rPr>
          <w:rFonts w:ascii="Consolas" w:hAnsi="Consolas" w:cs="Consolas"/>
          <w:sz w:val="16"/>
          <w:szCs w:val="19"/>
        </w:rPr>
        <w:t xml:space="preserve"> 0</w:t>
      </w:r>
    </w:p>
    <w:p w14:paraId="00957817"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END</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special_waste</w:t>
      </w:r>
      <w:r w:rsidRPr="00A74E10">
        <w:rPr>
          <w:rFonts w:ascii="Consolas" w:hAnsi="Consolas" w:cs="Consolas"/>
          <w:color w:val="808080"/>
          <w:sz w:val="16"/>
          <w:szCs w:val="19"/>
        </w:rPr>
        <w:t>,</w:t>
      </w:r>
    </w:p>
    <w:p w14:paraId="012CAEDA"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CASE</w:t>
      </w:r>
    </w:p>
    <w:p w14:paraId="2A3C7FEB"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WHEN</w:t>
      </w:r>
      <w:r w:rsidRPr="00A74E10">
        <w:rPr>
          <w:rFonts w:ascii="Consolas" w:hAnsi="Consolas" w:cs="Consolas"/>
          <w:sz w:val="16"/>
          <w:szCs w:val="19"/>
        </w:rPr>
        <w:t xml:space="preserve"> </w:t>
      </w:r>
      <w:r w:rsidRPr="00A74E10">
        <w:rPr>
          <w:rFonts w:ascii="Consolas" w:hAnsi="Consolas" w:cs="Consolas"/>
          <w:color w:val="008080"/>
          <w:sz w:val="16"/>
          <w:szCs w:val="19"/>
        </w:rPr>
        <w:t>h</w:t>
      </w:r>
      <w:r w:rsidRPr="00A74E10">
        <w:rPr>
          <w:rFonts w:ascii="Consolas" w:hAnsi="Consolas" w:cs="Consolas"/>
          <w:color w:val="808080"/>
          <w:sz w:val="16"/>
          <w:szCs w:val="19"/>
        </w:rPr>
        <w:t>.</w:t>
      </w:r>
      <w:r w:rsidRPr="00A74E10">
        <w:rPr>
          <w:rFonts w:ascii="Consolas" w:hAnsi="Consolas" w:cs="Consolas"/>
          <w:color w:val="008080"/>
          <w:sz w:val="16"/>
          <w:szCs w:val="19"/>
        </w:rPr>
        <w:t>[has_compactor]</w:t>
      </w:r>
      <w:r w:rsidRPr="00A74E10">
        <w:rPr>
          <w:rFonts w:ascii="Consolas" w:hAnsi="Consolas" w:cs="Consolas"/>
          <w:sz w:val="16"/>
          <w:szCs w:val="19"/>
        </w:rPr>
        <w:t xml:space="preserve"> </w:t>
      </w:r>
      <w:r w:rsidRPr="00A74E10">
        <w:rPr>
          <w:rFonts w:ascii="Consolas" w:hAnsi="Consolas" w:cs="Consolas"/>
          <w:color w:val="808080"/>
          <w:sz w:val="16"/>
          <w:szCs w:val="19"/>
        </w:rPr>
        <w:t>IS</w:t>
      </w:r>
      <w:r w:rsidRPr="00A74E10">
        <w:rPr>
          <w:rFonts w:ascii="Consolas" w:hAnsi="Consolas" w:cs="Consolas"/>
          <w:sz w:val="16"/>
          <w:szCs w:val="19"/>
        </w:rPr>
        <w:t xml:space="preserve"> </w:t>
      </w:r>
      <w:r w:rsidRPr="00A74E10">
        <w:rPr>
          <w:rFonts w:ascii="Consolas" w:hAnsi="Consolas" w:cs="Consolas"/>
          <w:color w:val="808080"/>
          <w:sz w:val="16"/>
          <w:szCs w:val="19"/>
        </w:rPr>
        <w:t>NULL</w:t>
      </w:r>
      <w:r w:rsidRPr="00A74E10">
        <w:rPr>
          <w:rFonts w:ascii="Consolas" w:hAnsi="Consolas" w:cs="Consolas"/>
          <w:sz w:val="16"/>
          <w:szCs w:val="19"/>
        </w:rPr>
        <w:t xml:space="preserve"> </w:t>
      </w:r>
      <w:r w:rsidRPr="00A74E10">
        <w:rPr>
          <w:rFonts w:ascii="Consolas" w:hAnsi="Consolas" w:cs="Consolas"/>
          <w:color w:val="0000FF"/>
          <w:sz w:val="16"/>
          <w:szCs w:val="19"/>
        </w:rPr>
        <w:t>THEN</w:t>
      </w:r>
      <w:r w:rsidRPr="00A74E10">
        <w:rPr>
          <w:rFonts w:ascii="Consolas" w:hAnsi="Consolas" w:cs="Consolas"/>
          <w:sz w:val="16"/>
          <w:szCs w:val="19"/>
        </w:rPr>
        <w:t xml:space="preserve"> </w:t>
      </w:r>
      <w:r w:rsidRPr="00A74E10">
        <w:rPr>
          <w:rFonts w:ascii="Consolas" w:hAnsi="Consolas" w:cs="Consolas"/>
          <w:color w:val="008080"/>
          <w:sz w:val="16"/>
          <w:szCs w:val="19"/>
        </w:rPr>
        <w:t>d</w:t>
      </w:r>
      <w:r w:rsidRPr="00A74E10">
        <w:rPr>
          <w:rFonts w:ascii="Consolas" w:hAnsi="Consolas" w:cs="Consolas"/>
          <w:color w:val="808080"/>
          <w:sz w:val="16"/>
          <w:szCs w:val="19"/>
        </w:rPr>
        <w:t>.</w:t>
      </w:r>
      <w:r w:rsidRPr="00A74E10">
        <w:rPr>
          <w:rFonts w:ascii="Consolas" w:hAnsi="Consolas" w:cs="Consolas"/>
          <w:color w:val="008080"/>
          <w:sz w:val="16"/>
          <w:szCs w:val="19"/>
        </w:rPr>
        <w:t>has_compactor</w:t>
      </w:r>
    </w:p>
    <w:p w14:paraId="6E042B7A"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ELSE</w:t>
      </w:r>
      <w:r w:rsidRPr="00A74E10">
        <w:rPr>
          <w:rFonts w:ascii="Consolas" w:hAnsi="Consolas" w:cs="Consolas"/>
          <w:sz w:val="16"/>
          <w:szCs w:val="19"/>
        </w:rPr>
        <w:t xml:space="preserve"> </w:t>
      </w:r>
      <w:r w:rsidRPr="00A74E10">
        <w:rPr>
          <w:rFonts w:ascii="Consolas" w:hAnsi="Consolas" w:cs="Consolas"/>
          <w:color w:val="008080"/>
          <w:sz w:val="16"/>
          <w:szCs w:val="19"/>
        </w:rPr>
        <w:t>h</w:t>
      </w:r>
      <w:r w:rsidRPr="00A74E10">
        <w:rPr>
          <w:rFonts w:ascii="Consolas" w:hAnsi="Consolas" w:cs="Consolas"/>
          <w:color w:val="808080"/>
          <w:sz w:val="16"/>
          <w:szCs w:val="19"/>
        </w:rPr>
        <w:t>.</w:t>
      </w:r>
      <w:r w:rsidRPr="00A74E10">
        <w:rPr>
          <w:rFonts w:ascii="Consolas" w:hAnsi="Consolas" w:cs="Consolas"/>
          <w:color w:val="008080"/>
          <w:sz w:val="16"/>
          <w:szCs w:val="19"/>
        </w:rPr>
        <w:t>has_compactor</w:t>
      </w:r>
    </w:p>
    <w:p w14:paraId="3104D55B"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END</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has_compactor</w:t>
      </w:r>
      <w:r w:rsidRPr="00A74E10">
        <w:rPr>
          <w:rFonts w:ascii="Consolas" w:hAnsi="Consolas" w:cs="Consolas"/>
          <w:color w:val="808080"/>
          <w:sz w:val="16"/>
          <w:szCs w:val="19"/>
        </w:rPr>
        <w:t>,</w:t>
      </w:r>
    </w:p>
    <w:p w14:paraId="2179C0D4"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CASE</w:t>
      </w:r>
    </w:p>
    <w:p w14:paraId="56E74467"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WHEN</w:t>
      </w:r>
      <w:r w:rsidRPr="00A74E10">
        <w:rPr>
          <w:rFonts w:ascii="Consolas" w:hAnsi="Consolas" w:cs="Consolas"/>
          <w:sz w:val="16"/>
          <w:szCs w:val="19"/>
        </w:rPr>
        <w:t xml:space="preserve"> </w:t>
      </w:r>
      <w:r w:rsidRPr="00A74E10">
        <w:rPr>
          <w:rFonts w:ascii="Consolas" w:hAnsi="Consolas" w:cs="Consolas"/>
          <w:color w:val="008080"/>
          <w:sz w:val="16"/>
          <w:szCs w:val="19"/>
        </w:rPr>
        <w:t>h</w:t>
      </w:r>
      <w:r w:rsidRPr="00A74E10">
        <w:rPr>
          <w:rFonts w:ascii="Consolas" w:hAnsi="Consolas" w:cs="Consolas"/>
          <w:color w:val="808080"/>
          <w:sz w:val="16"/>
          <w:szCs w:val="19"/>
        </w:rPr>
        <w:t>.</w:t>
      </w:r>
      <w:r w:rsidRPr="00A74E10">
        <w:rPr>
          <w:rFonts w:ascii="Consolas" w:hAnsi="Consolas" w:cs="Consolas"/>
          <w:color w:val="008080"/>
          <w:sz w:val="16"/>
          <w:szCs w:val="19"/>
        </w:rPr>
        <w:t>[container_size]</w:t>
      </w:r>
      <w:r w:rsidRPr="00A74E10">
        <w:rPr>
          <w:rFonts w:ascii="Consolas" w:hAnsi="Consolas" w:cs="Consolas"/>
          <w:sz w:val="16"/>
          <w:szCs w:val="19"/>
        </w:rPr>
        <w:t xml:space="preserve"> </w:t>
      </w:r>
      <w:r w:rsidRPr="00A74E10">
        <w:rPr>
          <w:rFonts w:ascii="Consolas" w:hAnsi="Consolas" w:cs="Consolas"/>
          <w:color w:val="808080"/>
          <w:sz w:val="16"/>
          <w:szCs w:val="19"/>
        </w:rPr>
        <w:t>IS</w:t>
      </w:r>
      <w:r w:rsidRPr="00A74E10">
        <w:rPr>
          <w:rFonts w:ascii="Consolas" w:hAnsi="Consolas" w:cs="Consolas"/>
          <w:sz w:val="16"/>
          <w:szCs w:val="19"/>
        </w:rPr>
        <w:t xml:space="preserve"> </w:t>
      </w:r>
      <w:r w:rsidRPr="00A74E10">
        <w:rPr>
          <w:rFonts w:ascii="Consolas" w:hAnsi="Consolas" w:cs="Consolas"/>
          <w:color w:val="808080"/>
          <w:sz w:val="16"/>
          <w:szCs w:val="19"/>
        </w:rPr>
        <w:t>NULL</w:t>
      </w:r>
      <w:r w:rsidRPr="00A74E10">
        <w:rPr>
          <w:rFonts w:ascii="Consolas" w:hAnsi="Consolas" w:cs="Consolas"/>
          <w:sz w:val="16"/>
          <w:szCs w:val="19"/>
        </w:rPr>
        <w:t xml:space="preserve"> </w:t>
      </w:r>
      <w:r w:rsidRPr="00A74E10">
        <w:rPr>
          <w:rFonts w:ascii="Consolas" w:hAnsi="Consolas" w:cs="Consolas"/>
          <w:color w:val="0000FF"/>
          <w:sz w:val="16"/>
          <w:szCs w:val="19"/>
        </w:rPr>
        <w:t>THEN</w:t>
      </w:r>
      <w:r w:rsidRPr="00A74E10">
        <w:rPr>
          <w:rFonts w:ascii="Consolas" w:hAnsi="Consolas" w:cs="Consolas"/>
          <w:sz w:val="16"/>
          <w:szCs w:val="19"/>
        </w:rPr>
        <w:t xml:space="preserve"> </w:t>
      </w:r>
      <w:r w:rsidRPr="00A74E10">
        <w:rPr>
          <w:rFonts w:ascii="Consolas" w:hAnsi="Consolas" w:cs="Consolas"/>
          <w:color w:val="008080"/>
          <w:sz w:val="16"/>
          <w:szCs w:val="19"/>
        </w:rPr>
        <w:t>d</w:t>
      </w:r>
      <w:r w:rsidRPr="00A74E10">
        <w:rPr>
          <w:rFonts w:ascii="Consolas" w:hAnsi="Consolas" w:cs="Consolas"/>
          <w:color w:val="808080"/>
          <w:sz w:val="16"/>
          <w:szCs w:val="19"/>
        </w:rPr>
        <w:t>.</w:t>
      </w:r>
      <w:r w:rsidRPr="00A74E10">
        <w:rPr>
          <w:rFonts w:ascii="Consolas" w:hAnsi="Consolas" w:cs="Consolas"/>
          <w:color w:val="008080"/>
          <w:sz w:val="16"/>
          <w:szCs w:val="19"/>
        </w:rPr>
        <w:t>container_size</w:t>
      </w:r>
    </w:p>
    <w:p w14:paraId="013816E3"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ELSE</w:t>
      </w:r>
      <w:r w:rsidRPr="00A74E10">
        <w:rPr>
          <w:rFonts w:ascii="Consolas" w:hAnsi="Consolas" w:cs="Consolas"/>
          <w:sz w:val="16"/>
          <w:szCs w:val="19"/>
        </w:rPr>
        <w:t xml:space="preserve"> </w:t>
      </w:r>
      <w:r w:rsidRPr="00A74E10">
        <w:rPr>
          <w:rFonts w:ascii="Consolas" w:hAnsi="Consolas" w:cs="Consolas"/>
          <w:color w:val="008080"/>
          <w:sz w:val="16"/>
          <w:szCs w:val="19"/>
        </w:rPr>
        <w:t>h</w:t>
      </w:r>
      <w:r w:rsidRPr="00A74E10">
        <w:rPr>
          <w:rFonts w:ascii="Consolas" w:hAnsi="Consolas" w:cs="Consolas"/>
          <w:color w:val="808080"/>
          <w:sz w:val="16"/>
          <w:szCs w:val="19"/>
        </w:rPr>
        <w:t>.</w:t>
      </w:r>
      <w:r w:rsidRPr="00A74E10">
        <w:rPr>
          <w:rFonts w:ascii="Consolas" w:hAnsi="Consolas" w:cs="Consolas"/>
          <w:color w:val="008080"/>
          <w:sz w:val="16"/>
          <w:szCs w:val="19"/>
        </w:rPr>
        <w:t>container_size</w:t>
      </w:r>
    </w:p>
    <w:p w14:paraId="5FD2B26B"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END</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container_size</w:t>
      </w:r>
      <w:r w:rsidRPr="00A74E10">
        <w:rPr>
          <w:rFonts w:ascii="Consolas" w:hAnsi="Consolas" w:cs="Consolas"/>
          <w:color w:val="808080"/>
          <w:sz w:val="16"/>
          <w:szCs w:val="19"/>
        </w:rPr>
        <w:t>,</w:t>
      </w:r>
    </w:p>
    <w:p w14:paraId="3113964E"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d</w:t>
      </w:r>
      <w:r w:rsidRPr="00A74E10">
        <w:rPr>
          <w:rFonts w:ascii="Consolas" w:hAnsi="Consolas" w:cs="Consolas"/>
          <w:color w:val="808080"/>
          <w:sz w:val="16"/>
          <w:szCs w:val="19"/>
        </w:rPr>
        <w:t>.</w:t>
      </w:r>
      <w:r w:rsidRPr="00A74E10">
        <w:rPr>
          <w:rFonts w:ascii="Consolas" w:hAnsi="Consolas" w:cs="Consolas"/>
          <w:color w:val="008080"/>
          <w:sz w:val="16"/>
          <w:szCs w:val="19"/>
        </w:rPr>
        <w:t>container_cd</w:t>
      </w:r>
      <w:r w:rsidRPr="00A74E10">
        <w:rPr>
          <w:rFonts w:ascii="Consolas" w:hAnsi="Consolas" w:cs="Consolas"/>
          <w:color w:val="808080"/>
          <w:sz w:val="16"/>
          <w:szCs w:val="19"/>
        </w:rPr>
        <w:t>,</w:t>
      </w:r>
    </w:p>
    <w:p w14:paraId="5779EEB3"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d</w:t>
      </w:r>
      <w:r w:rsidRPr="00A74E10">
        <w:rPr>
          <w:rFonts w:ascii="Consolas" w:hAnsi="Consolas" w:cs="Consolas"/>
          <w:color w:val="808080"/>
          <w:sz w:val="16"/>
          <w:szCs w:val="19"/>
        </w:rPr>
        <w:t>.</w:t>
      </w:r>
      <w:r w:rsidRPr="00A74E10">
        <w:rPr>
          <w:rFonts w:ascii="Consolas" w:hAnsi="Consolas" w:cs="Consolas"/>
          <w:color w:val="008080"/>
          <w:sz w:val="16"/>
          <w:szCs w:val="19"/>
        </w:rPr>
        <w:t>container_nm</w:t>
      </w:r>
      <w:r w:rsidRPr="00A74E10">
        <w:rPr>
          <w:rFonts w:ascii="Consolas" w:hAnsi="Consolas" w:cs="Consolas"/>
          <w:color w:val="808080"/>
          <w:sz w:val="16"/>
          <w:szCs w:val="19"/>
        </w:rPr>
        <w:t>,</w:t>
      </w:r>
    </w:p>
    <w:p w14:paraId="7BC723FD"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b</w:t>
      </w:r>
      <w:r w:rsidRPr="00A74E10">
        <w:rPr>
          <w:rFonts w:ascii="Consolas" w:hAnsi="Consolas" w:cs="Consolas"/>
          <w:color w:val="808080"/>
          <w:sz w:val="16"/>
          <w:szCs w:val="19"/>
        </w:rPr>
        <w:t>.</w:t>
      </w:r>
      <w:r w:rsidRPr="00A74E10">
        <w:rPr>
          <w:rFonts w:ascii="Consolas" w:hAnsi="Consolas" w:cs="Consolas"/>
          <w:color w:val="008080"/>
          <w:sz w:val="16"/>
          <w:szCs w:val="19"/>
        </w:rPr>
        <w:t>cur_lob_category</w:t>
      </w:r>
      <w:r w:rsidRPr="00A74E10">
        <w:rPr>
          <w:rFonts w:ascii="Consolas" w:hAnsi="Consolas" w:cs="Consolas"/>
          <w:color w:val="808080"/>
          <w:sz w:val="16"/>
          <w:szCs w:val="19"/>
        </w:rPr>
        <w:t>,</w:t>
      </w:r>
    </w:p>
    <w:p w14:paraId="21BC8E62"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CASE</w:t>
      </w:r>
    </w:p>
    <w:p w14:paraId="59AF079D"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WHEN</w:t>
      </w:r>
      <w:r w:rsidRPr="00A74E10">
        <w:rPr>
          <w:rFonts w:ascii="Consolas" w:hAnsi="Consolas" w:cs="Consolas"/>
          <w:sz w:val="16"/>
          <w:szCs w:val="19"/>
        </w:rPr>
        <w:t xml:space="preserve"> </w:t>
      </w:r>
      <w:r w:rsidRPr="00A74E10">
        <w:rPr>
          <w:rFonts w:ascii="Consolas" w:hAnsi="Consolas" w:cs="Consolas"/>
          <w:color w:val="008080"/>
          <w:sz w:val="16"/>
          <w:szCs w:val="19"/>
        </w:rPr>
        <w:t>c</w:t>
      </w:r>
      <w:r w:rsidRPr="00A74E10">
        <w:rPr>
          <w:rFonts w:ascii="Consolas" w:hAnsi="Consolas" w:cs="Consolas"/>
          <w:color w:val="808080"/>
          <w:sz w:val="16"/>
          <w:szCs w:val="19"/>
        </w:rPr>
        <w:t>.</w:t>
      </w:r>
      <w:r w:rsidRPr="00A74E10">
        <w:rPr>
          <w:rFonts w:ascii="Consolas" w:hAnsi="Consolas" w:cs="Consolas"/>
          <w:color w:val="008080"/>
          <w:sz w:val="16"/>
          <w:szCs w:val="19"/>
        </w:rPr>
        <w:t>acct_type</w:t>
      </w:r>
      <w:r w:rsidRPr="00A74E10">
        <w:rPr>
          <w:rFonts w:ascii="Consolas" w:hAnsi="Consolas" w:cs="Consolas"/>
          <w:sz w:val="16"/>
          <w:szCs w:val="19"/>
        </w:rPr>
        <w:t xml:space="preserve"> </w:t>
      </w:r>
      <w:r w:rsidRPr="00A74E10">
        <w:rPr>
          <w:rFonts w:ascii="Consolas" w:hAnsi="Consolas" w:cs="Consolas"/>
          <w:color w:val="808080"/>
          <w:sz w:val="16"/>
          <w:szCs w:val="19"/>
        </w:rPr>
        <w:t>IN</w:t>
      </w:r>
      <w:r w:rsidRPr="00A74E10">
        <w:rPr>
          <w:rFonts w:ascii="Consolas" w:hAnsi="Consolas" w:cs="Consolas"/>
          <w:color w:val="0000FF"/>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00"/>
          <w:sz w:val="16"/>
          <w:szCs w:val="19"/>
        </w:rPr>
        <w:t>'P'</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00"/>
          <w:sz w:val="16"/>
          <w:szCs w:val="19"/>
        </w:rPr>
        <w:t>'B'</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00"/>
          <w:sz w:val="16"/>
          <w:szCs w:val="19"/>
        </w:rPr>
        <w:t>'C'</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00"/>
          <w:sz w:val="16"/>
          <w:szCs w:val="19"/>
        </w:rPr>
        <w:t>'E'</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00"/>
          <w:sz w:val="16"/>
          <w:szCs w:val="19"/>
        </w:rPr>
        <w:t>'L'</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00FF"/>
          <w:sz w:val="16"/>
          <w:szCs w:val="19"/>
        </w:rPr>
        <w:t>THEN</w:t>
      </w:r>
      <w:r w:rsidRPr="00A74E10">
        <w:rPr>
          <w:rFonts w:ascii="Consolas" w:hAnsi="Consolas" w:cs="Consolas"/>
          <w:sz w:val="16"/>
          <w:szCs w:val="19"/>
        </w:rPr>
        <w:t xml:space="preserve"> </w:t>
      </w:r>
      <w:r w:rsidRPr="00A74E10">
        <w:rPr>
          <w:rFonts w:ascii="Consolas" w:hAnsi="Consolas" w:cs="Consolas"/>
          <w:color w:val="FF0000"/>
          <w:sz w:val="16"/>
          <w:szCs w:val="19"/>
        </w:rPr>
        <w:t>'Permanent'</w:t>
      </w:r>
    </w:p>
    <w:p w14:paraId="2AC3ECDA"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WHEN</w:t>
      </w:r>
      <w:r w:rsidRPr="00A74E10">
        <w:rPr>
          <w:rFonts w:ascii="Consolas" w:hAnsi="Consolas" w:cs="Consolas"/>
          <w:sz w:val="16"/>
          <w:szCs w:val="19"/>
        </w:rPr>
        <w:t xml:space="preserve"> </w:t>
      </w:r>
      <w:r w:rsidRPr="00A74E10">
        <w:rPr>
          <w:rFonts w:ascii="Consolas" w:hAnsi="Consolas" w:cs="Consolas"/>
          <w:color w:val="008080"/>
          <w:sz w:val="16"/>
          <w:szCs w:val="19"/>
        </w:rPr>
        <w:t>c</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color w:val="008080"/>
          <w:sz w:val="16"/>
          <w:szCs w:val="19"/>
        </w:rPr>
        <w:t>acct_type</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color w:val="0000FF"/>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00"/>
          <w:sz w:val="16"/>
          <w:szCs w:val="19"/>
        </w:rPr>
        <w:t>'S'</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00FF"/>
          <w:sz w:val="16"/>
          <w:szCs w:val="19"/>
        </w:rPr>
        <w:t>THEN</w:t>
      </w:r>
      <w:r w:rsidRPr="00A74E10">
        <w:rPr>
          <w:rFonts w:ascii="Consolas" w:hAnsi="Consolas" w:cs="Consolas"/>
          <w:sz w:val="16"/>
          <w:szCs w:val="19"/>
        </w:rPr>
        <w:t xml:space="preserve"> </w:t>
      </w:r>
      <w:r w:rsidRPr="00A74E10">
        <w:rPr>
          <w:rFonts w:ascii="Consolas" w:hAnsi="Consolas" w:cs="Consolas"/>
          <w:color w:val="FF0000"/>
          <w:sz w:val="16"/>
          <w:szCs w:val="19"/>
        </w:rPr>
        <w:t>'Seasonal'</w:t>
      </w:r>
    </w:p>
    <w:p w14:paraId="3962205E"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WHEN</w:t>
      </w:r>
      <w:r w:rsidRPr="00A74E10">
        <w:rPr>
          <w:rFonts w:ascii="Consolas" w:hAnsi="Consolas" w:cs="Consolas"/>
          <w:sz w:val="16"/>
          <w:szCs w:val="19"/>
        </w:rPr>
        <w:t xml:space="preserve"> </w:t>
      </w:r>
      <w:r w:rsidRPr="00A74E10">
        <w:rPr>
          <w:rFonts w:ascii="Consolas" w:hAnsi="Consolas" w:cs="Consolas"/>
          <w:color w:val="008080"/>
          <w:sz w:val="16"/>
          <w:szCs w:val="19"/>
        </w:rPr>
        <w:t>c</w:t>
      </w:r>
      <w:r w:rsidRPr="00A74E10">
        <w:rPr>
          <w:rFonts w:ascii="Consolas" w:hAnsi="Consolas" w:cs="Consolas"/>
          <w:color w:val="808080"/>
          <w:sz w:val="16"/>
          <w:szCs w:val="19"/>
        </w:rPr>
        <w:t>.</w:t>
      </w:r>
      <w:r w:rsidRPr="00A74E10">
        <w:rPr>
          <w:rFonts w:ascii="Consolas" w:hAnsi="Consolas" w:cs="Consolas"/>
          <w:color w:val="008080"/>
          <w:sz w:val="16"/>
          <w:szCs w:val="19"/>
        </w:rPr>
        <w:t>acct_type</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color w:val="0000FF"/>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00"/>
          <w:sz w:val="16"/>
          <w:szCs w:val="19"/>
        </w:rPr>
        <w:t>'I'</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00FF"/>
          <w:sz w:val="16"/>
          <w:szCs w:val="19"/>
        </w:rPr>
        <w:t>THEN</w:t>
      </w:r>
      <w:r w:rsidRPr="00A74E10">
        <w:rPr>
          <w:rFonts w:ascii="Consolas" w:hAnsi="Consolas" w:cs="Consolas"/>
          <w:sz w:val="16"/>
          <w:szCs w:val="19"/>
        </w:rPr>
        <w:t xml:space="preserve"> </w:t>
      </w:r>
      <w:r w:rsidRPr="00A74E10">
        <w:rPr>
          <w:rFonts w:ascii="Consolas" w:hAnsi="Consolas" w:cs="Consolas"/>
          <w:color w:val="FF0000"/>
          <w:sz w:val="16"/>
          <w:szCs w:val="19"/>
        </w:rPr>
        <w:t>'Intercompany'</w:t>
      </w:r>
    </w:p>
    <w:p w14:paraId="04808055"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WHEN</w:t>
      </w:r>
      <w:r w:rsidRPr="00A74E10">
        <w:rPr>
          <w:rFonts w:ascii="Consolas" w:hAnsi="Consolas" w:cs="Consolas"/>
          <w:sz w:val="16"/>
          <w:szCs w:val="19"/>
        </w:rPr>
        <w:t xml:space="preserve"> </w:t>
      </w:r>
      <w:r w:rsidRPr="00A74E10">
        <w:rPr>
          <w:rFonts w:ascii="Consolas" w:hAnsi="Consolas" w:cs="Consolas"/>
          <w:color w:val="008080"/>
          <w:sz w:val="16"/>
          <w:szCs w:val="19"/>
        </w:rPr>
        <w:t>c</w:t>
      </w:r>
      <w:r w:rsidRPr="00A74E10">
        <w:rPr>
          <w:rFonts w:ascii="Consolas" w:hAnsi="Consolas" w:cs="Consolas"/>
          <w:color w:val="808080"/>
          <w:sz w:val="16"/>
          <w:szCs w:val="19"/>
        </w:rPr>
        <w:t>.</w:t>
      </w:r>
      <w:r w:rsidRPr="00A74E10">
        <w:rPr>
          <w:rFonts w:ascii="Consolas" w:hAnsi="Consolas" w:cs="Consolas"/>
          <w:color w:val="008080"/>
          <w:sz w:val="16"/>
          <w:szCs w:val="19"/>
        </w:rPr>
        <w:t>acct_type</w:t>
      </w:r>
      <w:r w:rsidRPr="00A74E10">
        <w:rPr>
          <w:rFonts w:ascii="Consolas" w:hAnsi="Consolas" w:cs="Consolas"/>
          <w:sz w:val="16"/>
          <w:szCs w:val="19"/>
        </w:rPr>
        <w:t xml:space="preserve"> </w:t>
      </w:r>
      <w:r w:rsidRPr="00A74E10">
        <w:rPr>
          <w:rFonts w:ascii="Consolas" w:hAnsi="Consolas" w:cs="Consolas"/>
          <w:color w:val="808080"/>
          <w:sz w:val="16"/>
          <w:szCs w:val="19"/>
        </w:rPr>
        <w:t>IN</w:t>
      </w:r>
      <w:r w:rsidRPr="00A74E10">
        <w:rPr>
          <w:rFonts w:ascii="Consolas" w:hAnsi="Consolas" w:cs="Consolas"/>
          <w:color w:val="0000FF"/>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00"/>
          <w:sz w:val="16"/>
          <w:szCs w:val="19"/>
        </w:rPr>
        <w:t>'T'</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00"/>
          <w:sz w:val="16"/>
          <w:szCs w:val="19"/>
        </w:rPr>
        <w:t>'X'</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00FF"/>
          <w:sz w:val="16"/>
          <w:szCs w:val="19"/>
        </w:rPr>
        <w:t>THEN</w:t>
      </w:r>
      <w:r w:rsidRPr="00A74E10">
        <w:rPr>
          <w:rFonts w:ascii="Consolas" w:hAnsi="Consolas" w:cs="Consolas"/>
          <w:sz w:val="16"/>
          <w:szCs w:val="19"/>
        </w:rPr>
        <w:t xml:space="preserve"> </w:t>
      </w:r>
      <w:r w:rsidRPr="00A74E10">
        <w:rPr>
          <w:rFonts w:ascii="Consolas" w:hAnsi="Consolas" w:cs="Consolas"/>
          <w:color w:val="FF0000"/>
          <w:sz w:val="16"/>
          <w:szCs w:val="19"/>
        </w:rPr>
        <w:t>'Temporary'</w:t>
      </w:r>
    </w:p>
    <w:p w14:paraId="50C7E99C"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ELSE</w:t>
      </w:r>
      <w:r w:rsidRPr="00A74E10">
        <w:rPr>
          <w:rFonts w:ascii="Consolas" w:hAnsi="Consolas" w:cs="Consolas"/>
          <w:sz w:val="16"/>
          <w:szCs w:val="19"/>
        </w:rPr>
        <w:t xml:space="preserve"> </w:t>
      </w:r>
      <w:r w:rsidRPr="00A74E10">
        <w:rPr>
          <w:rFonts w:ascii="Consolas" w:hAnsi="Consolas" w:cs="Consolas"/>
          <w:color w:val="008080"/>
          <w:sz w:val="16"/>
          <w:szCs w:val="19"/>
        </w:rPr>
        <w:t>c</w:t>
      </w:r>
      <w:r w:rsidRPr="00A74E10">
        <w:rPr>
          <w:rFonts w:ascii="Consolas" w:hAnsi="Consolas" w:cs="Consolas"/>
          <w:color w:val="808080"/>
          <w:sz w:val="16"/>
          <w:szCs w:val="19"/>
        </w:rPr>
        <w:t>.</w:t>
      </w:r>
      <w:r w:rsidRPr="00A74E10">
        <w:rPr>
          <w:rFonts w:ascii="Consolas" w:hAnsi="Consolas" w:cs="Consolas"/>
          <w:color w:val="008080"/>
          <w:sz w:val="16"/>
          <w:szCs w:val="19"/>
        </w:rPr>
        <w:t>acct_type</w:t>
      </w:r>
    </w:p>
    <w:p w14:paraId="2059F05F"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END</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acct_type</w:t>
      </w:r>
      <w:r w:rsidRPr="00A74E10">
        <w:rPr>
          <w:rFonts w:ascii="Consolas" w:hAnsi="Consolas" w:cs="Consolas"/>
          <w:color w:val="808080"/>
          <w:sz w:val="16"/>
          <w:szCs w:val="19"/>
        </w:rPr>
        <w:t>,</w:t>
      </w:r>
    </w:p>
    <w:p w14:paraId="3567392A"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d</w:t>
      </w:r>
      <w:r w:rsidRPr="00A74E10">
        <w:rPr>
          <w:rFonts w:ascii="Consolas" w:hAnsi="Consolas" w:cs="Consolas"/>
          <w:color w:val="808080"/>
          <w:sz w:val="16"/>
          <w:szCs w:val="19"/>
        </w:rPr>
        <w:t>.</w:t>
      </w:r>
      <w:r w:rsidRPr="00A74E10">
        <w:rPr>
          <w:rFonts w:ascii="Consolas" w:hAnsi="Consolas" w:cs="Consolas"/>
          <w:color w:val="008080"/>
          <w:sz w:val="16"/>
          <w:szCs w:val="19"/>
        </w:rPr>
        <w:t>excess_ton_amt</w:t>
      </w:r>
      <w:r w:rsidRPr="00A74E10">
        <w:rPr>
          <w:rFonts w:ascii="Consolas" w:hAnsi="Consolas" w:cs="Consolas"/>
          <w:color w:val="808080"/>
          <w:sz w:val="16"/>
          <w:szCs w:val="19"/>
        </w:rPr>
        <w:t>,</w:t>
      </w:r>
    </w:p>
    <w:p w14:paraId="5408D321"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k</w:t>
      </w:r>
      <w:r w:rsidRPr="00A74E10">
        <w:rPr>
          <w:rFonts w:ascii="Consolas" w:hAnsi="Consolas" w:cs="Consolas"/>
          <w:color w:val="808080"/>
          <w:sz w:val="16"/>
          <w:szCs w:val="19"/>
        </w:rPr>
        <w:t>.</w:t>
      </w:r>
      <w:r w:rsidRPr="00A74E10">
        <w:rPr>
          <w:rFonts w:ascii="Consolas" w:hAnsi="Consolas" w:cs="Consolas"/>
          <w:color w:val="008080"/>
          <w:sz w:val="16"/>
          <w:szCs w:val="19"/>
        </w:rPr>
        <w:t>rate_eff_dt</w:t>
      </w:r>
      <w:r w:rsidRPr="00A74E10">
        <w:rPr>
          <w:rFonts w:ascii="Consolas" w:hAnsi="Consolas" w:cs="Consolas"/>
          <w:color w:val="808080"/>
          <w:sz w:val="16"/>
          <w:szCs w:val="19"/>
        </w:rPr>
        <w:t>,</w:t>
      </w:r>
    </w:p>
    <w:p w14:paraId="71986EC7"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m</w:t>
      </w:r>
      <w:r w:rsidRPr="00A74E10">
        <w:rPr>
          <w:rFonts w:ascii="Consolas" w:hAnsi="Consolas" w:cs="Consolas"/>
          <w:color w:val="808080"/>
          <w:sz w:val="16"/>
          <w:szCs w:val="19"/>
        </w:rPr>
        <w:t>.</w:t>
      </w:r>
      <w:r w:rsidRPr="00A74E10">
        <w:rPr>
          <w:rFonts w:ascii="Consolas" w:hAnsi="Consolas" w:cs="Consolas"/>
          <w:color w:val="008080"/>
          <w:sz w:val="16"/>
          <w:szCs w:val="19"/>
        </w:rPr>
        <w:t>fee_type</w:t>
      </w:r>
      <w:r w:rsidRPr="00A74E10">
        <w:rPr>
          <w:rFonts w:ascii="Consolas" w:hAnsi="Consolas" w:cs="Consolas"/>
          <w:color w:val="808080"/>
          <w:sz w:val="16"/>
          <w:szCs w:val="19"/>
        </w:rPr>
        <w:t>,</w:t>
      </w:r>
    </w:p>
    <w:p w14:paraId="7FDEC7AB"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m</w:t>
      </w:r>
      <w:r w:rsidRPr="00A74E10">
        <w:rPr>
          <w:rFonts w:ascii="Consolas" w:hAnsi="Consolas" w:cs="Consolas"/>
          <w:color w:val="808080"/>
          <w:sz w:val="16"/>
          <w:szCs w:val="19"/>
        </w:rPr>
        <w:t>.</w:t>
      </w:r>
      <w:r w:rsidRPr="00A74E10">
        <w:rPr>
          <w:rFonts w:ascii="Consolas" w:hAnsi="Consolas" w:cs="Consolas"/>
          <w:color w:val="008080"/>
          <w:sz w:val="16"/>
          <w:szCs w:val="19"/>
        </w:rPr>
        <w:t>fee_type_desc</w:t>
      </w:r>
      <w:r w:rsidRPr="00A74E10">
        <w:rPr>
          <w:rFonts w:ascii="Consolas" w:hAnsi="Consolas" w:cs="Consolas"/>
          <w:color w:val="808080"/>
          <w:sz w:val="16"/>
          <w:szCs w:val="19"/>
        </w:rPr>
        <w:t>,</w:t>
      </w:r>
    </w:p>
    <w:p w14:paraId="209EE33C"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m</w:t>
      </w:r>
      <w:r w:rsidRPr="00A74E10">
        <w:rPr>
          <w:rFonts w:ascii="Consolas" w:hAnsi="Consolas" w:cs="Consolas"/>
          <w:color w:val="808080"/>
          <w:sz w:val="16"/>
          <w:szCs w:val="19"/>
        </w:rPr>
        <w:t>.</w:t>
      </w:r>
      <w:r w:rsidRPr="00A74E10">
        <w:rPr>
          <w:rFonts w:ascii="Consolas" w:hAnsi="Consolas" w:cs="Consolas"/>
          <w:color w:val="008080"/>
          <w:sz w:val="16"/>
          <w:szCs w:val="19"/>
        </w:rPr>
        <w:t>is_locked</w:t>
      </w:r>
      <w:r w:rsidRPr="00A74E10">
        <w:rPr>
          <w:rFonts w:ascii="Consolas" w:hAnsi="Consolas" w:cs="Consolas"/>
          <w:color w:val="808080"/>
          <w:sz w:val="16"/>
          <w:szCs w:val="19"/>
        </w:rPr>
        <w:t>,</w:t>
      </w:r>
    </w:p>
    <w:p w14:paraId="0A802EDF"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CASE</w:t>
      </w:r>
    </w:p>
    <w:p w14:paraId="7292CBB8"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WHEN</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acct_fee_sk</w:t>
      </w:r>
      <w:r w:rsidRPr="00A74E10">
        <w:rPr>
          <w:rFonts w:ascii="Consolas" w:hAnsi="Consolas" w:cs="Consolas"/>
          <w:sz w:val="16"/>
          <w:szCs w:val="19"/>
        </w:rPr>
        <w:t xml:space="preserve"> </w:t>
      </w:r>
      <w:r w:rsidRPr="00A74E10">
        <w:rPr>
          <w:rFonts w:ascii="Consolas" w:hAnsi="Consolas" w:cs="Consolas"/>
          <w:color w:val="808080"/>
          <w:sz w:val="16"/>
          <w:szCs w:val="19"/>
        </w:rPr>
        <w:t>&gt;</w:t>
      </w:r>
      <w:r w:rsidRPr="00A74E10">
        <w:rPr>
          <w:rFonts w:ascii="Consolas" w:hAnsi="Consolas" w:cs="Consolas"/>
          <w:sz w:val="16"/>
          <w:szCs w:val="19"/>
        </w:rPr>
        <w:t xml:space="preserve"> 0 </w:t>
      </w:r>
      <w:r w:rsidRPr="00A74E10">
        <w:rPr>
          <w:rFonts w:ascii="Consolas" w:hAnsi="Consolas" w:cs="Consolas"/>
          <w:color w:val="0000FF"/>
          <w:sz w:val="16"/>
          <w:szCs w:val="19"/>
        </w:rPr>
        <w:t>THEN</w:t>
      </w:r>
      <w:r w:rsidRPr="00A74E10">
        <w:rPr>
          <w:rFonts w:ascii="Consolas" w:hAnsi="Consolas" w:cs="Consolas"/>
          <w:sz w:val="16"/>
          <w:szCs w:val="19"/>
        </w:rPr>
        <w:t xml:space="preserve"> 1</w:t>
      </w:r>
    </w:p>
    <w:p w14:paraId="049E4038"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ELSE</w:t>
      </w:r>
      <w:r w:rsidRPr="00A74E10">
        <w:rPr>
          <w:rFonts w:ascii="Consolas" w:hAnsi="Consolas" w:cs="Consolas"/>
          <w:sz w:val="16"/>
          <w:szCs w:val="19"/>
        </w:rPr>
        <w:t xml:space="preserve"> 0</w:t>
      </w:r>
    </w:p>
    <w:p w14:paraId="461246E3"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END</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is_fee</w:t>
      </w:r>
      <w:r w:rsidRPr="00A74E10">
        <w:rPr>
          <w:rFonts w:ascii="Consolas" w:hAnsi="Consolas" w:cs="Consolas"/>
          <w:color w:val="808080"/>
          <w:sz w:val="16"/>
          <w:szCs w:val="19"/>
        </w:rPr>
        <w:t>,</w:t>
      </w:r>
    </w:p>
    <w:p w14:paraId="46364230"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CASE</w:t>
      </w:r>
    </w:p>
    <w:p w14:paraId="2A960F78"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WHEN</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invoice_note</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00"/>
          <w:sz w:val="16"/>
          <w:szCs w:val="19"/>
        </w:rPr>
        <w:t>'@ERFONFRF@'</w:t>
      </w:r>
      <w:r w:rsidRPr="00A74E10">
        <w:rPr>
          <w:rFonts w:ascii="Consolas" w:hAnsi="Consolas" w:cs="Consolas"/>
          <w:sz w:val="16"/>
          <w:szCs w:val="19"/>
        </w:rPr>
        <w:t xml:space="preserve"> </w:t>
      </w:r>
      <w:r w:rsidRPr="00A74E10">
        <w:rPr>
          <w:rFonts w:ascii="Consolas" w:hAnsi="Consolas" w:cs="Consolas"/>
          <w:color w:val="0000FF"/>
          <w:sz w:val="16"/>
          <w:szCs w:val="19"/>
        </w:rPr>
        <w:t>THEN</w:t>
      </w:r>
      <w:r w:rsidRPr="00A74E10">
        <w:rPr>
          <w:rFonts w:ascii="Consolas" w:hAnsi="Consolas" w:cs="Consolas"/>
          <w:sz w:val="16"/>
          <w:szCs w:val="19"/>
        </w:rPr>
        <w:t xml:space="preserve"> 1</w:t>
      </w:r>
    </w:p>
    <w:p w14:paraId="59DC34E0"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ELSE</w:t>
      </w:r>
      <w:r w:rsidRPr="00A74E10">
        <w:rPr>
          <w:rFonts w:ascii="Consolas" w:hAnsi="Consolas" w:cs="Consolas"/>
          <w:sz w:val="16"/>
          <w:szCs w:val="19"/>
        </w:rPr>
        <w:t xml:space="preserve"> 0</w:t>
      </w:r>
    </w:p>
    <w:p w14:paraId="6FE55DBF"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END</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is_erf_on_frf</w:t>
      </w:r>
      <w:r w:rsidRPr="00A74E10">
        <w:rPr>
          <w:rFonts w:ascii="Consolas" w:hAnsi="Consolas" w:cs="Consolas"/>
          <w:color w:val="808080"/>
          <w:sz w:val="16"/>
          <w:szCs w:val="19"/>
        </w:rPr>
        <w:t>,</w:t>
      </w:r>
    </w:p>
    <w:p w14:paraId="4D4A6990"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f</w:t>
      </w:r>
      <w:r w:rsidRPr="00A74E10">
        <w:rPr>
          <w:rFonts w:ascii="Consolas" w:hAnsi="Consolas" w:cs="Consolas"/>
          <w:color w:val="808080"/>
          <w:sz w:val="16"/>
          <w:szCs w:val="19"/>
        </w:rPr>
        <w:t>.</w:t>
      </w:r>
      <w:r w:rsidRPr="00A74E10">
        <w:rPr>
          <w:rFonts w:ascii="Consolas" w:hAnsi="Consolas" w:cs="Consolas"/>
          <w:color w:val="008080"/>
          <w:sz w:val="16"/>
          <w:szCs w:val="19"/>
        </w:rPr>
        <w:t>original_open_dt</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site_open_dt</w:t>
      </w:r>
      <w:r w:rsidRPr="00A74E10">
        <w:rPr>
          <w:rFonts w:ascii="Consolas" w:hAnsi="Consolas" w:cs="Consolas"/>
          <w:color w:val="808080"/>
          <w:sz w:val="16"/>
          <w:szCs w:val="19"/>
        </w:rPr>
        <w:t>,</w:t>
      </w:r>
    </w:p>
    <w:p w14:paraId="3AC098D9"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f</w:t>
      </w:r>
      <w:r w:rsidRPr="00A74E10">
        <w:rPr>
          <w:rFonts w:ascii="Consolas" w:hAnsi="Consolas" w:cs="Consolas"/>
          <w:color w:val="808080"/>
          <w:sz w:val="16"/>
          <w:szCs w:val="19"/>
        </w:rPr>
        <w:t>.</w:t>
      </w:r>
      <w:r w:rsidRPr="00A74E10">
        <w:rPr>
          <w:rFonts w:ascii="Consolas" w:hAnsi="Consolas" w:cs="Consolas"/>
          <w:color w:val="008080"/>
          <w:sz w:val="16"/>
          <w:szCs w:val="19"/>
        </w:rPr>
        <w:t>contract_term</w:t>
      </w:r>
      <w:r w:rsidRPr="00A74E10">
        <w:rPr>
          <w:rFonts w:ascii="Consolas" w:hAnsi="Consolas" w:cs="Consolas"/>
          <w:color w:val="808080"/>
          <w:sz w:val="16"/>
          <w:szCs w:val="19"/>
        </w:rPr>
        <w:t>,</w:t>
      </w:r>
    </w:p>
    <w:p w14:paraId="09B48704"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f</w:t>
      </w:r>
      <w:r w:rsidRPr="00A74E10">
        <w:rPr>
          <w:rFonts w:ascii="Consolas" w:hAnsi="Consolas" w:cs="Consolas"/>
          <w:color w:val="808080"/>
          <w:sz w:val="16"/>
          <w:szCs w:val="19"/>
        </w:rPr>
        <w:t>.</w:t>
      </w:r>
      <w:r w:rsidRPr="00A74E10">
        <w:rPr>
          <w:rFonts w:ascii="Consolas" w:hAnsi="Consolas" w:cs="Consolas"/>
          <w:color w:val="008080"/>
          <w:sz w:val="16"/>
          <w:szCs w:val="19"/>
        </w:rPr>
        <w:t>contract_status</w:t>
      </w:r>
      <w:r w:rsidRPr="00A74E10">
        <w:rPr>
          <w:rFonts w:ascii="Consolas" w:hAnsi="Consolas" w:cs="Consolas"/>
          <w:color w:val="808080"/>
          <w:sz w:val="16"/>
          <w:szCs w:val="19"/>
        </w:rPr>
        <w:t>,</w:t>
      </w:r>
    </w:p>
    <w:p w14:paraId="6DAC512F"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f</w:t>
      </w:r>
      <w:r w:rsidRPr="00A74E10">
        <w:rPr>
          <w:rFonts w:ascii="Consolas" w:hAnsi="Consolas" w:cs="Consolas"/>
          <w:color w:val="808080"/>
          <w:sz w:val="16"/>
          <w:szCs w:val="19"/>
        </w:rPr>
        <w:t>.</w:t>
      </w:r>
      <w:r w:rsidRPr="00A74E10">
        <w:rPr>
          <w:rFonts w:ascii="Consolas" w:hAnsi="Consolas" w:cs="Consolas"/>
          <w:color w:val="008080"/>
          <w:sz w:val="16"/>
          <w:szCs w:val="19"/>
        </w:rPr>
        <w:t>effective_dt</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contract_start_dt</w:t>
      </w:r>
      <w:r w:rsidRPr="00A74E10">
        <w:rPr>
          <w:rFonts w:ascii="Consolas" w:hAnsi="Consolas" w:cs="Consolas"/>
          <w:color w:val="808080"/>
          <w:sz w:val="16"/>
          <w:szCs w:val="19"/>
        </w:rPr>
        <w:t>,</w:t>
      </w:r>
    </w:p>
    <w:p w14:paraId="06B362C7"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f</w:t>
      </w:r>
      <w:r w:rsidRPr="00A74E10">
        <w:rPr>
          <w:rFonts w:ascii="Consolas" w:hAnsi="Consolas" w:cs="Consolas"/>
          <w:color w:val="808080"/>
          <w:sz w:val="16"/>
          <w:szCs w:val="19"/>
        </w:rPr>
        <w:t>.</w:t>
      </w:r>
      <w:r w:rsidRPr="00A74E10">
        <w:rPr>
          <w:rFonts w:ascii="Consolas" w:hAnsi="Consolas" w:cs="Consolas"/>
          <w:color w:val="008080"/>
          <w:sz w:val="16"/>
          <w:szCs w:val="19"/>
        </w:rPr>
        <w:t>expiration_dt</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contract_end_dt</w:t>
      </w:r>
      <w:r w:rsidRPr="00A74E10">
        <w:rPr>
          <w:rFonts w:ascii="Consolas" w:hAnsi="Consolas" w:cs="Consolas"/>
          <w:color w:val="808080"/>
          <w:sz w:val="16"/>
          <w:szCs w:val="19"/>
        </w:rPr>
        <w:t>,</w:t>
      </w:r>
    </w:p>
    <w:p w14:paraId="2AE11295"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f</w:t>
      </w:r>
      <w:r w:rsidRPr="00A74E10">
        <w:rPr>
          <w:rFonts w:ascii="Consolas" w:hAnsi="Consolas" w:cs="Consolas"/>
          <w:color w:val="808080"/>
          <w:sz w:val="16"/>
          <w:szCs w:val="19"/>
        </w:rPr>
        <w:t>.</w:t>
      </w:r>
      <w:r w:rsidRPr="00A74E10">
        <w:rPr>
          <w:rFonts w:ascii="Consolas" w:hAnsi="Consolas" w:cs="Consolas"/>
          <w:color w:val="008080"/>
          <w:sz w:val="16"/>
          <w:szCs w:val="19"/>
        </w:rPr>
        <w:t>contract_nbr</w:t>
      </w:r>
      <w:r w:rsidRPr="00A74E10">
        <w:rPr>
          <w:rFonts w:ascii="Consolas" w:hAnsi="Consolas" w:cs="Consolas"/>
          <w:color w:val="808080"/>
          <w:sz w:val="16"/>
          <w:szCs w:val="19"/>
        </w:rPr>
        <w:t>,</w:t>
      </w:r>
    </w:p>
    <w:p w14:paraId="1792B101"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n</w:t>
      </w:r>
      <w:r w:rsidRPr="00A74E10">
        <w:rPr>
          <w:rFonts w:ascii="Consolas" w:hAnsi="Consolas" w:cs="Consolas"/>
          <w:color w:val="808080"/>
          <w:sz w:val="16"/>
          <w:szCs w:val="19"/>
        </w:rPr>
        <w:t>.</w:t>
      </w:r>
      <w:r w:rsidRPr="00A74E10">
        <w:rPr>
          <w:rFonts w:ascii="Consolas" w:hAnsi="Consolas" w:cs="Consolas"/>
          <w:color w:val="008080"/>
          <w:sz w:val="16"/>
          <w:szCs w:val="19"/>
        </w:rPr>
        <w:t>employee_ein</w:t>
      </w:r>
    </w:p>
    <w:p w14:paraId="719D22CA"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FROM</w:t>
      </w:r>
      <w:r w:rsidRPr="00A74E10">
        <w:rPr>
          <w:rFonts w:ascii="Consolas" w:hAnsi="Consolas" w:cs="Consolas"/>
          <w:sz w:val="16"/>
          <w:szCs w:val="19"/>
        </w:rPr>
        <w:t xml:space="preserve"> </w:t>
      </w:r>
      <w:r w:rsidRPr="00A74E10">
        <w:rPr>
          <w:rFonts w:ascii="Consolas" w:hAnsi="Consolas" w:cs="Consolas"/>
          <w:color w:val="008080"/>
          <w:sz w:val="16"/>
          <w:szCs w:val="19"/>
        </w:rPr>
        <w:t>[dbo]</w:t>
      </w:r>
      <w:r w:rsidRPr="00A74E10">
        <w:rPr>
          <w:rFonts w:ascii="Consolas" w:hAnsi="Consolas" w:cs="Consolas"/>
          <w:color w:val="808080"/>
          <w:sz w:val="16"/>
          <w:szCs w:val="19"/>
        </w:rPr>
        <w:t>.</w:t>
      </w:r>
      <w:r w:rsidRPr="00A74E10">
        <w:rPr>
          <w:rFonts w:ascii="Consolas" w:hAnsi="Consolas" w:cs="Consolas"/>
          <w:color w:val="008080"/>
          <w:sz w:val="16"/>
          <w:szCs w:val="19"/>
        </w:rPr>
        <w:t>[fact_invoice_detail]</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a</w:t>
      </w:r>
    </w:p>
    <w:p w14:paraId="344C9EC3"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INNER</w:t>
      </w:r>
      <w:r w:rsidRPr="00A74E10">
        <w:rPr>
          <w:rFonts w:ascii="Consolas" w:hAnsi="Consolas" w:cs="Consolas"/>
          <w:sz w:val="16"/>
          <w:szCs w:val="19"/>
        </w:rPr>
        <w:t xml:space="preserve"> </w:t>
      </w:r>
      <w:r w:rsidRPr="00A74E10">
        <w:rPr>
          <w:rFonts w:ascii="Consolas" w:hAnsi="Consolas" w:cs="Consolas"/>
          <w:color w:val="808080"/>
          <w:sz w:val="16"/>
          <w:szCs w:val="19"/>
        </w:rPr>
        <w:t>JOIN</w:t>
      </w:r>
      <w:r w:rsidRPr="00A74E10">
        <w:rPr>
          <w:rFonts w:ascii="Consolas" w:hAnsi="Consolas" w:cs="Consolas"/>
          <w:sz w:val="16"/>
          <w:szCs w:val="19"/>
        </w:rPr>
        <w:t xml:space="preserve"> </w:t>
      </w:r>
      <w:r w:rsidRPr="00A74E10">
        <w:rPr>
          <w:rFonts w:ascii="Consolas" w:hAnsi="Consolas" w:cs="Consolas"/>
          <w:color w:val="008080"/>
          <w:sz w:val="16"/>
          <w:szCs w:val="19"/>
        </w:rPr>
        <w:t>dbo</w:t>
      </w:r>
      <w:r w:rsidRPr="00A74E10">
        <w:rPr>
          <w:rFonts w:ascii="Consolas" w:hAnsi="Consolas" w:cs="Consolas"/>
          <w:color w:val="808080"/>
          <w:sz w:val="16"/>
          <w:szCs w:val="19"/>
        </w:rPr>
        <w:t>.</w:t>
      </w:r>
      <w:r w:rsidRPr="00A74E10">
        <w:rPr>
          <w:rFonts w:ascii="Consolas" w:hAnsi="Consolas" w:cs="Consolas"/>
          <w:color w:val="008080"/>
          <w:sz w:val="16"/>
          <w:szCs w:val="19"/>
        </w:rPr>
        <w:t>dim_corp_hier</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b</w:t>
      </w:r>
    </w:p>
    <w:p w14:paraId="7A737095"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ON</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corp_hier_sk</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b</w:t>
      </w:r>
      <w:r w:rsidRPr="00A74E10">
        <w:rPr>
          <w:rFonts w:ascii="Consolas" w:hAnsi="Consolas" w:cs="Consolas"/>
          <w:color w:val="808080"/>
          <w:sz w:val="16"/>
          <w:szCs w:val="19"/>
        </w:rPr>
        <w:t>.</w:t>
      </w:r>
      <w:r w:rsidRPr="00A74E10">
        <w:rPr>
          <w:rFonts w:ascii="Consolas" w:hAnsi="Consolas" w:cs="Consolas"/>
          <w:color w:val="008080"/>
          <w:sz w:val="16"/>
          <w:szCs w:val="19"/>
        </w:rPr>
        <w:t>corp_hier_sk</w:t>
      </w:r>
    </w:p>
    <w:p w14:paraId="39B30ADA"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INNER</w:t>
      </w:r>
      <w:r w:rsidRPr="00A74E10">
        <w:rPr>
          <w:rFonts w:ascii="Consolas" w:hAnsi="Consolas" w:cs="Consolas"/>
          <w:sz w:val="16"/>
          <w:szCs w:val="19"/>
        </w:rPr>
        <w:t xml:space="preserve"> </w:t>
      </w:r>
      <w:r w:rsidRPr="00A74E10">
        <w:rPr>
          <w:rFonts w:ascii="Consolas" w:hAnsi="Consolas" w:cs="Consolas"/>
          <w:color w:val="808080"/>
          <w:sz w:val="16"/>
          <w:szCs w:val="19"/>
        </w:rPr>
        <w:t>JOIN</w:t>
      </w:r>
      <w:r w:rsidRPr="00A74E10">
        <w:rPr>
          <w:rFonts w:ascii="Consolas" w:hAnsi="Consolas" w:cs="Consolas"/>
          <w:sz w:val="16"/>
          <w:szCs w:val="19"/>
        </w:rPr>
        <w:t xml:space="preserve"> </w:t>
      </w:r>
      <w:r w:rsidRPr="00A74E10">
        <w:rPr>
          <w:rFonts w:ascii="Consolas" w:hAnsi="Consolas" w:cs="Consolas"/>
          <w:color w:val="008080"/>
          <w:sz w:val="16"/>
          <w:szCs w:val="19"/>
        </w:rPr>
        <w:t>dbo</w:t>
      </w:r>
      <w:r w:rsidRPr="00A74E10">
        <w:rPr>
          <w:rFonts w:ascii="Consolas" w:hAnsi="Consolas" w:cs="Consolas"/>
          <w:color w:val="808080"/>
          <w:sz w:val="16"/>
          <w:szCs w:val="19"/>
        </w:rPr>
        <w:t>.</w:t>
      </w:r>
      <w:r w:rsidRPr="00A74E10">
        <w:rPr>
          <w:rFonts w:ascii="Consolas" w:hAnsi="Consolas" w:cs="Consolas"/>
          <w:color w:val="008080"/>
          <w:sz w:val="16"/>
          <w:szCs w:val="19"/>
        </w:rPr>
        <w:t>dim_acct</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c</w:t>
      </w:r>
    </w:p>
    <w:p w14:paraId="24B41774"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ON</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acct_sk</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c</w:t>
      </w:r>
      <w:r w:rsidRPr="00A74E10">
        <w:rPr>
          <w:rFonts w:ascii="Consolas" w:hAnsi="Consolas" w:cs="Consolas"/>
          <w:color w:val="808080"/>
          <w:sz w:val="16"/>
          <w:szCs w:val="19"/>
        </w:rPr>
        <w:t>.</w:t>
      </w:r>
      <w:r w:rsidRPr="00A74E10">
        <w:rPr>
          <w:rFonts w:ascii="Consolas" w:hAnsi="Consolas" w:cs="Consolas"/>
          <w:color w:val="008080"/>
          <w:sz w:val="16"/>
          <w:szCs w:val="19"/>
        </w:rPr>
        <w:t>acct_sk</w:t>
      </w:r>
    </w:p>
    <w:p w14:paraId="2BF470D8"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INNER</w:t>
      </w:r>
      <w:r w:rsidRPr="00A74E10">
        <w:rPr>
          <w:rFonts w:ascii="Consolas" w:hAnsi="Consolas" w:cs="Consolas"/>
          <w:sz w:val="16"/>
          <w:szCs w:val="19"/>
        </w:rPr>
        <w:t xml:space="preserve"> </w:t>
      </w:r>
      <w:r w:rsidRPr="00A74E10">
        <w:rPr>
          <w:rFonts w:ascii="Consolas" w:hAnsi="Consolas" w:cs="Consolas"/>
          <w:color w:val="808080"/>
          <w:sz w:val="16"/>
          <w:szCs w:val="19"/>
        </w:rPr>
        <w:t>JOIN</w:t>
      </w:r>
      <w:r w:rsidRPr="00A74E10">
        <w:rPr>
          <w:rFonts w:ascii="Consolas" w:hAnsi="Consolas" w:cs="Consolas"/>
          <w:sz w:val="16"/>
          <w:szCs w:val="19"/>
        </w:rPr>
        <w:t xml:space="preserve"> </w:t>
      </w:r>
      <w:r w:rsidRPr="00A74E10">
        <w:rPr>
          <w:rFonts w:ascii="Consolas" w:hAnsi="Consolas" w:cs="Consolas"/>
          <w:color w:val="008080"/>
          <w:sz w:val="16"/>
          <w:szCs w:val="19"/>
        </w:rPr>
        <w:t>dbo</w:t>
      </w:r>
      <w:r w:rsidRPr="00A74E10">
        <w:rPr>
          <w:rFonts w:ascii="Consolas" w:hAnsi="Consolas" w:cs="Consolas"/>
          <w:color w:val="808080"/>
          <w:sz w:val="16"/>
          <w:szCs w:val="19"/>
        </w:rPr>
        <w:t>.</w:t>
      </w:r>
      <w:r w:rsidRPr="00A74E10">
        <w:rPr>
          <w:rFonts w:ascii="Consolas" w:hAnsi="Consolas" w:cs="Consolas"/>
          <w:color w:val="008080"/>
          <w:sz w:val="16"/>
          <w:szCs w:val="19"/>
        </w:rPr>
        <w:t>dim_container_grp</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d</w:t>
      </w:r>
    </w:p>
    <w:p w14:paraId="5B99CEAE"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ON</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container_grp_sk_2</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d</w:t>
      </w:r>
      <w:r w:rsidRPr="00A74E10">
        <w:rPr>
          <w:rFonts w:ascii="Consolas" w:hAnsi="Consolas" w:cs="Consolas"/>
          <w:color w:val="808080"/>
          <w:sz w:val="16"/>
          <w:szCs w:val="19"/>
        </w:rPr>
        <w:t>.</w:t>
      </w:r>
      <w:r w:rsidRPr="00A74E10">
        <w:rPr>
          <w:rFonts w:ascii="Consolas" w:hAnsi="Consolas" w:cs="Consolas"/>
          <w:color w:val="008080"/>
          <w:sz w:val="16"/>
          <w:szCs w:val="19"/>
        </w:rPr>
        <w:t>container_grp_sk_2</w:t>
      </w:r>
    </w:p>
    <w:p w14:paraId="369ADC9A"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INNER</w:t>
      </w:r>
      <w:r w:rsidRPr="00A74E10">
        <w:rPr>
          <w:rFonts w:ascii="Consolas" w:hAnsi="Consolas" w:cs="Consolas"/>
          <w:sz w:val="16"/>
          <w:szCs w:val="19"/>
        </w:rPr>
        <w:t xml:space="preserve"> </w:t>
      </w:r>
      <w:r w:rsidRPr="00A74E10">
        <w:rPr>
          <w:rFonts w:ascii="Consolas" w:hAnsi="Consolas" w:cs="Consolas"/>
          <w:color w:val="808080"/>
          <w:sz w:val="16"/>
          <w:szCs w:val="19"/>
        </w:rPr>
        <w:t>JOIN</w:t>
      </w:r>
      <w:r w:rsidRPr="00A74E10">
        <w:rPr>
          <w:rFonts w:ascii="Consolas" w:hAnsi="Consolas" w:cs="Consolas"/>
          <w:sz w:val="16"/>
          <w:szCs w:val="19"/>
        </w:rPr>
        <w:t xml:space="preserve"> </w:t>
      </w:r>
      <w:r w:rsidRPr="00A74E10">
        <w:rPr>
          <w:rFonts w:ascii="Consolas" w:hAnsi="Consolas" w:cs="Consolas"/>
          <w:color w:val="008080"/>
          <w:sz w:val="16"/>
          <w:szCs w:val="19"/>
        </w:rPr>
        <w:t>dbo</w:t>
      </w:r>
      <w:r w:rsidRPr="00A74E10">
        <w:rPr>
          <w:rFonts w:ascii="Consolas" w:hAnsi="Consolas" w:cs="Consolas"/>
          <w:color w:val="808080"/>
          <w:sz w:val="16"/>
          <w:szCs w:val="19"/>
        </w:rPr>
        <w:t>.</w:t>
      </w:r>
      <w:r w:rsidRPr="00A74E10">
        <w:rPr>
          <w:rFonts w:ascii="Consolas" w:hAnsi="Consolas" w:cs="Consolas"/>
          <w:color w:val="008080"/>
          <w:sz w:val="16"/>
          <w:szCs w:val="19"/>
        </w:rPr>
        <w:t>dim_charge_cd</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e</w:t>
      </w:r>
    </w:p>
    <w:p w14:paraId="6E0DCF4B"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ON</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charge_cd_sk</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e</w:t>
      </w:r>
      <w:r w:rsidRPr="00A74E10">
        <w:rPr>
          <w:rFonts w:ascii="Consolas" w:hAnsi="Consolas" w:cs="Consolas"/>
          <w:color w:val="808080"/>
          <w:sz w:val="16"/>
          <w:szCs w:val="19"/>
        </w:rPr>
        <w:t>.</w:t>
      </w:r>
      <w:r w:rsidRPr="00A74E10">
        <w:rPr>
          <w:rFonts w:ascii="Consolas" w:hAnsi="Consolas" w:cs="Consolas"/>
          <w:color w:val="008080"/>
          <w:sz w:val="16"/>
          <w:szCs w:val="19"/>
        </w:rPr>
        <w:t>charge_cd_sk</w:t>
      </w:r>
    </w:p>
    <w:p w14:paraId="22D657CD"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INNER</w:t>
      </w:r>
      <w:r w:rsidRPr="00A74E10">
        <w:rPr>
          <w:rFonts w:ascii="Consolas" w:hAnsi="Consolas" w:cs="Consolas"/>
          <w:sz w:val="16"/>
          <w:szCs w:val="19"/>
        </w:rPr>
        <w:t xml:space="preserve"> </w:t>
      </w:r>
      <w:r w:rsidRPr="00A74E10">
        <w:rPr>
          <w:rFonts w:ascii="Consolas" w:hAnsi="Consolas" w:cs="Consolas"/>
          <w:color w:val="808080"/>
          <w:sz w:val="16"/>
          <w:szCs w:val="19"/>
        </w:rPr>
        <w:t>JOIN</w:t>
      </w:r>
      <w:r w:rsidRPr="00A74E10">
        <w:rPr>
          <w:rFonts w:ascii="Consolas" w:hAnsi="Consolas" w:cs="Consolas"/>
          <w:sz w:val="16"/>
          <w:szCs w:val="19"/>
        </w:rPr>
        <w:t xml:space="preserve"> </w:t>
      </w:r>
      <w:r w:rsidRPr="00A74E10">
        <w:rPr>
          <w:rFonts w:ascii="Consolas" w:hAnsi="Consolas" w:cs="Consolas"/>
          <w:color w:val="008080"/>
          <w:sz w:val="16"/>
          <w:szCs w:val="19"/>
        </w:rPr>
        <w:t>dbo</w:t>
      </w:r>
      <w:r w:rsidRPr="00A74E10">
        <w:rPr>
          <w:rFonts w:ascii="Consolas" w:hAnsi="Consolas" w:cs="Consolas"/>
          <w:color w:val="808080"/>
          <w:sz w:val="16"/>
          <w:szCs w:val="19"/>
        </w:rPr>
        <w:t>.</w:t>
      </w:r>
      <w:r w:rsidRPr="00A74E10">
        <w:rPr>
          <w:rFonts w:ascii="Consolas" w:hAnsi="Consolas" w:cs="Consolas"/>
          <w:color w:val="008080"/>
          <w:sz w:val="16"/>
          <w:szCs w:val="19"/>
        </w:rPr>
        <w:t>dim_site</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f</w:t>
      </w:r>
    </w:p>
    <w:p w14:paraId="13F30826"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ON</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site_sk</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f</w:t>
      </w:r>
      <w:r w:rsidRPr="00A74E10">
        <w:rPr>
          <w:rFonts w:ascii="Consolas" w:hAnsi="Consolas" w:cs="Consolas"/>
          <w:color w:val="808080"/>
          <w:sz w:val="16"/>
          <w:szCs w:val="19"/>
        </w:rPr>
        <w:t>.</w:t>
      </w:r>
      <w:r w:rsidRPr="00A74E10">
        <w:rPr>
          <w:rFonts w:ascii="Consolas" w:hAnsi="Consolas" w:cs="Consolas"/>
          <w:color w:val="008080"/>
          <w:sz w:val="16"/>
          <w:szCs w:val="19"/>
        </w:rPr>
        <w:t>site_sk</w:t>
      </w:r>
    </w:p>
    <w:p w14:paraId="6D8C67E1"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LEFT</w:t>
      </w:r>
      <w:r w:rsidRPr="00A74E10">
        <w:rPr>
          <w:rFonts w:ascii="Consolas" w:hAnsi="Consolas" w:cs="Consolas"/>
          <w:sz w:val="16"/>
          <w:szCs w:val="19"/>
        </w:rPr>
        <w:t xml:space="preserve"> </w:t>
      </w:r>
      <w:r w:rsidRPr="00A74E10">
        <w:rPr>
          <w:rFonts w:ascii="Consolas" w:hAnsi="Consolas" w:cs="Consolas"/>
          <w:color w:val="808080"/>
          <w:sz w:val="16"/>
          <w:szCs w:val="19"/>
        </w:rPr>
        <w:t>JOIN</w:t>
      </w:r>
      <w:r w:rsidRPr="00A74E10">
        <w:rPr>
          <w:rFonts w:ascii="Consolas" w:hAnsi="Consolas" w:cs="Consolas"/>
          <w:sz w:val="16"/>
          <w:szCs w:val="19"/>
        </w:rPr>
        <w:t xml:space="preserve"> </w:t>
      </w:r>
      <w:r w:rsidRPr="00A74E10">
        <w:rPr>
          <w:rFonts w:ascii="Consolas" w:hAnsi="Consolas" w:cs="Consolas"/>
          <w:color w:val="008080"/>
          <w:sz w:val="16"/>
          <w:szCs w:val="19"/>
        </w:rPr>
        <w:t>dbo</w:t>
      </w:r>
      <w:r w:rsidRPr="00A74E10">
        <w:rPr>
          <w:rFonts w:ascii="Consolas" w:hAnsi="Consolas" w:cs="Consolas"/>
          <w:color w:val="808080"/>
          <w:sz w:val="16"/>
          <w:szCs w:val="19"/>
        </w:rPr>
        <w:t>.</w:t>
      </w:r>
      <w:r w:rsidRPr="00A74E10">
        <w:rPr>
          <w:rFonts w:ascii="Consolas" w:hAnsi="Consolas" w:cs="Consolas"/>
          <w:color w:val="008080"/>
          <w:sz w:val="16"/>
          <w:szCs w:val="19"/>
        </w:rPr>
        <w:t>fact_landfill_detail</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g</w:t>
      </w:r>
    </w:p>
    <w:p w14:paraId="3E7A06EB"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ON</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acct_sk</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g</w:t>
      </w:r>
      <w:r w:rsidRPr="00A74E10">
        <w:rPr>
          <w:rFonts w:ascii="Consolas" w:hAnsi="Consolas" w:cs="Consolas"/>
          <w:color w:val="808080"/>
          <w:sz w:val="16"/>
          <w:szCs w:val="19"/>
        </w:rPr>
        <w:t>.</w:t>
      </w:r>
      <w:r w:rsidRPr="00A74E10">
        <w:rPr>
          <w:rFonts w:ascii="Consolas" w:hAnsi="Consolas" w:cs="Consolas"/>
          <w:color w:val="008080"/>
          <w:sz w:val="16"/>
          <w:szCs w:val="19"/>
        </w:rPr>
        <w:t>acct_sk</w:t>
      </w:r>
    </w:p>
    <w:p w14:paraId="6A6839AA"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disposal_ticket_nbr</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g</w:t>
      </w:r>
      <w:r w:rsidRPr="00A74E10">
        <w:rPr>
          <w:rFonts w:ascii="Consolas" w:hAnsi="Consolas" w:cs="Consolas"/>
          <w:color w:val="808080"/>
          <w:sz w:val="16"/>
          <w:szCs w:val="19"/>
        </w:rPr>
        <w:t>.</w:t>
      </w:r>
      <w:r w:rsidRPr="00A74E10">
        <w:rPr>
          <w:rFonts w:ascii="Consolas" w:hAnsi="Consolas" w:cs="Consolas"/>
          <w:color w:val="008080"/>
          <w:sz w:val="16"/>
          <w:szCs w:val="19"/>
        </w:rPr>
        <w:t>disposal_ticket_nbr</w:t>
      </w:r>
    </w:p>
    <w:p w14:paraId="3B7915DC"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site_sk</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g</w:t>
      </w:r>
      <w:r w:rsidRPr="00A74E10">
        <w:rPr>
          <w:rFonts w:ascii="Consolas" w:hAnsi="Consolas" w:cs="Consolas"/>
          <w:color w:val="808080"/>
          <w:sz w:val="16"/>
          <w:szCs w:val="19"/>
        </w:rPr>
        <w:t>.</w:t>
      </w:r>
      <w:r w:rsidRPr="00A74E10">
        <w:rPr>
          <w:rFonts w:ascii="Consolas" w:hAnsi="Consolas" w:cs="Consolas"/>
          <w:color w:val="008080"/>
          <w:sz w:val="16"/>
          <w:szCs w:val="19"/>
        </w:rPr>
        <w:t>site_sk</w:t>
      </w:r>
    </w:p>
    <w:p w14:paraId="2F48705D"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container_grp_sk_2</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g</w:t>
      </w:r>
      <w:r w:rsidRPr="00A74E10">
        <w:rPr>
          <w:rFonts w:ascii="Consolas" w:hAnsi="Consolas" w:cs="Consolas"/>
          <w:color w:val="808080"/>
          <w:sz w:val="16"/>
          <w:szCs w:val="19"/>
        </w:rPr>
        <w:t>.</w:t>
      </w:r>
      <w:r w:rsidRPr="00A74E10">
        <w:rPr>
          <w:rFonts w:ascii="Consolas" w:hAnsi="Consolas" w:cs="Consolas"/>
          <w:color w:val="008080"/>
          <w:sz w:val="16"/>
          <w:szCs w:val="19"/>
        </w:rPr>
        <w:t>container_grp_sk_2</w:t>
      </w:r>
    </w:p>
    <w:p w14:paraId="090B78A7"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invoice_dt_sk</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g</w:t>
      </w:r>
      <w:r w:rsidRPr="00A74E10">
        <w:rPr>
          <w:rFonts w:ascii="Consolas" w:hAnsi="Consolas" w:cs="Consolas"/>
          <w:color w:val="808080"/>
          <w:sz w:val="16"/>
          <w:szCs w:val="19"/>
        </w:rPr>
        <w:t>.</w:t>
      </w:r>
      <w:r w:rsidRPr="00A74E10">
        <w:rPr>
          <w:rFonts w:ascii="Consolas" w:hAnsi="Consolas" w:cs="Consolas"/>
          <w:color w:val="008080"/>
          <w:sz w:val="16"/>
          <w:szCs w:val="19"/>
        </w:rPr>
        <w:t>process_dt_sk</w:t>
      </w:r>
    </w:p>
    <w:p w14:paraId="1820627B"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LEFT</w:t>
      </w:r>
      <w:r w:rsidRPr="00A74E10">
        <w:rPr>
          <w:rFonts w:ascii="Consolas" w:hAnsi="Consolas" w:cs="Consolas"/>
          <w:sz w:val="16"/>
          <w:szCs w:val="19"/>
        </w:rPr>
        <w:t xml:space="preserve"> </w:t>
      </w:r>
      <w:r w:rsidRPr="00A74E10">
        <w:rPr>
          <w:rFonts w:ascii="Consolas" w:hAnsi="Consolas" w:cs="Consolas"/>
          <w:color w:val="808080"/>
          <w:sz w:val="16"/>
          <w:szCs w:val="19"/>
        </w:rPr>
        <w:t>JOIN</w:t>
      </w:r>
      <w:r w:rsidRPr="00A74E10">
        <w:rPr>
          <w:rFonts w:ascii="Consolas" w:hAnsi="Consolas" w:cs="Consolas"/>
          <w:sz w:val="16"/>
          <w:szCs w:val="19"/>
        </w:rPr>
        <w:t xml:space="preserve"> </w:t>
      </w:r>
      <w:r w:rsidRPr="00A74E10">
        <w:rPr>
          <w:rFonts w:ascii="Consolas" w:hAnsi="Consolas" w:cs="Consolas"/>
          <w:color w:val="008080"/>
          <w:sz w:val="16"/>
          <w:szCs w:val="19"/>
        </w:rPr>
        <w:t>dbo</w:t>
      </w:r>
      <w:r w:rsidRPr="00A74E10">
        <w:rPr>
          <w:rFonts w:ascii="Consolas" w:hAnsi="Consolas" w:cs="Consolas"/>
          <w:color w:val="808080"/>
          <w:sz w:val="16"/>
          <w:szCs w:val="19"/>
        </w:rPr>
        <w:t>.</w:t>
      </w:r>
      <w:r w:rsidRPr="00A74E10">
        <w:rPr>
          <w:rFonts w:ascii="Consolas" w:hAnsi="Consolas" w:cs="Consolas"/>
          <w:color w:val="008080"/>
          <w:sz w:val="16"/>
          <w:szCs w:val="19"/>
        </w:rPr>
        <w:t>fact_service_detail</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h</w:t>
      </w:r>
    </w:p>
    <w:p w14:paraId="2D6ECAEC"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ON</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container_grp_sk_2</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h</w:t>
      </w:r>
      <w:r w:rsidRPr="00A74E10">
        <w:rPr>
          <w:rFonts w:ascii="Consolas" w:hAnsi="Consolas" w:cs="Consolas"/>
          <w:color w:val="808080"/>
          <w:sz w:val="16"/>
          <w:szCs w:val="19"/>
        </w:rPr>
        <w:t>.</w:t>
      </w:r>
      <w:r w:rsidRPr="00A74E10">
        <w:rPr>
          <w:rFonts w:ascii="Consolas" w:hAnsi="Consolas" w:cs="Consolas"/>
          <w:color w:val="008080"/>
          <w:sz w:val="16"/>
          <w:szCs w:val="19"/>
        </w:rPr>
        <w:t>container_grp_sk_2</w:t>
      </w:r>
    </w:p>
    <w:p w14:paraId="0E6B8918"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service_cd_sk</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h</w:t>
      </w:r>
      <w:r w:rsidRPr="00A74E10">
        <w:rPr>
          <w:rFonts w:ascii="Consolas" w:hAnsi="Consolas" w:cs="Consolas"/>
          <w:color w:val="808080"/>
          <w:sz w:val="16"/>
          <w:szCs w:val="19"/>
        </w:rPr>
        <w:t>.</w:t>
      </w:r>
      <w:r w:rsidRPr="00A74E10">
        <w:rPr>
          <w:rFonts w:ascii="Consolas" w:hAnsi="Consolas" w:cs="Consolas"/>
          <w:color w:val="008080"/>
          <w:sz w:val="16"/>
          <w:szCs w:val="19"/>
        </w:rPr>
        <w:t>service_cd_sk</w:t>
      </w:r>
    </w:p>
    <w:p w14:paraId="4E770A86"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service_dt_sk</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h</w:t>
      </w:r>
      <w:r w:rsidRPr="00A74E10">
        <w:rPr>
          <w:rFonts w:ascii="Consolas" w:hAnsi="Consolas" w:cs="Consolas"/>
          <w:color w:val="808080"/>
          <w:sz w:val="16"/>
          <w:szCs w:val="19"/>
        </w:rPr>
        <w:t>.</w:t>
      </w:r>
      <w:r w:rsidRPr="00A74E10">
        <w:rPr>
          <w:rFonts w:ascii="Consolas" w:hAnsi="Consolas" w:cs="Consolas"/>
          <w:color w:val="008080"/>
          <w:sz w:val="16"/>
          <w:szCs w:val="19"/>
        </w:rPr>
        <w:t>service_dt_sk</w:t>
      </w:r>
    </w:p>
    <w:p w14:paraId="47DBA859"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INNER</w:t>
      </w:r>
      <w:r w:rsidRPr="00A74E10">
        <w:rPr>
          <w:rFonts w:ascii="Consolas" w:hAnsi="Consolas" w:cs="Consolas"/>
          <w:sz w:val="16"/>
          <w:szCs w:val="19"/>
        </w:rPr>
        <w:t xml:space="preserve"> </w:t>
      </w:r>
      <w:r w:rsidRPr="00A74E10">
        <w:rPr>
          <w:rFonts w:ascii="Consolas" w:hAnsi="Consolas" w:cs="Consolas"/>
          <w:color w:val="808080"/>
          <w:sz w:val="16"/>
          <w:szCs w:val="19"/>
        </w:rPr>
        <w:t>JOIN</w:t>
      </w:r>
      <w:r w:rsidRPr="00A74E10">
        <w:rPr>
          <w:rFonts w:ascii="Consolas" w:hAnsi="Consolas" w:cs="Consolas"/>
          <w:sz w:val="16"/>
          <w:szCs w:val="19"/>
        </w:rPr>
        <w:t xml:space="preserve"> </w:t>
      </w:r>
      <w:r w:rsidRPr="00A74E10">
        <w:rPr>
          <w:rFonts w:ascii="Consolas" w:hAnsi="Consolas" w:cs="Consolas"/>
          <w:color w:val="008080"/>
          <w:sz w:val="16"/>
          <w:szCs w:val="19"/>
        </w:rPr>
        <w:t>dbo</w:t>
      </w:r>
      <w:r w:rsidRPr="00A74E10">
        <w:rPr>
          <w:rFonts w:ascii="Consolas" w:hAnsi="Consolas" w:cs="Consolas"/>
          <w:color w:val="808080"/>
          <w:sz w:val="16"/>
          <w:szCs w:val="19"/>
        </w:rPr>
        <w:t>.</w:t>
      </w:r>
      <w:r w:rsidRPr="00A74E10">
        <w:rPr>
          <w:rFonts w:ascii="Consolas" w:hAnsi="Consolas" w:cs="Consolas"/>
          <w:color w:val="008080"/>
          <w:sz w:val="16"/>
          <w:szCs w:val="19"/>
        </w:rPr>
        <w:t>dim_service_cd</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i</w:t>
      </w:r>
    </w:p>
    <w:p w14:paraId="50D626DD"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ON</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service_cd_sk</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i</w:t>
      </w:r>
      <w:r w:rsidRPr="00A74E10">
        <w:rPr>
          <w:rFonts w:ascii="Consolas" w:hAnsi="Consolas" w:cs="Consolas"/>
          <w:color w:val="808080"/>
          <w:sz w:val="16"/>
          <w:szCs w:val="19"/>
        </w:rPr>
        <w:t>.</w:t>
      </w:r>
      <w:r w:rsidRPr="00A74E10">
        <w:rPr>
          <w:rFonts w:ascii="Consolas" w:hAnsi="Consolas" w:cs="Consolas"/>
          <w:color w:val="008080"/>
          <w:sz w:val="16"/>
          <w:szCs w:val="19"/>
        </w:rPr>
        <w:t>service_cd_sk</w:t>
      </w:r>
    </w:p>
    <w:p w14:paraId="429DBF88"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LEFT</w:t>
      </w:r>
      <w:r w:rsidRPr="00A74E10">
        <w:rPr>
          <w:rFonts w:ascii="Consolas" w:hAnsi="Consolas" w:cs="Consolas"/>
          <w:sz w:val="16"/>
          <w:szCs w:val="19"/>
        </w:rPr>
        <w:t xml:space="preserve"> </w:t>
      </w:r>
      <w:r w:rsidRPr="00A74E10">
        <w:rPr>
          <w:rFonts w:ascii="Consolas" w:hAnsi="Consolas" w:cs="Consolas"/>
          <w:color w:val="808080"/>
          <w:sz w:val="16"/>
          <w:szCs w:val="19"/>
        </w:rPr>
        <w:t>JOIN</w:t>
      </w:r>
      <w:r w:rsidRPr="00A74E10">
        <w:rPr>
          <w:rFonts w:ascii="Consolas" w:hAnsi="Consolas" w:cs="Consolas"/>
          <w:color w:val="0000FF"/>
          <w:sz w:val="16"/>
          <w:szCs w:val="19"/>
        </w:rPr>
        <w:t xml:space="preserve"> </w:t>
      </w:r>
      <w:r w:rsidRPr="00A74E10">
        <w:rPr>
          <w:rFonts w:ascii="Consolas" w:hAnsi="Consolas" w:cs="Consolas"/>
          <w:color w:val="808080"/>
          <w:sz w:val="16"/>
          <w:szCs w:val="19"/>
        </w:rPr>
        <w:t>(</w:t>
      </w:r>
      <w:r w:rsidRPr="00A74E10">
        <w:rPr>
          <w:rFonts w:ascii="Consolas" w:hAnsi="Consolas" w:cs="Consolas"/>
          <w:color w:val="0000FF"/>
          <w:sz w:val="16"/>
          <w:szCs w:val="19"/>
        </w:rPr>
        <w:t>SELECT</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acct_sk</w:t>
      </w:r>
      <w:r w:rsidRPr="00A74E10">
        <w:rPr>
          <w:rFonts w:ascii="Consolas" w:hAnsi="Consolas" w:cs="Consolas"/>
          <w:color w:val="808080"/>
          <w:sz w:val="16"/>
          <w:szCs w:val="19"/>
        </w:rPr>
        <w:t>,</w:t>
      </w:r>
    </w:p>
    <w:p w14:paraId="38C996AE"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site_sk</w:t>
      </w:r>
      <w:r w:rsidRPr="00A74E10">
        <w:rPr>
          <w:rFonts w:ascii="Consolas" w:hAnsi="Consolas" w:cs="Consolas"/>
          <w:color w:val="808080"/>
          <w:sz w:val="16"/>
          <w:szCs w:val="19"/>
        </w:rPr>
        <w:t>,</w:t>
      </w:r>
    </w:p>
    <w:p w14:paraId="28A6559F"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container_grp_sk</w:t>
      </w:r>
      <w:r w:rsidRPr="00A74E10">
        <w:rPr>
          <w:rFonts w:ascii="Consolas" w:hAnsi="Consolas" w:cs="Consolas"/>
          <w:color w:val="808080"/>
          <w:sz w:val="16"/>
          <w:szCs w:val="19"/>
        </w:rPr>
        <w:t>,</w:t>
      </w:r>
    </w:p>
    <w:p w14:paraId="102F8863"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sales_activity_period_sk</w:t>
      </w:r>
      <w:r w:rsidRPr="00A74E10">
        <w:rPr>
          <w:rFonts w:ascii="Consolas" w:hAnsi="Consolas" w:cs="Consolas"/>
          <w:color w:val="808080"/>
          <w:sz w:val="16"/>
          <w:szCs w:val="19"/>
        </w:rPr>
        <w:t>,</w:t>
      </w:r>
    </w:p>
    <w:p w14:paraId="0A8FE65B"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b</w:t>
      </w:r>
      <w:r w:rsidRPr="00A74E10">
        <w:rPr>
          <w:rFonts w:ascii="Consolas" w:hAnsi="Consolas" w:cs="Consolas"/>
          <w:color w:val="808080"/>
          <w:sz w:val="16"/>
          <w:szCs w:val="19"/>
        </w:rPr>
        <w:t>.</w:t>
      </w:r>
      <w:r w:rsidRPr="00A74E10">
        <w:rPr>
          <w:rFonts w:ascii="Consolas" w:hAnsi="Consolas" w:cs="Consolas"/>
          <w:color w:val="008080"/>
          <w:sz w:val="16"/>
          <w:szCs w:val="19"/>
        </w:rPr>
        <w:t>txn_cd</w:t>
      </w:r>
      <w:r w:rsidRPr="00A74E10">
        <w:rPr>
          <w:rFonts w:ascii="Consolas" w:hAnsi="Consolas" w:cs="Consolas"/>
          <w:color w:val="808080"/>
          <w:sz w:val="16"/>
          <w:szCs w:val="19"/>
        </w:rPr>
        <w:t>,</w:t>
      </w:r>
    </w:p>
    <w:p w14:paraId="4D84E0DD"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b</w:t>
      </w:r>
      <w:r w:rsidRPr="00A74E10">
        <w:rPr>
          <w:rFonts w:ascii="Consolas" w:hAnsi="Consolas" w:cs="Consolas"/>
          <w:color w:val="808080"/>
          <w:sz w:val="16"/>
          <w:szCs w:val="19"/>
        </w:rPr>
        <w:t>.</w:t>
      </w:r>
      <w:r w:rsidRPr="00A74E10">
        <w:rPr>
          <w:rFonts w:ascii="Consolas" w:hAnsi="Consolas" w:cs="Consolas"/>
          <w:color w:val="008080"/>
          <w:sz w:val="16"/>
          <w:szCs w:val="19"/>
        </w:rPr>
        <w:t>reason_cd</w:t>
      </w:r>
      <w:r w:rsidRPr="00A74E10">
        <w:rPr>
          <w:rFonts w:ascii="Consolas" w:hAnsi="Consolas" w:cs="Consolas"/>
          <w:color w:val="808080"/>
          <w:sz w:val="16"/>
          <w:szCs w:val="19"/>
        </w:rPr>
        <w:t>,</w:t>
      </w:r>
    </w:p>
    <w:p w14:paraId="7DB353C6"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b</w:t>
      </w:r>
      <w:r w:rsidRPr="00A74E10">
        <w:rPr>
          <w:rFonts w:ascii="Consolas" w:hAnsi="Consolas" w:cs="Consolas"/>
          <w:color w:val="808080"/>
          <w:sz w:val="16"/>
          <w:szCs w:val="19"/>
        </w:rPr>
        <w:t>.</w:t>
      </w:r>
      <w:r w:rsidRPr="00A74E10">
        <w:rPr>
          <w:rFonts w:ascii="Consolas" w:hAnsi="Consolas" w:cs="Consolas"/>
          <w:color w:val="008080"/>
          <w:sz w:val="16"/>
          <w:szCs w:val="19"/>
        </w:rPr>
        <w:t>txn_reason_desc</w:t>
      </w:r>
      <w:r w:rsidRPr="00A74E10">
        <w:rPr>
          <w:rFonts w:ascii="Consolas" w:hAnsi="Consolas" w:cs="Consolas"/>
          <w:color w:val="808080"/>
          <w:sz w:val="16"/>
          <w:szCs w:val="19"/>
        </w:rPr>
        <w:t>,</w:t>
      </w:r>
    </w:p>
    <w:p w14:paraId="63A1DCCC"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8080"/>
          <w:sz w:val="16"/>
          <w:szCs w:val="19"/>
        </w:rPr>
        <w:t>c</w:t>
      </w:r>
      <w:r w:rsidRPr="00A74E10">
        <w:rPr>
          <w:rFonts w:ascii="Consolas" w:hAnsi="Consolas" w:cs="Consolas"/>
          <w:color w:val="808080"/>
          <w:sz w:val="16"/>
          <w:szCs w:val="19"/>
        </w:rPr>
        <w:t>.</w:t>
      </w:r>
      <w:r w:rsidRPr="00A74E10">
        <w:rPr>
          <w:rFonts w:ascii="Consolas" w:hAnsi="Consolas" w:cs="Consolas"/>
          <w:color w:val="008080"/>
          <w:sz w:val="16"/>
          <w:szCs w:val="19"/>
        </w:rPr>
        <w:t>competitor_nm</w:t>
      </w:r>
    </w:p>
    <w:p w14:paraId="53A06057"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FROM</w:t>
      </w:r>
      <w:r w:rsidRPr="00A74E10">
        <w:rPr>
          <w:rFonts w:ascii="Consolas" w:hAnsi="Consolas" w:cs="Consolas"/>
          <w:sz w:val="16"/>
          <w:szCs w:val="19"/>
        </w:rPr>
        <w:t xml:space="preserve"> </w:t>
      </w:r>
      <w:r w:rsidRPr="00A74E10">
        <w:rPr>
          <w:rFonts w:ascii="Consolas" w:hAnsi="Consolas" w:cs="Consolas"/>
          <w:color w:val="008080"/>
          <w:sz w:val="16"/>
          <w:szCs w:val="19"/>
        </w:rPr>
        <w:t>dbo</w:t>
      </w:r>
      <w:r w:rsidRPr="00A74E10">
        <w:rPr>
          <w:rFonts w:ascii="Consolas" w:hAnsi="Consolas" w:cs="Consolas"/>
          <w:color w:val="808080"/>
          <w:sz w:val="16"/>
          <w:szCs w:val="19"/>
        </w:rPr>
        <w:t>.</w:t>
      </w:r>
      <w:r w:rsidRPr="00A74E10">
        <w:rPr>
          <w:rFonts w:ascii="Consolas" w:hAnsi="Consolas" w:cs="Consolas"/>
          <w:color w:val="008080"/>
          <w:sz w:val="16"/>
          <w:szCs w:val="19"/>
        </w:rPr>
        <w:t>fact_sales_activity</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a</w:t>
      </w:r>
    </w:p>
    <w:p w14:paraId="4A9CC877"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INNER</w:t>
      </w:r>
      <w:r w:rsidRPr="00A74E10">
        <w:rPr>
          <w:rFonts w:ascii="Consolas" w:hAnsi="Consolas" w:cs="Consolas"/>
          <w:sz w:val="16"/>
          <w:szCs w:val="19"/>
        </w:rPr>
        <w:t xml:space="preserve"> </w:t>
      </w:r>
      <w:r w:rsidRPr="00A74E10">
        <w:rPr>
          <w:rFonts w:ascii="Consolas" w:hAnsi="Consolas" w:cs="Consolas"/>
          <w:color w:val="808080"/>
          <w:sz w:val="16"/>
          <w:szCs w:val="19"/>
        </w:rPr>
        <w:t>JOIN</w:t>
      </w:r>
      <w:r w:rsidRPr="00A74E10">
        <w:rPr>
          <w:rFonts w:ascii="Consolas" w:hAnsi="Consolas" w:cs="Consolas"/>
          <w:sz w:val="16"/>
          <w:szCs w:val="19"/>
        </w:rPr>
        <w:t xml:space="preserve"> </w:t>
      </w:r>
      <w:r w:rsidRPr="00A74E10">
        <w:rPr>
          <w:rFonts w:ascii="Consolas" w:hAnsi="Consolas" w:cs="Consolas"/>
          <w:color w:val="008080"/>
          <w:sz w:val="16"/>
          <w:szCs w:val="19"/>
        </w:rPr>
        <w:t>dbo</w:t>
      </w:r>
      <w:r w:rsidRPr="00A74E10">
        <w:rPr>
          <w:rFonts w:ascii="Consolas" w:hAnsi="Consolas" w:cs="Consolas"/>
          <w:color w:val="808080"/>
          <w:sz w:val="16"/>
          <w:szCs w:val="19"/>
        </w:rPr>
        <w:t>.</w:t>
      </w:r>
      <w:r w:rsidRPr="00A74E10">
        <w:rPr>
          <w:rFonts w:ascii="Consolas" w:hAnsi="Consolas" w:cs="Consolas"/>
          <w:color w:val="008080"/>
          <w:sz w:val="16"/>
          <w:szCs w:val="19"/>
        </w:rPr>
        <w:t>dim_txn_reason_cd</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b</w:t>
      </w:r>
    </w:p>
    <w:p w14:paraId="7BC3556B"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ON</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color w:val="008080"/>
          <w:sz w:val="16"/>
          <w:szCs w:val="19"/>
        </w:rPr>
        <w:t>txn_reason_cd_sk</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b</w:t>
      </w:r>
      <w:r w:rsidRPr="00A74E10">
        <w:rPr>
          <w:rFonts w:ascii="Consolas" w:hAnsi="Consolas" w:cs="Consolas"/>
          <w:color w:val="808080"/>
          <w:sz w:val="16"/>
          <w:szCs w:val="19"/>
        </w:rPr>
        <w:t>.</w:t>
      </w:r>
      <w:r w:rsidRPr="00A74E10">
        <w:rPr>
          <w:rFonts w:ascii="Consolas" w:hAnsi="Consolas" w:cs="Consolas"/>
          <w:color w:val="008080"/>
          <w:sz w:val="16"/>
          <w:szCs w:val="19"/>
        </w:rPr>
        <w:t>txn_reason_cd_sk</w:t>
      </w:r>
    </w:p>
    <w:p w14:paraId="0FB0E20F"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INNER</w:t>
      </w:r>
      <w:r w:rsidRPr="00A74E10">
        <w:rPr>
          <w:rFonts w:ascii="Consolas" w:hAnsi="Consolas" w:cs="Consolas"/>
          <w:sz w:val="16"/>
          <w:szCs w:val="19"/>
        </w:rPr>
        <w:t xml:space="preserve"> </w:t>
      </w:r>
      <w:r w:rsidRPr="00A74E10">
        <w:rPr>
          <w:rFonts w:ascii="Consolas" w:hAnsi="Consolas" w:cs="Consolas"/>
          <w:color w:val="808080"/>
          <w:sz w:val="16"/>
          <w:szCs w:val="19"/>
        </w:rPr>
        <w:t>JOIN</w:t>
      </w:r>
      <w:r w:rsidRPr="00A74E10">
        <w:rPr>
          <w:rFonts w:ascii="Consolas" w:hAnsi="Consolas" w:cs="Consolas"/>
          <w:sz w:val="16"/>
          <w:szCs w:val="19"/>
        </w:rPr>
        <w:t xml:space="preserve"> </w:t>
      </w:r>
      <w:r w:rsidRPr="00A74E10">
        <w:rPr>
          <w:rFonts w:ascii="Consolas" w:hAnsi="Consolas" w:cs="Consolas"/>
          <w:color w:val="008080"/>
          <w:sz w:val="16"/>
          <w:szCs w:val="19"/>
        </w:rPr>
        <w:t>dbo</w:t>
      </w:r>
      <w:r w:rsidRPr="00A74E10">
        <w:rPr>
          <w:rFonts w:ascii="Consolas" w:hAnsi="Consolas" w:cs="Consolas"/>
          <w:color w:val="808080"/>
          <w:sz w:val="16"/>
          <w:szCs w:val="19"/>
        </w:rPr>
        <w:t>.</w:t>
      </w:r>
      <w:r w:rsidRPr="00A74E10">
        <w:rPr>
          <w:rFonts w:ascii="Consolas" w:hAnsi="Consolas" w:cs="Consolas"/>
          <w:color w:val="008080"/>
          <w:sz w:val="16"/>
          <w:szCs w:val="19"/>
        </w:rPr>
        <w:t>dim_competitor</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c</w:t>
      </w:r>
    </w:p>
    <w:p w14:paraId="0FDD1A6A"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ON</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competitor_sk</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c</w:t>
      </w:r>
      <w:r w:rsidRPr="00A74E10">
        <w:rPr>
          <w:rFonts w:ascii="Consolas" w:hAnsi="Consolas" w:cs="Consolas"/>
          <w:color w:val="808080"/>
          <w:sz w:val="16"/>
          <w:szCs w:val="19"/>
        </w:rPr>
        <w:t>.</w:t>
      </w:r>
      <w:r w:rsidRPr="00A74E10">
        <w:rPr>
          <w:rFonts w:ascii="Consolas" w:hAnsi="Consolas" w:cs="Consolas"/>
          <w:color w:val="008080"/>
          <w:sz w:val="16"/>
          <w:szCs w:val="19"/>
        </w:rPr>
        <w:t>competitor_sk</w:t>
      </w:r>
    </w:p>
    <w:p w14:paraId="304B1A7E"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WHERE</w:t>
      </w:r>
      <w:r w:rsidRPr="00A74E10">
        <w:rPr>
          <w:rFonts w:ascii="Consolas" w:hAnsi="Consolas" w:cs="Consolas"/>
          <w:sz w:val="16"/>
          <w:szCs w:val="19"/>
        </w:rPr>
        <w:t xml:space="preserve"> </w:t>
      </w:r>
      <w:r w:rsidRPr="00A74E10">
        <w:rPr>
          <w:rFonts w:ascii="Consolas" w:hAnsi="Consolas" w:cs="Consolas"/>
          <w:color w:val="008080"/>
          <w:sz w:val="16"/>
          <w:szCs w:val="19"/>
        </w:rPr>
        <w:t>b</w:t>
      </w:r>
      <w:r w:rsidRPr="00A74E10">
        <w:rPr>
          <w:rFonts w:ascii="Consolas" w:hAnsi="Consolas" w:cs="Consolas"/>
          <w:color w:val="808080"/>
          <w:sz w:val="16"/>
          <w:szCs w:val="19"/>
        </w:rPr>
        <w:t>.</w:t>
      </w:r>
      <w:r w:rsidRPr="00A74E10">
        <w:rPr>
          <w:rFonts w:ascii="Consolas" w:hAnsi="Consolas" w:cs="Consolas"/>
          <w:color w:val="008080"/>
          <w:sz w:val="16"/>
          <w:szCs w:val="19"/>
        </w:rPr>
        <w:t>txn_cd</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1</w:t>
      </w:r>
    </w:p>
    <w:p w14:paraId="4C442046"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is_deleted</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0</w:t>
      </w:r>
    </w:p>
    <w:p w14:paraId="6C9708B9"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is_updated</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0</w:t>
      </w:r>
    </w:p>
    <w:p w14:paraId="7936A59A"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is_merged</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0</w:t>
      </w:r>
    </w:p>
    <w:p w14:paraId="407C03A6"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is_split</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0</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j</w:t>
      </w:r>
    </w:p>
    <w:p w14:paraId="70A4D723"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ON</w:t>
      </w:r>
      <w:r w:rsidRPr="00A74E10">
        <w:rPr>
          <w:rFonts w:ascii="Consolas" w:hAnsi="Consolas" w:cs="Consolas"/>
          <w:sz w:val="16"/>
          <w:szCs w:val="19"/>
        </w:rPr>
        <w:t xml:space="preserve"> </w:t>
      </w:r>
      <w:r w:rsidRPr="00A74E10">
        <w:rPr>
          <w:rFonts w:ascii="Consolas" w:hAnsi="Consolas" w:cs="Consolas"/>
          <w:color w:val="FF00FF"/>
          <w:sz w:val="16"/>
          <w:szCs w:val="19"/>
        </w:rPr>
        <w:t>Datepart</w:t>
      </w:r>
      <w:r w:rsidRPr="00A74E10">
        <w:rPr>
          <w:rFonts w:ascii="Consolas" w:hAnsi="Consolas" w:cs="Consolas"/>
          <w:color w:val="0000FF"/>
          <w:sz w:val="16"/>
          <w:szCs w:val="19"/>
        </w:rPr>
        <w:t xml:space="preserve"> </w:t>
      </w:r>
      <w:r w:rsidRPr="00A74E10">
        <w:rPr>
          <w:rFonts w:ascii="Consolas" w:hAnsi="Consolas" w:cs="Consolas"/>
          <w:color w:val="808080"/>
          <w:sz w:val="16"/>
          <w:szCs w:val="19"/>
        </w:rPr>
        <w:t>(</w:t>
      </w:r>
      <w:r w:rsidRPr="00A74E10">
        <w:rPr>
          <w:rFonts w:ascii="Consolas" w:hAnsi="Consolas" w:cs="Consolas"/>
          <w:color w:val="FF00FF"/>
          <w:sz w:val="16"/>
          <w:szCs w:val="19"/>
        </w:rPr>
        <w:t>year</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d</w:t>
      </w:r>
      <w:r w:rsidRPr="00A74E10">
        <w:rPr>
          <w:rFonts w:ascii="Consolas" w:hAnsi="Consolas" w:cs="Consolas"/>
          <w:color w:val="808080"/>
          <w:sz w:val="16"/>
          <w:szCs w:val="19"/>
        </w:rPr>
        <w:t>.</w:t>
      </w:r>
      <w:r w:rsidRPr="00A74E10">
        <w:rPr>
          <w:rFonts w:ascii="Consolas" w:hAnsi="Consolas" w:cs="Consolas"/>
          <w:color w:val="008080"/>
          <w:sz w:val="16"/>
          <w:szCs w:val="19"/>
        </w:rPr>
        <w:t>orig_start_dt</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100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FF"/>
          <w:sz w:val="16"/>
          <w:szCs w:val="19"/>
        </w:rPr>
        <w:t>Datepart</w:t>
      </w:r>
      <w:r w:rsidRPr="00A74E10">
        <w:rPr>
          <w:rFonts w:ascii="Consolas" w:hAnsi="Consolas" w:cs="Consolas"/>
          <w:color w:val="808080"/>
          <w:sz w:val="16"/>
          <w:szCs w:val="19"/>
        </w:rPr>
        <w:t>(</w:t>
      </w:r>
      <w:r w:rsidRPr="00A74E10">
        <w:rPr>
          <w:rFonts w:ascii="Consolas" w:hAnsi="Consolas" w:cs="Consolas"/>
          <w:color w:val="FF00FF"/>
          <w:sz w:val="16"/>
          <w:szCs w:val="19"/>
        </w:rPr>
        <w:t>month</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d</w:t>
      </w:r>
      <w:r w:rsidRPr="00A74E10">
        <w:rPr>
          <w:rFonts w:ascii="Consolas" w:hAnsi="Consolas" w:cs="Consolas"/>
          <w:color w:val="808080"/>
          <w:sz w:val="16"/>
          <w:szCs w:val="19"/>
        </w:rPr>
        <w:t>.</w:t>
      </w:r>
      <w:r w:rsidRPr="00A74E10">
        <w:rPr>
          <w:rFonts w:ascii="Consolas" w:hAnsi="Consolas" w:cs="Consolas"/>
          <w:color w:val="008080"/>
          <w:sz w:val="16"/>
          <w:szCs w:val="19"/>
        </w:rPr>
        <w:t>orig_start_dt</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j</w:t>
      </w:r>
      <w:r w:rsidRPr="00A74E10">
        <w:rPr>
          <w:rFonts w:ascii="Consolas" w:hAnsi="Consolas" w:cs="Consolas"/>
          <w:color w:val="808080"/>
          <w:sz w:val="16"/>
          <w:szCs w:val="19"/>
        </w:rPr>
        <w:t>.</w:t>
      </w:r>
      <w:r w:rsidRPr="00A74E10">
        <w:rPr>
          <w:rFonts w:ascii="Consolas" w:hAnsi="Consolas" w:cs="Consolas"/>
          <w:color w:val="008080"/>
          <w:sz w:val="16"/>
          <w:szCs w:val="19"/>
        </w:rPr>
        <w:t>sales_activity_period_sk</w:t>
      </w:r>
    </w:p>
    <w:p w14:paraId="7EDE3FC4"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acct_sk</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j</w:t>
      </w:r>
      <w:r w:rsidRPr="00A74E10">
        <w:rPr>
          <w:rFonts w:ascii="Consolas" w:hAnsi="Consolas" w:cs="Consolas"/>
          <w:color w:val="808080"/>
          <w:sz w:val="16"/>
          <w:szCs w:val="19"/>
        </w:rPr>
        <w:t>.</w:t>
      </w:r>
      <w:r w:rsidRPr="00A74E10">
        <w:rPr>
          <w:rFonts w:ascii="Consolas" w:hAnsi="Consolas" w:cs="Consolas"/>
          <w:color w:val="008080"/>
          <w:sz w:val="16"/>
          <w:szCs w:val="19"/>
        </w:rPr>
        <w:t>acct_sk</w:t>
      </w:r>
    </w:p>
    <w:p w14:paraId="2F412B54"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site_sk</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j</w:t>
      </w:r>
      <w:r w:rsidRPr="00A74E10">
        <w:rPr>
          <w:rFonts w:ascii="Consolas" w:hAnsi="Consolas" w:cs="Consolas"/>
          <w:color w:val="808080"/>
          <w:sz w:val="16"/>
          <w:szCs w:val="19"/>
        </w:rPr>
        <w:t>.</w:t>
      </w:r>
      <w:r w:rsidRPr="00A74E10">
        <w:rPr>
          <w:rFonts w:ascii="Consolas" w:hAnsi="Consolas" w:cs="Consolas"/>
          <w:color w:val="008080"/>
          <w:sz w:val="16"/>
          <w:szCs w:val="19"/>
        </w:rPr>
        <w:t>site_sk</w:t>
      </w:r>
    </w:p>
    <w:p w14:paraId="7228095C"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container_grp_sk_2</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j</w:t>
      </w:r>
      <w:r w:rsidRPr="00A74E10">
        <w:rPr>
          <w:rFonts w:ascii="Consolas" w:hAnsi="Consolas" w:cs="Consolas"/>
          <w:color w:val="808080"/>
          <w:sz w:val="16"/>
          <w:szCs w:val="19"/>
        </w:rPr>
        <w:t>.</w:t>
      </w:r>
      <w:r w:rsidRPr="00A74E10">
        <w:rPr>
          <w:rFonts w:ascii="Consolas" w:hAnsi="Consolas" w:cs="Consolas"/>
          <w:color w:val="008080"/>
          <w:sz w:val="16"/>
          <w:szCs w:val="19"/>
        </w:rPr>
        <w:t>container_grp_sk</w:t>
      </w:r>
    </w:p>
    <w:p w14:paraId="04FBF215"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LEFT</w:t>
      </w:r>
      <w:r w:rsidRPr="00A74E10">
        <w:rPr>
          <w:rFonts w:ascii="Consolas" w:hAnsi="Consolas" w:cs="Consolas"/>
          <w:sz w:val="16"/>
          <w:szCs w:val="19"/>
        </w:rPr>
        <w:t xml:space="preserve"> </w:t>
      </w:r>
      <w:r w:rsidRPr="00A74E10">
        <w:rPr>
          <w:rFonts w:ascii="Consolas" w:hAnsi="Consolas" w:cs="Consolas"/>
          <w:color w:val="808080"/>
          <w:sz w:val="16"/>
          <w:szCs w:val="19"/>
        </w:rPr>
        <w:t>JOIN</w:t>
      </w:r>
      <w:r w:rsidRPr="00A74E10">
        <w:rPr>
          <w:rFonts w:ascii="Consolas" w:hAnsi="Consolas" w:cs="Consolas"/>
          <w:sz w:val="16"/>
          <w:szCs w:val="19"/>
        </w:rPr>
        <w:t xml:space="preserve"> </w:t>
      </w:r>
      <w:r w:rsidRPr="00A74E10">
        <w:rPr>
          <w:rFonts w:ascii="Consolas" w:hAnsi="Consolas" w:cs="Consolas"/>
          <w:color w:val="008080"/>
          <w:sz w:val="16"/>
          <w:szCs w:val="19"/>
        </w:rPr>
        <w:t>dbo</w:t>
      </w:r>
      <w:r w:rsidRPr="00A74E10">
        <w:rPr>
          <w:rFonts w:ascii="Consolas" w:hAnsi="Consolas" w:cs="Consolas"/>
          <w:color w:val="808080"/>
          <w:sz w:val="16"/>
          <w:szCs w:val="19"/>
        </w:rPr>
        <w:t>.</w:t>
      </w:r>
      <w:r w:rsidRPr="00A74E10">
        <w:rPr>
          <w:rFonts w:ascii="Consolas" w:hAnsi="Consolas" w:cs="Consolas"/>
          <w:color w:val="008080"/>
          <w:sz w:val="16"/>
          <w:szCs w:val="19"/>
        </w:rPr>
        <w:t>dim_rate_hist</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k</w:t>
      </w:r>
    </w:p>
    <w:p w14:paraId="5082B338"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ON</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rate_sk</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k</w:t>
      </w:r>
      <w:r w:rsidRPr="00A74E10">
        <w:rPr>
          <w:rFonts w:ascii="Consolas" w:hAnsi="Consolas" w:cs="Consolas"/>
          <w:color w:val="808080"/>
          <w:sz w:val="16"/>
          <w:szCs w:val="19"/>
        </w:rPr>
        <w:t>.</w:t>
      </w:r>
      <w:r w:rsidRPr="00A74E10">
        <w:rPr>
          <w:rFonts w:ascii="Consolas" w:hAnsi="Consolas" w:cs="Consolas"/>
          <w:color w:val="008080"/>
          <w:sz w:val="16"/>
          <w:szCs w:val="19"/>
        </w:rPr>
        <w:t>rate_sk</w:t>
      </w:r>
    </w:p>
    <w:p w14:paraId="41224FE6"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LEFT</w:t>
      </w:r>
      <w:r w:rsidRPr="00A74E10">
        <w:rPr>
          <w:rFonts w:ascii="Consolas" w:hAnsi="Consolas" w:cs="Consolas"/>
          <w:sz w:val="16"/>
          <w:szCs w:val="19"/>
        </w:rPr>
        <w:t xml:space="preserve"> </w:t>
      </w:r>
      <w:r w:rsidRPr="00A74E10">
        <w:rPr>
          <w:rFonts w:ascii="Consolas" w:hAnsi="Consolas" w:cs="Consolas"/>
          <w:color w:val="808080"/>
          <w:sz w:val="16"/>
          <w:szCs w:val="19"/>
        </w:rPr>
        <w:t>JOIN</w:t>
      </w:r>
      <w:r w:rsidRPr="00A74E10">
        <w:rPr>
          <w:rFonts w:ascii="Consolas" w:hAnsi="Consolas" w:cs="Consolas"/>
          <w:sz w:val="16"/>
          <w:szCs w:val="19"/>
        </w:rPr>
        <w:t xml:space="preserve"> </w:t>
      </w:r>
      <w:r w:rsidRPr="00A74E10">
        <w:rPr>
          <w:rFonts w:ascii="Consolas" w:hAnsi="Consolas" w:cs="Consolas"/>
          <w:color w:val="008080"/>
          <w:sz w:val="16"/>
          <w:szCs w:val="19"/>
        </w:rPr>
        <w:t>dbo</w:t>
      </w:r>
      <w:r w:rsidRPr="00A74E10">
        <w:rPr>
          <w:rFonts w:ascii="Consolas" w:hAnsi="Consolas" w:cs="Consolas"/>
          <w:color w:val="808080"/>
          <w:sz w:val="16"/>
          <w:szCs w:val="19"/>
        </w:rPr>
        <w:t>.</w:t>
      </w:r>
      <w:r w:rsidRPr="00A74E10">
        <w:rPr>
          <w:rFonts w:ascii="Consolas" w:hAnsi="Consolas" w:cs="Consolas"/>
          <w:color w:val="008080"/>
          <w:sz w:val="16"/>
          <w:szCs w:val="19"/>
        </w:rPr>
        <w:t>dim_acct_fee</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m</w:t>
      </w:r>
    </w:p>
    <w:p w14:paraId="5C5FFB40"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ON</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acct_fee_sk</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m</w:t>
      </w:r>
      <w:r w:rsidRPr="00A74E10">
        <w:rPr>
          <w:rFonts w:ascii="Consolas" w:hAnsi="Consolas" w:cs="Consolas"/>
          <w:color w:val="808080"/>
          <w:sz w:val="16"/>
          <w:szCs w:val="19"/>
        </w:rPr>
        <w:t>.</w:t>
      </w:r>
      <w:r w:rsidRPr="00A74E10">
        <w:rPr>
          <w:rFonts w:ascii="Consolas" w:hAnsi="Consolas" w:cs="Consolas"/>
          <w:color w:val="008080"/>
          <w:sz w:val="16"/>
          <w:szCs w:val="19"/>
        </w:rPr>
        <w:t>acct_fee_sk</w:t>
      </w:r>
    </w:p>
    <w:p w14:paraId="6936B824"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LEFT</w:t>
      </w:r>
      <w:r w:rsidRPr="00A74E10">
        <w:rPr>
          <w:rFonts w:ascii="Consolas" w:hAnsi="Consolas" w:cs="Consolas"/>
          <w:sz w:val="16"/>
          <w:szCs w:val="19"/>
        </w:rPr>
        <w:t xml:space="preserve"> </w:t>
      </w:r>
      <w:r w:rsidRPr="00A74E10">
        <w:rPr>
          <w:rFonts w:ascii="Consolas" w:hAnsi="Consolas" w:cs="Consolas"/>
          <w:color w:val="808080"/>
          <w:sz w:val="16"/>
          <w:szCs w:val="19"/>
        </w:rPr>
        <w:t>JOIN</w:t>
      </w:r>
      <w:r w:rsidRPr="00A74E10">
        <w:rPr>
          <w:rFonts w:ascii="Consolas" w:hAnsi="Consolas" w:cs="Consolas"/>
          <w:sz w:val="16"/>
          <w:szCs w:val="19"/>
        </w:rPr>
        <w:t xml:space="preserve"> </w:t>
      </w:r>
      <w:r w:rsidRPr="00A74E10">
        <w:rPr>
          <w:rFonts w:ascii="Consolas" w:hAnsi="Consolas" w:cs="Consolas"/>
          <w:color w:val="008080"/>
          <w:sz w:val="16"/>
          <w:szCs w:val="19"/>
        </w:rPr>
        <w:t>dbo</w:t>
      </w:r>
      <w:r w:rsidRPr="00A74E10">
        <w:rPr>
          <w:rFonts w:ascii="Consolas" w:hAnsi="Consolas" w:cs="Consolas"/>
          <w:color w:val="808080"/>
          <w:sz w:val="16"/>
          <w:szCs w:val="19"/>
        </w:rPr>
        <w:t>.</w:t>
      </w:r>
      <w:r w:rsidRPr="00A74E10">
        <w:rPr>
          <w:rFonts w:ascii="Consolas" w:hAnsi="Consolas" w:cs="Consolas"/>
          <w:color w:val="008080"/>
          <w:sz w:val="16"/>
          <w:szCs w:val="19"/>
        </w:rPr>
        <w:t>dim_employee</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n</w:t>
      </w:r>
    </w:p>
    <w:p w14:paraId="73431A83"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ON</w:t>
      </w:r>
      <w:r w:rsidRPr="00A74E10">
        <w:rPr>
          <w:rFonts w:ascii="Consolas" w:hAnsi="Consolas" w:cs="Consolas"/>
          <w:sz w:val="16"/>
          <w:szCs w:val="19"/>
        </w:rPr>
        <w:t xml:space="preserve"> </w:t>
      </w:r>
      <w:r w:rsidRPr="00A74E10">
        <w:rPr>
          <w:rFonts w:ascii="Consolas" w:hAnsi="Consolas" w:cs="Consolas"/>
          <w:color w:val="008080"/>
          <w:sz w:val="16"/>
          <w:szCs w:val="19"/>
        </w:rPr>
        <w:t>f</w:t>
      </w:r>
      <w:r w:rsidRPr="00A74E10">
        <w:rPr>
          <w:rFonts w:ascii="Consolas" w:hAnsi="Consolas" w:cs="Consolas"/>
          <w:color w:val="808080"/>
          <w:sz w:val="16"/>
          <w:szCs w:val="19"/>
        </w:rPr>
        <w:t>.</w:t>
      </w:r>
      <w:r w:rsidRPr="00A74E10">
        <w:rPr>
          <w:rFonts w:ascii="Consolas" w:hAnsi="Consolas" w:cs="Consolas"/>
          <w:color w:val="008080"/>
          <w:sz w:val="16"/>
          <w:szCs w:val="19"/>
        </w:rPr>
        <w:t>employee_sk</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8080"/>
          <w:sz w:val="16"/>
          <w:szCs w:val="19"/>
        </w:rPr>
        <w:t>n</w:t>
      </w:r>
      <w:r w:rsidRPr="00A74E10">
        <w:rPr>
          <w:rFonts w:ascii="Consolas" w:hAnsi="Consolas" w:cs="Consolas"/>
          <w:color w:val="808080"/>
          <w:sz w:val="16"/>
          <w:szCs w:val="19"/>
        </w:rPr>
        <w:t>.</w:t>
      </w:r>
      <w:r w:rsidRPr="00A74E10">
        <w:rPr>
          <w:rFonts w:ascii="Consolas" w:hAnsi="Consolas" w:cs="Consolas"/>
          <w:color w:val="008080"/>
          <w:sz w:val="16"/>
          <w:szCs w:val="19"/>
        </w:rPr>
        <w:t>employee_sk</w:t>
      </w:r>
    </w:p>
    <w:p w14:paraId="705D00D5"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WHERE</w:t>
      </w:r>
      <w:r w:rsidRPr="00A74E10">
        <w:rPr>
          <w:rFonts w:ascii="Consolas" w:hAnsi="Consolas" w:cs="Consolas"/>
          <w:sz w:val="16"/>
          <w:szCs w:val="19"/>
        </w:rPr>
        <w:t xml:space="preserve"> 1 </w:t>
      </w:r>
      <w:r w:rsidRPr="00A74E10">
        <w:rPr>
          <w:rFonts w:ascii="Consolas" w:hAnsi="Consolas" w:cs="Consolas"/>
          <w:color w:val="808080"/>
          <w:sz w:val="16"/>
          <w:szCs w:val="19"/>
        </w:rPr>
        <w:t>=</w:t>
      </w:r>
      <w:r w:rsidRPr="00A74E10">
        <w:rPr>
          <w:rFonts w:ascii="Consolas" w:hAnsi="Consolas" w:cs="Consolas"/>
          <w:sz w:val="16"/>
          <w:szCs w:val="19"/>
        </w:rPr>
        <w:t xml:space="preserve"> 1</w:t>
      </w:r>
    </w:p>
    <w:p w14:paraId="3AF5E54A"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sub_lob</w:t>
      </w:r>
      <w:r w:rsidRPr="00A74E10">
        <w:rPr>
          <w:rFonts w:ascii="Consolas" w:hAnsi="Consolas" w:cs="Consolas"/>
          <w:sz w:val="16"/>
          <w:szCs w:val="19"/>
        </w:rPr>
        <w:t xml:space="preserve"> </w:t>
      </w:r>
      <w:r w:rsidRPr="00A74E10">
        <w:rPr>
          <w:rFonts w:ascii="Consolas" w:hAnsi="Consolas" w:cs="Consolas"/>
          <w:color w:val="808080"/>
          <w:sz w:val="16"/>
          <w:szCs w:val="19"/>
        </w:rPr>
        <w:t>BETWEEN</w:t>
      </w:r>
      <w:r w:rsidRPr="00A74E10">
        <w:rPr>
          <w:rFonts w:ascii="Consolas" w:hAnsi="Consolas" w:cs="Consolas"/>
          <w:sz w:val="16"/>
          <w:szCs w:val="19"/>
        </w:rPr>
        <w:t xml:space="preserve"> 100 </w:t>
      </w:r>
      <w:r w:rsidRPr="00A74E10">
        <w:rPr>
          <w:rFonts w:ascii="Consolas" w:hAnsi="Consolas" w:cs="Consolas"/>
          <w:color w:val="808080"/>
          <w:sz w:val="16"/>
          <w:szCs w:val="19"/>
        </w:rPr>
        <w:t>AND</w:t>
      </w:r>
      <w:r w:rsidRPr="00A74E10">
        <w:rPr>
          <w:rFonts w:ascii="Consolas" w:hAnsi="Consolas" w:cs="Consolas"/>
          <w:sz w:val="16"/>
          <w:szCs w:val="19"/>
        </w:rPr>
        <w:t xml:space="preserve"> 199</w:t>
      </w:r>
    </w:p>
    <w:p w14:paraId="066A0FBE"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is_deleted</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0</w:t>
      </w:r>
    </w:p>
    <w:p w14:paraId="2DEAA6EB"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is_updated</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0</w:t>
      </w:r>
    </w:p>
    <w:p w14:paraId="1E12565F"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is_split</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0</w:t>
      </w:r>
    </w:p>
    <w:p w14:paraId="40883B8D"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is_merged</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0</w:t>
      </w:r>
    </w:p>
    <w:p w14:paraId="45615D2D"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c</w:t>
      </w:r>
      <w:r w:rsidRPr="00A74E10">
        <w:rPr>
          <w:rFonts w:ascii="Consolas" w:hAnsi="Consolas" w:cs="Consolas"/>
          <w:color w:val="808080"/>
          <w:sz w:val="16"/>
          <w:szCs w:val="19"/>
        </w:rPr>
        <w:t>.</w:t>
      </w:r>
      <w:r w:rsidRPr="00A74E10">
        <w:rPr>
          <w:rFonts w:ascii="Consolas" w:hAnsi="Consolas" w:cs="Consolas"/>
          <w:color w:val="008080"/>
          <w:sz w:val="16"/>
          <w:szCs w:val="19"/>
        </w:rPr>
        <w:t>is_franchise</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0</w:t>
      </w:r>
    </w:p>
    <w:p w14:paraId="43404FBA"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c</w:t>
      </w:r>
      <w:r w:rsidRPr="00A74E10">
        <w:rPr>
          <w:rFonts w:ascii="Consolas" w:hAnsi="Consolas" w:cs="Consolas"/>
          <w:color w:val="808080"/>
          <w:sz w:val="16"/>
          <w:szCs w:val="19"/>
        </w:rPr>
        <w:t>.</w:t>
      </w:r>
      <w:r w:rsidRPr="00A74E10">
        <w:rPr>
          <w:rFonts w:ascii="Consolas" w:hAnsi="Consolas" w:cs="Consolas"/>
          <w:color w:val="008080"/>
          <w:sz w:val="16"/>
          <w:szCs w:val="19"/>
        </w:rPr>
        <w:t>is_national_account</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0</w:t>
      </w:r>
    </w:p>
    <w:p w14:paraId="153F7E3F"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d</w:t>
      </w:r>
      <w:r w:rsidRPr="00A74E10">
        <w:rPr>
          <w:rFonts w:ascii="Consolas" w:hAnsi="Consolas" w:cs="Consolas"/>
          <w:color w:val="808080"/>
          <w:sz w:val="16"/>
          <w:szCs w:val="19"/>
        </w:rPr>
        <w:t>.</w:t>
      </w:r>
      <w:r w:rsidRPr="00A74E10">
        <w:rPr>
          <w:rFonts w:ascii="Consolas" w:hAnsi="Consolas" w:cs="Consolas"/>
          <w:color w:val="008080"/>
          <w:sz w:val="16"/>
          <w:szCs w:val="19"/>
        </w:rPr>
        <w:t>container_cd</w:t>
      </w:r>
      <w:r w:rsidRPr="00A74E10">
        <w:rPr>
          <w:rFonts w:ascii="Consolas" w:hAnsi="Consolas" w:cs="Consolas"/>
          <w:sz w:val="16"/>
          <w:szCs w:val="19"/>
        </w:rPr>
        <w:t xml:space="preserve"> </w:t>
      </w:r>
      <w:r w:rsidRPr="00A74E10">
        <w:rPr>
          <w:rFonts w:ascii="Consolas" w:hAnsi="Consolas" w:cs="Consolas"/>
          <w:color w:val="808080"/>
          <w:sz w:val="16"/>
          <w:szCs w:val="19"/>
        </w:rPr>
        <w:t>IN</w:t>
      </w:r>
      <w:r w:rsidRPr="00A74E10">
        <w:rPr>
          <w:rFonts w:ascii="Consolas" w:hAnsi="Consolas" w:cs="Consolas"/>
          <w:color w:val="0000FF"/>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00"/>
          <w:sz w:val="16"/>
          <w:szCs w:val="19"/>
        </w:rPr>
        <w:t>'IR'</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00"/>
          <w:sz w:val="16"/>
          <w:szCs w:val="19"/>
        </w:rPr>
        <w:t>'RO'</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00"/>
          <w:sz w:val="16"/>
          <w:szCs w:val="19"/>
        </w:rPr>
        <w:t>'RE'</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00"/>
          <w:sz w:val="16"/>
          <w:szCs w:val="19"/>
        </w:rPr>
        <w:t>'RS'</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FF0000"/>
          <w:sz w:val="16"/>
          <w:szCs w:val="19"/>
        </w:rPr>
        <w:t>'SC'</w:t>
      </w:r>
      <w:r w:rsidRPr="00A74E10">
        <w:rPr>
          <w:rFonts w:ascii="Consolas" w:hAnsi="Consolas" w:cs="Consolas"/>
          <w:sz w:val="16"/>
          <w:szCs w:val="19"/>
        </w:rPr>
        <w:t xml:space="preserve"> </w:t>
      </w:r>
      <w:r w:rsidRPr="00A74E10">
        <w:rPr>
          <w:rFonts w:ascii="Consolas" w:hAnsi="Consolas" w:cs="Consolas"/>
          <w:color w:val="808080"/>
          <w:sz w:val="16"/>
          <w:szCs w:val="19"/>
        </w:rPr>
        <w:t>)</w:t>
      </w:r>
    </w:p>
    <w:p w14:paraId="3FDAEB0A"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d</w:t>
      </w:r>
      <w:r w:rsidRPr="00A74E10">
        <w:rPr>
          <w:rFonts w:ascii="Consolas" w:hAnsi="Consolas" w:cs="Consolas"/>
          <w:color w:val="808080"/>
          <w:sz w:val="16"/>
          <w:szCs w:val="19"/>
        </w:rPr>
        <w:t>.</w:t>
      </w:r>
      <w:r w:rsidRPr="00A74E10">
        <w:rPr>
          <w:rFonts w:ascii="Consolas" w:hAnsi="Consolas" w:cs="Consolas"/>
          <w:color w:val="008080"/>
          <w:sz w:val="16"/>
          <w:szCs w:val="19"/>
        </w:rPr>
        <w:t>container_size</w:t>
      </w:r>
      <w:r w:rsidRPr="00A74E10">
        <w:rPr>
          <w:rFonts w:ascii="Consolas" w:hAnsi="Consolas" w:cs="Consolas"/>
          <w:sz w:val="16"/>
          <w:szCs w:val="19"/>
        </w:rPr>
        <w:t xml:space="preserve"> </w:t>
      </w:r>
      <w:r w:rsidRPr="00A74E10">
        <w:rPr>
          <w:rFonts w:ascii="Consolas" w:hAnsi="Consolas" w:cs="Consolas"/>
          <w:color w:val="808080"/>
          <w:sz w:val="16"/>
          <w:szCs w:val="19"/>
        </w:rPr>
        <w:t>BETWEEN</w:t>
      </w:r>
      <w:r w:rsidRPr="00A74E10">
        <w:rPr>
          <w:rFonts w:ascii="Consolas" w:hAnsi="Consolas" w:cs="Consolas"/>
          <w:sz w:val="16"/>
          <w:szCs w:val="19"/>
        </w:rPr>
        <w:t xml:space="preserve"> 10 </w:t>
      </w:r>
      <w:r w:rsidRPr="00A74E10">
        <w:rPr>
          <w:rFonts w:ascii="Consolas" w:hAnsi="Consolas" w:cs="Consolas"/>
          <w:color w:val="808080"/>
          <w:sz w:val="16"/>
          <w:szCs w:val="19"/>
        </w:rPr>
        <w:t>AND</w:t>
      </w:r>
      <w:r w:rsidRPr="00A74E10">
        <w:rPr>
          <w:rFonts w:ascii="Consolas" w:hAnsi="Consolas" w:cs="Consolas"/>
          <w:sz w:val="16"/>
          <w:szCs w:val="19"/>
        </w:rPr>
        <w:t xml:space="preserve"> 100</w:t>
      </w:r>
    </w:p>
    <w:p w14:paraId="4C77A24B"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808080"/>
          <w:sz w:val="16"/>
          <w:szCs w:val="19"/>
        </w:rPr>
        <w:t>AND</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revenue_period_sk</w:t>
      </w:r>
      <w:r w:rsidRPr="00A74E10">
        <w:rPr>
          <w:rFonts w:ascii="Consolas" w:hAnsi="Consolas" w:cs="Consolas"/>
          <w:sz w:val="16"/>
          <w:szCs w:val="19"/>
        </w:rPr>
        <w:t xml:space="preserve"> </w:t>
      </w:r>
      <w:r w:rsidRPr="00A74E10">
        <w:rPr>
          <w:rFonts w:ascii="Consolas" w:hAnsi="Consolas" w:cs="Consolas"/>
          <w:color w:val="808080"/>
          <w:sz w:val="16"/>
          <w:szCs w:val="19"/>
        </w:rPr>
        <w:t>BETWEEN</w:t>
      </w:r>
      <w:r w:rsidRPr="00A74E10">
        <w:rPr>
          <w:rFonts w:ascii="Consolas" w:hAnsi="Consolas" w:cs="Consolas"/>
          <w:sz w:val="16"/>
          <w:szCs w:val="19"/>
        </w:rPr>
        <w:t xml:space="preserve"> 201310 </w:t>
      </w:r>
      <w:r w:rsidRPr="00A74E10">
        <w:rPr>
          <w:rFonts w:ascii="Consolas" w:hAnsi="Consolas" w:cs="Consolas"/>
          <w:color w:val="808080"/>
          <w:sz w:val="16"/>
          <w:szCs w:val="19"/>
        </w:rPr>
        <w:t>AND</w:t>
      </w:r>
      <w:r w:rsidRPr="00A74E10">
        <w:rPr>
          <w:rFonts w:ascii="Consolas" w:hAnsi="Consolas" w:cs="Consolas"/>
          <w:sz w:val="16"/>
          <w:szCs w:val="19"/>
        </w:rPr>
        <w:t xml:space="preserve"> 201409</w:t>
      </w:r>
      <w:r w:rsidRPr="00A74E10">
        <w:rPr>
          <w:rFonts w:ascii="Consolas" w:hAnsi="Consolas" w:cs="Consolas"/>
          <w:color w:val="808080"/>
          <w:sz w:val="16"/>
          <w:szCs w:val="19"/>
        </w:rPr>
        <w:t>)</w:t>
      </w:r>
      <w:r w:rsidRPr="00A74E10">
        <w:rPr>
          <w:rFonts w:ascii="Consolas" w:hAnsi="Consolas" w:cs="Consolas"/>
          <w:sz w:val="16"/>
          <w:szCs w:val="19"/>
        </w:rPr>
        <w:t xml:space="preserve"> </w:t>
      </w:r>
      <w:r w:rsidRPr="00A74E10">
        <w:rPr>
          <w:rFonts w:ascii="Consolas" w:hAnsi="Consolas" w:cs="Consolas"/>
          <w:color w:val="0000FF"/>
          <w:sz w:val="16"/>
          <w:szCs w:val="19"/>
        </w:rPr>
        <w:t>AS</w:t>
      </w:r>
      <w:r w:rsidRPr="00A74E10">
        <w:rPr>
          <w:rFonts w:ascii="Consolas" w:hAnsi="Consolas" w:cs="Consolas"/>
          <w:sz w:val="16"/>
          <w:szCs w:val="19"/>
        </w:rPr>
        <w:t xml:space="preserve"> </w:t>
      </w:r>
      <w:r w:rsidRPr="00A74E10">
        <w:rPr>
          <w:rFonts w:ascii="Consolas" w:hAnsi="Consolas" w:cs="Consolas"/>
          <w:color w:val="008080"/>
          <w:sz w:val="16"/>
          <w:szCs w:val="19"/>
        </w:rPr>
        <w:t>a</w:t>
      </w:r>
    </w:p>
    <w:p w14:paraId="2499F1E9" w14:textId="77777777" w:rsidR="00632431" w:rsidRPr="00A74E10" w:rsidRDefault="00632431" w:rsidP="00632431">
      <w:pPr>
        <w:autoSpaceDE w:val="0"/>
        <w:autoSpaceDN w:val="0"/>
        <w:adjustRightInd w:val="0"/>
        <w:spacing w:before="0" w:after="0"/>
        <w:rPr>
          <w:rFonts w:ascii="Consolas" w:hAnsi="Consolas" w:cs="Consolas"/>
          <w:sz w:val="16"/>
          <w:szCs w:val="19"/>
        </w:rPr>
      </w:pPr>
      <w:r w:rsidRPr="00A74E10">
        <w:rPr>
          <w:rFonts w:ascii="Consolas" w:hAnsi="Consolas" w:cs="Consolas"/>
          <w:sz w:val="16"/>
          <w:szCs w:val="19"/>
        </w:rPr>
        <w:t xml:space="preserve"> </w:t>
      </w:r>
      <w:r w:rsidRPr="00A74E10">
        <w:rPr>
          <w:rFonts w:ascii="Consolas" w:hAnsi="Consolas" w:cs="Consolas"/>
          <w:color w:val="0000FF"/>
          <w:sz w:val="16"/>
          <w:szCs w:val="19"/>
        </w:rPr>
        <w:t>WHERE</w:t>
      </w:r>
      <w:r w:rsidRPr="00A74E10">
        <w:rPr>
          <w:rFonts w:ascii="Consolas" w:hAnsi="Consolas" w:cs="Consolas"/>
          <w:sz w:val="16"/>
          <w:szCs w:val="19"/>
        </w:rPr>
        <w:t xml:space="preserve"> </w:t>
      </w:r>
      <w:r w:rsidRPr="00A74E10">
        <w:rPr>
          <w:rFonts w:ascii="Consolas" w:hAnsi="Consolas" w:cs="Consolas"/>
          <w:color w:val="008080"/>
          <w:sz w:val="16"/>
          <w:szCs w:val="19"/>
        </w:rPr>
        <w:t>a</w:t>
      </w:r>
      <w:r w:rsidRPr="00A74E10">
        <w:rPr>
          <w:rFonts w:ascii="Consolas" w:hAnsi="Consolas" w:cs="Consolas"/>
          <w:color w:val="808080"/>
          <w:sz w:val="16"/>
          <w:szCs w:val="19"/>
        </w:rPr>
        <w:t>.</w:t>
      </w:r>
      <w:r w:rsidRPr="00A74E10">
        <w:rPr>
          <w:rFonts w:ascii="Consolas" w:hAnsi="Consolas" w:cs="Consolas"/>
          <w:color w:val="008080"/>
          <w:sz w:val="16"/>
          <w:szCs w:val="19"/>
        </w:rPr>
        <w:t>row1</w:t>
      </w:r>
      <w:r w:rsidRPr="00A74E10">
        <w:rPr>
          <w:rFonts w:ascii="Consolas" w:hAnsi="Consolas" w:cs="Consolas"/>
          <w:sz w:val="16"/>
          <w:szCs w:val="19"/>
        </w:rPr>
        <w:t xml:space="preserve"> </w:t>
      </w:r>
      <w:r w:rsidRPr="00A74E10">
        <w:rPr>
          <w:rFonts w:ascii="Consolas" w:hAnsi="Consolas" w:cs="Consolas"/>
          <w:color w:val="808080"/>
          <w:sz w:val="16"/>
          <w:szCs w:val="19"/>
        </w:rPr>
        <w:t>=</w:t>
      </w:r>
      <w:r w:rsidRPr="00A74E10">
        <w:rPr>
          <w:rFonts w:ascii="Consolas" w:hAnsi="Consolas" w:cs="Consolas"/>
          <w:sz w:val="16"/>
          <w:szCs w:val="19"/>
        </w:rPr>
        <w:t xml:space="preserve"> 1</w:t>
      </w:r>
    </w:p>
    <w:p w14:paraId="40E2493E" w14:textId="77777777" w:rsidR="00632431" w:rsidRPr="00A74E10" w:rsidRDefault="00632431" w:rsidP="00632431">
      <w:pPr>
        <w:autoSpaceDE w:val="0"/>
        <w:autoSpaceDN w:val="0"/>
        <w:adjustRightInd w:val="0"/>
        <w:spacing w:before="0" w:after="0"/>
        <w:rPr>
          <w:rFonts w:ascii="Consolas" w:hAnsi="Consolas" w:cs="Consolas"/>
          <w:szCs w:val="19"/>
        </w:rPr>
      </w:pPr>
    </w:p>
    <w:p w14:paraId="0AC4359C" w14:textId="03526474" w:rsidR="008E0E66" w:rsidRPr="008E0E66" w:rsidRDefault="008E0E66" w:rsidP="008E0E66">
      <w:pPr>
        <w:pStyle w:val="BodyText"/>
        <w:ind w:left="576"/>
      </w:pPr>
    </w:p>
    <w:sectPr w:rsidR="008E0E66" w:rsidRPr="008E0E66" w:rsidSect="009A5517">
      <w:headerReference w:type="default" r:id="rId18"/>
      <w:footerReference w:type="default" r:id="rId19"/>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50770" w14:textId="77777777" w:rsidR="00F32D28" w:rsidRDefault="00F32D28">
      <w:r>
        <w:separator/>
      </w:r>
    </w:p>
  </w:endnote>
  <w:endnote w:type="continuationSeparator" w:id="0">
    <w:p w14:paraId="36E79243" w14:textId="77777777" w:rsidR="00F32D28" w:rsidRDefault="00F32D28">
      <w:r>
        <w:continuationSeparator/>
      </w:r>
    </w:p>
  </w:endnote>
  <w:endnote w:type="continuationNotice" w:id="1">
    <w:p w14:paraId="55741370" w14:textId="77777777" w:rsidR="00F32D28" w:rsidRDefault="00F32D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F32D28" w:rsidRDefault="00F32D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F32D28" w:rsidRDefault="00F32D28">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F32D28" w:rsidRDefault="00F32D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F32D28" w:rsidRDefault="00F32D28">
    <w:pPr>
      <w:pStyle w:val="Footer"/>
      <w:ind w:right="360"/>
    </w:pPr>
    <w:r>
      <w:tab/>
    </w:r>
  </w:p>
  <w:p w14:paraId="3CA008DB" w14:textId="77777777" w:rsidR="00F32D28" w:rsidRDefault="00F32D28">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4FF7A592" w:rsidR="00F32D28" w:rsidRDefault="007C4B52" w:rsidP="00EF005C">
    <w:pPr>
      <w:pStyle w:val="Footer"/>
      <w:pBdr>
        <w:top w:val="single" w:sz="18" w:space="1" w:color="auto"/>
      </w:pBdr>
      <w:tabs>
        <w:tab w:val="clear" w:pos="8640"/>
        <w:tab w:val="right" w:pos="792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32D28">
          <w:t>DWCORE Data for Capture Existing Industrial</w:t>
        </w:r>
      </w:sdtContent>
    </w:sdt>
    <w:r w:rsidR="00F32D28">
      <w:tab/>
    </w:r>
    <w:r w:rsidR="00F32D28">
      <w:fldChar w:fldCharType="begin"/>
    </w:r>
    <w:r w:rsidR="00F32D28">
      <w:instrText xml:space="preserve"> DATE  \@ "M/d/yyyy h:mm:ss am/pm" \l  \* MERGEFORMAT </w:instrText>
    </w:r>
    <w:r w:rsidR="00F32D28">
      <w:fldChar w:fldCharType="separate"/>
    </w:r>
    <w:ins w:id="68" w:author="John Palubinskas" w:date="2014-12-30T07:44:00Z">
      <w:r>
        <w:rPr>
          <w:noProof/>
        </w:rPr>
        <w:t>12/30/2014 7:44:39 AM</w:t>
      </w:r>
    </w:ins>
    <w:del w:id="69" w:author="John Palubinskas" w:date="2014-12-30T07:44:00Z">
      <w:r w:rsidR="00F32D28" w:rsidDel="007C4B52">
        <w:rPr>
          <w:noProof/>
        </w:rPr>
        <w:delText>12/22/2014 10:39:27 AM</w:delText>
      </w:r>
    </w:del>
    <w:r w:rsidR="00F32D28">
      <w:rPr>
        <w:noProof/>
      </w:rPr>
      <w:fldChar w:fldCharType="end"/>
    </w:r>
    <w:r w:rsidR="00F32D28">
      <w:tab/>
    </w:r>
    <w:r w:rsidR="00F32D28">
      <w:rPr>
        <w:i/>
      </w:rPr>
      <w:t>Page</w:t>
    </w:r>
    <w:r w:rsidR="00F32D28">
      <w:t xml:space="preserve"> </w:t>
    </w:r>
    <w:r w:rsidR="00F32D28">
      <w:rPr>
        <w:rStyle w:val="PageNumber"/>
        <w:rFonts w:ascii="Arial" w:hAnsi="Arial" w:cs="Arial"/>
        <w:b w:val="0"/>
        <w:i/>
        <w:sz w:val="16"/>
        <w:szCs w:val="16"/>
      </w:rPr>
      <w:fldChar w:fldCharType="begin"/>
    </w:r>
    <w:r w:rsidR="00F32D28">
      <w:rPr>
        <w:rStyle w:val="PageNumber"/>
        <w:rFonts w:ascii="Arial" w:hAnsi="Arial" w:cs="Arial"/>
        <w:b w:val="0"/>
        <w:i/>
        <w:sz w:val="16"/>
        <w:szCs w:val="16"/>
      </w:rPr>
      <w:instrText xml:space="preserve"> PAGE </w:instrText>
    </w:r>
    <w:r w:rsidR="00F32D28">
      <w:rPr>
        <w:rStyle w:val="PageNumber"/>
        <w:rFonts w:ascii="Arial" w:hAnsi="Arial" w:cs="Arial"/>
        <w:b w:val="0"/>
        <w:i/>
        <w:sz w:val="16"/>
        <w:szCs w:val="16"/>
      </w:rPr>
      <w:fldChar w:fldCharType="separate"/>
    </w:r>
    <w:r>
      <w:rPr>
        <w:rStyle w:val="PageNumber"/>
        <w:rFonts w:ascii="Arial" w:hAnsi="Arial" w:cs="Arial"/>
        <w:b w:val="0"/>
        <w:i/>
        <w:noProof/>
        <w:sz w:val="16"/>
        <w:szCs w:val="16"/>
      </w:rPr>
      <w:t>6</w:t>
    </w:r>
    <w:r w:rsidR="00F32D28">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83ABA" w14:textId="77777777" w:rsidR="00F32D28" w:rsidRDefault="00F32D28">
      <w:r>
        <w:separator/>
      </w:r>
    </w:p>
  </w:footnote>
  <w:footnote w:type="continuationSeparator" w:id="0">
    <w:p w14:paraId="2A3E795D" w14:textId="77777777" w:rsidR="00F32D28" w:rsidRDefault="00F32D28">
      <w:r>
        <w:continuationSeparator/>
      </w:r>
    </w:p>
  </w:footnote>
  <w:footnote w:type="continuationNotice" w:id="1">
    <w:p w14:paraId="7BB0D8FB" w14:textId="77777777" w:rsidR="00F32D28" w:rsidRDefault="00F32D2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F32D28" w:rsidRDefault="00F32D28">
    <w:pPr>
      <w:pStyle w:val="Header"/>
    </w:pPr>
    <w:r>
      <w:rPr>
        <w:noProof/>
      </w:rPr>
      <w:drawing>
        <wp:inline distT="0" distB="0" distL="0" distR="0" wp14:anchorId="3CA008E1" wp14:editId="3CA008E2">
          <wp:extent cx="1296035" cy="341630"/>
          <wp:effectExtent l="0" t="0" r="0" b="1270"/>
          <wp:docPr id="1" name="Picture 1"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77777777" w:rsidR="00F32D28" w:rsidRDefault="00F32D28">
    <w:pPr>
      <w:pStyle w:val="Header"/>
    </w:pPr>
    <w:r>
      <w:rPr>
        <w:noProof/>
      </w:rPr>
      <w:drawing>
        <wp:inline distT="0" distB="0" distL="0" distR="0" wp14:anchorId="3CA008E3" wp14:editId="3CA008E4">
          <wp:extent cx="1503045" cy="508635"/>
          <wp:effectExtent l="0" t="0" r="1905" b="5715"/>
          <wp:docPr id="2" name="Picture 2"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F32D28" w:rsidRDefault="00F32D28"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65E0E"/>
    <w:multiLevelType w:val="hybridMultilevel"/>
    <w:tmpl w:val="F7D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E6A29"/>
    <w:multiLevelType w:val="hybridMultilevel"/>
    <w:tmpl w:val="8014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82C17"/>
    <w:multiLevelType w:val="hybridMultilevel"/>
    <w:tmpl w:val="54ACA8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8">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160831"/>
    <w:multiLevelType w:val="hybridMultilevel"/>
    <w:tmpl w:val="D08A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3"/>
  </w:num>
  <w:num w:numId="5">
    <w:abstractNumId w:val="6"/>
  </w:num>
  <w:num w:numId="6">
    <w:abstractNumId w:val="8"/>
  </w:num>
  <w:num w:numId="7">
    <w:abstractNumId w:val="7"/>
  </w:num>
  <w:num w:numId="8">
    <w:abstractNumId w:val="10"/>
  </w:num>
  <w:num w:numId="9">
    <w:abstractNumId w:val="3"/>
    <w:lvlOverride w:ilvl="0">
      <w:startOverride w:val="3"/>
    </w:lvlOverride>
    <w:lvlOverride w:ilvl="1">
      <w:startOverride w:val="3"/>
    </w:lvlOverride>
    <w:lvlOverride w:ilvl="2">
      <w:startOverride w:val="1"/>
    </w:lvlOverride>
    <w:lvlOverride w:ilvl="3">
      <w:startOverride w:val="2"/>
    </w:lvlOverride>
  </w:num>
  <w:num w:numId="10">
    <w:abstractNumId w:val="3"/>
  </w:num>
  <w:num w:numId="11">
    <w:abstractNumId w:val="3"/>
    <w:lvlOverride w:ilvl="0">
      <w:startOverride w:val="3"/>
    </w:lvlOverride>
    <w:lvlOverride w:ilvl="1">
      <w:startOverride w:val="3"/>
    </w:lvlOverride>
    <w:lvlOverride w:ilvl="2">
      <w:startOverride w:val="2"/>
    </w:lvlOverride>
    <w:lvlOverride w:ilvl="3">
      <w:startOverride w:val="2"/>
    </w:lvlOverride>
  </w:num>
  <w:num w:numId="12">
    <w:abstractNumId w:val="3"/>
    <w:lvlOverride w:ilvl="0">
      <w:startOverride w:val="3"/>
    </w:lvlOverride>
    <w:lvlOverride w:ilvl="1">
      <w:startOverride w:val="3"/>
    </w:lvlOverride>
    <w:lvlOverride w:ilvl="2">
      <w:startOverride w:val="3"/>
    </w:lvlOverride>
    <w:lvlOverride w:ilvl="3">
      <w:startOverride w:val="2"/>
    </w:lvlOverride>
  </w:num>
  <w:num w:numId="13">
    <w:abstractNumId w:val="0"/>
  </w:num>
  <w:num w:numId="14">
    <w:abstractNumId w:val="1"/>
  </w:num>
  <w:num w:numId="15">
    <w:abstractNumId w:val="2"/>
  </w:num>
  <w:num w:numId="16">
    <w:abstractNumId w:val="9"/>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Palubinskas">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2"/>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0E"/>
    <w:rsid w:val="000006F6"/>
    <w:rsid w:val="00001CA9"/>
    <w:rsid w:val="00002061"/>
    <w:rsid w:val="00007C90"/>
    <w:rsid w:val="000107D5"/>
    <w:rsid w:val="000141E9"/>
    <w:rsid w:val="00015A6A"/>
    <w:rsid w:val="00015C9C"/>
    <w:rsid w:val="00021987"/>
    <w:rsid w:val="000265B6"/>
    <w:rsid w:val="00035A01"/>
    <w:rsid w:val="00040D4A"/>
    <w:rsid w:val="00042551"/>
    <w:rsid w:val="000443D6"/>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A7887"/>
    <w:rsid w:val="000B23BF"/>
    <w:rsid w:val="000C1423"/>
    <w:rsid w:val="000C16EB"/>
    <w:rsid w:val="000C2304"/>
    <w:rsid w:val="000C4ADB"/>
    <w:rsid w:val="000D12EF"/>
    <w:rsid w:val="000D79D4"/>
    <w:rsid w:val="000E0748"/>
    <w:rsid w:val="000E1C07"/>
    <w:rsid w:val="000E7AE3"/>
    <w:rsid w:val="000F19CD"/>
    <w:rsid w:val="00100398"/>
    <w:rsid w:val="001011F7"/>
    <w:rsid w:val="001040CC"/>
    <w:rsid w:val="00104F64"/>
    <w:rsid w:val="00105AA2"/>
    <w:rsid w:val="001153BE"/>
    <w:rsid w:val="00117E6F"/>
    <w:rsid w:val="00117E7D"/>
    <w:rsid w:val="00123930"/>
    <w:rsid w:val="00131394"/>
    <w:rsid w:val="001335A1"/>
    <w:rsid w:val="00134D28"/>
    <w:rsid w:val="00137FB7"/>
    <w:rsid w:val="00150D99"/>
    <w:rsid w:val="00150F8A"/>
    <w:rsid w:val="00152589"/>
    <w:rsid w:val="00152DE2"/>
    <w:rsid w:val="00153BFB"/>
    <w:rsid w:val="001545DD"/>
    <w:rsid w:val="00157774"/>
    <w:rsid w:val="00166804"/>
    <w:rsid w:val="001673FF"/>
    <w:rsid w:val="00174435"/>
    <w:rsid w:val="00174C87"/>
    <w:rsid w:val="001752CC"/>
    <w:rsid w:val="00175BBD"/>
    <w:rsid w:val="00181125"/>
    <w:rsid w:val="00181E63"/>
    <w:rsid w:val="00184335"/>
    <w:rsid w:val="0018674F"/>
    <w:rsid w:val="00186BA2"/>
    <w:rsid w:val="0018766E"/>
    <w:rsid w:val="00195108"/>
    <w:rsid w:val="001A18D3"/>
    <w:rsid w:val="001A25DA"/>
    <w:rsid w:val="001B06BB"/>
    <w:rsid w:val="001B1C30"/>
    <w:rsid w:val="001B1C32"/>
    <w:rsid w:val="001B3B6A"/>
    <w:rsid w:val="001B588F"/>
    <w:rsid w:val="001C02D8"/>
    <w:rsid w:val="001C13D3"/>
    <w:rsid w:val="001C3682"/>
    <w:rsid w:val="001C3DEF"/>
    <w:rsid w:val="001C4508"/>
    <w:rsid w:val="001D1234"/>
    <w:rsid w:val="001D31C7"/>
    <w:rsid w:val="001D7047"/>
    <w:rsid w:val="001D7C2E"/>
    <w:rsid w:val="001E04F7"/>
    <w:rsid w:val="001E0674"/>
    <w:rsid w:val="001E0DF0"/>
    <w:rsid w:val="001E1525"/>
    <w:rsid w:val="001E6F05"/>
    <w:rsid w:val="00204A17"/>
    <w:rsid w:val="00204AD9"/>
    <w:rsid w:val="00204D63"/>
    <w:rsid w:val="002061FA"/>
    <w:rsid w:val="00207F87"/>
    <w:rsid w:val="00210741"/>
    <w:rsid w:val="00211A2C"/>
    <w:rsid w:val="00213111"/>
    <w:rsid w:val="00226580"/>
    <w:rsid w:val="00230F11"/>
    <w:rsid w:val="00231C7F"/>
    <w:rsid w:val="00232095"/>
    <w:rsid w:val="00233511"/>
    <w:rsid w:val="0023384E"/>
    <w:rsid w:val="00256504"/>
    <w:rsid w:val="00256FB6"/>
    <w:rsid w:val="00257D9B"/>
    <w:rsid w:val="00257E1C"/>
    <w:rsid w:val="00261BC1"/>
    <w:rsid w:val="002625B7"/>
    <w:rsid w:val="002634F6"/>
    <w:rsid w:val="002635C2"/>
    <w:rsid w:val="002671C4"/>
    <w:rsid w:val="00275663"/>
    <w:rsid w:val="00281772"/>
    <w:rsid w:val="00281AF5"/>
    <w:rsid w:val="00284635"/>
    <w:rsid w:val="00285085"/>
    <w:rsid w:val="00287034"/>
    <w:rsid w:val="00290D0A"/>
    <w:rsid w:val="002941BF"/>
    <w:rsid w:val="002A2B5E"/>
    <w:rsid w:val="002A717C"/>
    <w:rsid w:val="002B21E5"/>
    <w:rsid w:val="002B306A"/>
    <w:rsid w:val="002B439F"/>
    <w:rsid w:val="002B5325"/>
    <w:rsid w:val="002C0C39"/>
    <w:rsid w:val="002C0F69"/>
    <w:rsid w:val="002C2C57"/>
    <w:rsid w:val="002C5651"/>
    <w:rsid w:val="002C6AC8"/>
    <w:rsid w:val="002D03B8"/>
    <w:rsid w:val="002D418D"/>
    <w:rsid w:val="002D420E"/>
    <w:rsid w:val="002D44BB"/>
    <w:rsid w:val="002D577D"/>
    <w:rsid w:val="002D7369"/>
    <w:rsid w:val="002D7793"/>
    <w:rsid w:val="002E5B32"/>
    <w:rsid w:val="002E7055"/>
    <w:rsid w:val="002E70E5"/>
    <w:rsid w:val="002E7B16"/>
    <w:rsid w:val="002F0C38"/>
    <w:rsid w:val="002F1CF5"/>
    <w:rsid w:val="002F308E"/>
    <w:rsid w:val="0030574D"/>
    <w:rsid w:val="003067D8"/>
    <w:rsid w:val="0032076F"/>
    <w:rsid w:val="00320DCE"/>
    <w:rsid w:val="003229E0"/>
    <w:rsid w:val="003244C9"/>
    <w:rsid w:val="00325F7F"/>
    <w:rsid w:val="00333651"/>
    <w:rsid w:val="00337C26"/>
    <w:rsid w:val="0034008A"/>
    <w:rsid w:val="00343363"/>
    <w:rsid w:val="0035340F"/>
    <w:rsid w:val="00354E31"/>
    <w:rsid w:val="0035685B"/>
    <w:rsid w:val="00356AA4"/>
    <w:rsid w:val="0035729F"/>
    <w:rsid w:val="00370097"/>
    <w:rsid w:val="00371D8C"/>
    <w:rsid w:val="003760CC"/>
    <w:rsid w:val="003778D5"/>
    <w:rsid w:val="00381659"/>
    <w:rsid w:val="00382976"/>
    <w:rsid w:val="00383CB7"/>
    <w:rsid w:val="00387BCF"/>
    <w:rsid w:val="00393FAE"/>
    <w:rsid w:val="00397284"/>
    <w:rsid w:val="003A2EDB"/>
    <w:rsid w:val="003A6C9F"/>
    <w:rsid w:val="003B116B"/>
    <w:rsid w:val="003B47FD"/>
    <w:rsid w:val="003C0B3E"/>
    <w:rsid w:val="003C0C2B"/>
    <w:rsid w:val="003C18D5"/>
    <w:rsid w:val="003C2A95"/>
    <w:rsid w:val="003C3768"/>
    <w:rsid w:val="003C4951"/>
    <w:rsid w:val="003D2AC3"/>
    <w:rsid w:val="003E100D"/>
    <w:rsid w:val="003E5E61"/>
    <w:rsid w:val="003E6258"/>
    <w:rsid w:val="003E720D"/>
    <w:rsid w:val="003F313C"/>
    <w:rsid w:val="003F5463"/>
    <w:rsid w:val="00405807"/>
    <w:rsid w:val="00406921"/>
    <w:rsid w:val="00407022"/>
    <w:rsid w:val="004071E8"/>
    <w:rsid w:val="00410EB9"/>
    <w:rsid w:val="00411877"/>
    <w:rsid w:val="004134E8"/>
    <w:rsid w:val="00414636"/>
    <w:rsid w:val="00415F38"/>
    <w:rsid w:val="004204FA"/>
    <w:rsid w:val="00422BD9"/>
    <w:rsid w:val="0042506B"/>
    <w:rsid w:val="00426BBD"/>
    <w:rsid w:val="00431A53"/>
    <w:rsid w:val="00433828"/>
    <w:rsid w:val="004358D6"/>
    <w:rsid w:val="0044244D"/>
    <w:rsid w:val="0044591C"/>
    <w:rsid w:val="004472D9"/>
    <w:rsid w:val="00447B5E"/>
    <w:rsid w:val="004605E9"/>
    <w:rsid w:val="004760FC"/>
    <w:rsid w:val="00476328"/>
    <w:rsid w:val="00494527"/>
    <w:rsid w:val="004945CD"/>
    <w:rsid w:val="00495049"/>
    <w:rsid w:val="00495FD9"/>
    <w:rsid w:val="0049687C"/>
    <w:rsid w:val="004977C5"/>
    <w:rsid w:val="004A51DA"/>
    <w:rsid w:val="004A5AA2"/>
    <w:rsid w:val="004A75E1"/>
    <w:rsid w:val="004B1EE6"/>
    <w:rsid w:val="004B4EB3"/>
    <w:rsid w:val="004C300E"/>
    <w:rsid w:val="004C3693"/>
    <w:rsid w:val="004C5637"/>
    <w:rsid w:val="004D04DC"/>
    <w:rsid w:val="004D20C9"/>
    <w:rsid w:val="004D768A"/>
    <w:rsid w:val="004E2CD3"/>
    <w:rsid w:val="004E5295"/>
    <w:rsid w:val="004E5297"/>
    <w:rsid w:val="004E67A1"/>
    <w:rsid w:val="004F2B96"/>
    <w:rsid w:val="004F34D1"/>
    <w:rsid w:val="004F397C"/>
    <w:rsid w:val="004F504F"/>
    <w:rsid w:val="004F6201"/>
    <w:rsid w:val="004F68AB"/>
    <w:rsid w:val="00502159"/>
    <w:rsid w:val="0050362C"/>
    <w:rsid w:val="00503E29"/>
    <w:rsid w:val="00507FB0"/>
    <w:rsid w:val="00510FB5"/>
    <w:rsid w:val="005114B2"/>
    <w:rsid w:val="00512479"/>
    <w:rsid w:val="00513281"/>
    <w:rsid w:val="00517BFD"/>
    <w:rsid w:val="005209B4"/>
    <w:rsid w:val="00521A6D"/>
    <w:rsid w:val="005226CA"/>
    <w:rsid w:val="00523270"/>
    <w:rsid w:val="00523865"/>
    <w:rsid w:val="00535DC2"/>
    <w:rsid w:val="00540946"/>
    <w:rsid w:val="00541A64"/>
    <w:rsid w:val="00545C4A"/>
    <w:rsid w:val="00565169"/>
    <w:rsid w:val="00570AE0"/>
    <w:rsid w:val="005726AE"/>
    <w:rsid w:val="00572A24"/>
    <w:rsid w:val="005764CF"/>
    <w:rsid w:val="0058395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6EB"/>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D20"/>
    <w:rsid w:val="00616620"/>
    <w:rsid w:val="0062123C"/>
    <w:rsid w:val="006214B7"/>
    <w:rsid w:val="00626B5E"/>
    <w:rsid w:val="00632431"/>
    <w:rsid w:val="006326B0"/>
    <w:rsid w:val="00637D19"/>
    <w:rsid w:val="00643E11"/>
    <w:rsid w:val="00651272"/>
    <w:rsid w:val="00652415"/>
    <w:rsid w:val="00652670"/>
    <w:rsid w:val="00653F77"/>
    <w:rsid w:val="00654361"/>
    <w:rsid w:val="00657EC4"/>
    <w:rsid w:val="00670ECA"/>
    <w:rsid w:val="00672597"/>
    <w:rsid w:val="006729AE"/>
    <w:rsid w:val="00673098"/>
    <w:rsid w:val="006747AB"/>
    <w:rsid w:val="00674FD7"/>
    <w:rsid w:val="00681F44"/>
    <w:rsid w:val="006855A2"/>
    <w:rsid w:val="00686B2B"/>
    <w:rsid w:val="00687A70"/>
    <w:rsid w:val="00691278"/>
    <w:rsid w:val="00695201"/>
    <w:rsid w:val="00695C24"/>
    <w:rsid w:val="00697C04"/>
    <w:rsid w:val="006A54A0"/>
    <w:rsid w:val="006A6255"/>
    <w:rsid w:val="006A62A6"/>
    <w:rsid w:val="006B0B4F"/>
    <w:rsid w:val="006B1C8D"/>
    <w:rsid w:val="006B3D42"/>
    <w:rsid w:val="006B4961"/>
    <w:rsid w:val="006B6120"/>
    <w:rsid w:val="006B7871"/>
    <w:rsid w:val="006C3F58"/>
    <w:rsid w:val="006C4C88"/>
    <w:rsid w:val="006C5E51"/>
    <w:rsid w:val="006C6A76"/>
    <w:rsid w:val="006D07DC"/>
    <w:rsid w:val="006D0943"/>
    <w:rsid w:val="006D2A1B"/>
    <w:rsid w:val="006D7B32"/>
    <w:rsid w:val="006E7B37"/>
    <w:rsid w:val="006E7E4C"/>
    <w:rsid w:val="006F3EB7"/>
    <w:rsid w:val="006F6788"/>
    <w:rsid w:val="006F6FFC"/>
    <w:rsid w:val="007015A9"/>
    <w:rsid w:val="007072D9"/>
    <w:rsid w:val="00712D02"/>
    <w:rsid w:val="007132ED"/>
    <w:rsid w:val="00716968"/>
    <w:rsid w:val="00720641"/>
    <w:rsid w:val="00720E8A"/>
    <w:rsid w:val="007244C0"/>
    <w:rsid w:val="00725242"/>
    <w:rsid w:val="007303FC"/>
    <w:rsid w:val="00732D78"/>
    <w:rsid w:val="007340F2"/>
    <w:rsid w:val="00734AA1"/>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420B"/>
    <w:rsid w:val="00792DD8"/>
    <w:rsid w:val="007A61BA"/>
    <w:rsid w:val="007A73C6"/>
    <w:rsid w:val="007B187F"/>
    <w:rsid w:val="007B2903"/>
    <w:rsid w:val="007B4708"/>
    <w:rsid w:val="007B47C8"/>
    <w:rsid w:val="007B721C"/>
    <w:rsid w:val="007C03E3"/>
    <w:rsid w:val="007C4B52"/>
    <w:rsid w:val="007C64B5"/>
    <w:rsid w:val="007D0A91"/>
    <w:rsid w:val="007D39BC"/>
    <w:rsid w:val="007E2C13"/>
    <w:rsid w:val="007E45D0"/>
    <w:rsid w:val="007F0835"/>
    <w:rsid w:val="00800889"/>
    <w:rsid w:val="00803A3C"/>
    <w:rsid w:val="00805FD0"/>
    <w:rsid w:val="008072FD"/>
    <w:rsid w:val="0081054A"/>
    <w:rsid w:val="00811F97"/>
    <w:rsid w:val="008245E6"/>
    <w:rsid w:val="00827171"/>
    <w:rsid w:val="00832DB0"/>
    <w:rsid w:val="00833A4B"/>
    <w:rsid w:val="00837347"/>
    <w:rsid w:val="00837A3E"/>
    <w:rsid w:val="0084178F"/>
    <w:rsid w:val="00843AA2"/>
    <w:rsid w:val="00844462"/>
    <w:rsid w:val="00844F6D"/>
    <w:rsid w:val="00845E81"/>
    <w:rsid w:val="008471BD"/>
    <w:rsid w:val="008513E1"/>
    <w:rsid w:val="008527B5"/>
    <w:rsid w:val="00852FB1"/>
    <w:rsid w:val="008531D9"/>
    <w:rsid w:val="00853C52"/>
    <w:rsid w:val="00855467"/>
    <w:rsid w:val="00857CE8"/>
    <w:rsid w:val="00862F74"/>
    <w:rsid w:val="00864CF9"/>
    <w:rsid w:val="00871678"/>
    <w:rsid w:val="008745A5"/>
    <w:rsid w:val="008753C2"/>
    <w:rsid w:val="00875DA7"/>
    <w:rsid w:val="00876C62"/>
    <w:rsid w:val="00880672"/>
    <w:rsid w:val="00885351"/>
    <w:rsid w:val="008910DB"/>
    <w:rsid w:val="00897562"/>
    <w:rsid w:val="008A08A2"/>
    <w:rsid w:val="008A2EB2"/>
    <w:rsid w:val="008A41B0"/>
    <w:rsid w:val="008A4FEF"/>
    <w:rsid w:val="008B28BF"/>
    <w:rsid w:val="008B63B9"/>
    <w:rsid w:val="008B675C"/>
    <w:rsid w:val="008C0618"/>
    <w:rsid w:val="008C0871"/>
    <w:rsid w:val="008C0C5E"/>
    <w:rsid w:val="008C5AFD"/>
    <w:rsid w:val="008C6D22"/>
    <w:rsid w:val="008C6ECA"/>
    <w:rsid w:val="008D769A"/>
    <w:rsid w:val="008E0E66"/>
    <w:rsid w:val="008E1C4A"/>
    <w:rsid w:val="008E22E4"/>
    <w:rsid w:val="008E2DC4"/>
    <w:rsid w:val="008E66E1"/>
    <w:rsid w:val="008E7B34"/>
    <w:rsid w:val="008F3E48"/>
    <w:rsid w:val="008F73C6"/>
    <w:rsid w:val="00901DC0"/>
    <w:rsid w:val="00902783"/>
    <w:rsid w:val="009030D1"/>
    <w:rsid w:val="009106CF"/>
    <w:rsid w:val="00910859"/>
    <w:rsid w:val="00913367"/>
    <w:rsid w:val="00915AD2"/>
    <w:rsid w:val="00932DF2"/>
    <w:rsid w:val="00935A76"/>
    <w:rsid w:val="0094025D"/>
    <w:rsid w:val="00940BE8"/>
    <w:rsid w:val="00941795"/>
    <w:rsid w:val="00946493"/>
    <w:rsid w:val="009477C1"/>
    <w:rsid w:val="00950A76"/>
    <w:rsid w:val="009524C7"/>
    <w:rsid w:val="00957490"/>
    <w:rsid w:val="00957D88"/>
    <w:rsid w:val="0096445E"/>
    <w:rsid w:val="00964FC8"/>
    <w:rsid w:val="00976C6D"/>
    <w:rsid w:val="009801F1"/>
    <w:rsid w:val="00993DC4"/>
    <w:rsid w:val="00993F08"/>
    <w:rsid w:val="00994A0F"/>
    <w:rsid w:val="009A137E"/>
    <w:rsid w:val="009A1D52"/>
    <w:rsid w:val="009A243A"/>
    <w:rsid w:val="009A5517"/>
    <w:rsid w:val="009A5FF9"/>
    <w:rsid w:val="009B2D74"/>
    <w:rsid w:val="009B3A17"/>
    <w:rsid w:val="009B7235"/>
    <w:rsid w:val="009C193D"/>
    <w:rsid w:val="009C40B0"/>
    <w:rsid w:val="009F0457"/>
    <w:rsid w:val="009F329D"/>
    <w:rsid w:val="009F5D21"/>
    <w:rsid w:val="00A02DF9"/>
    <w:rsid w:val="00A030DD"/>
    <w:rsid w:val="00A05117"/>
    <w:rsid w:val="00A159AB"/>
    <w:rsid w:val="00A16533"/>
    <w:rsid w:val="00A221BF"/>
    <w:rsid w:val="00A23AF3"/>
    <w:rsid w:val="00A3167F"/>
    <w:rsid w:val="00A34487"/>
    <w:rsid w:val="00A422AD"/>
    <w:rsid w:val="00A438E7"/>
    <w:rsid w:val="00A43ABF"/>
    <w:rsid w:val="00A478B8"/>
    <w:rsid w:val="00A50C06"/>
    <w:rsid w:val="00A5303B"/>
    <w:rsid w:val="00A5346F"/>
    <w:rsid w:val="00A57658"/>
    <w:rsid w:val="00A60B40"/>
    <w:rsid w:val="00A649B6"/>
    <w:rsid w:val="00A650B8"/>
    <w:rsid w:val="00A7167F"/>
    <w:rsid w:val="00A73E07"/>
    <w:rsid w:val="00A74E10"/>
    <w:rsid w:val="00A8734B"/>
    <w:rsid w:val="00A87BFE"/>
    <w:rsid w:val="00A910C9"/>
    <w:rsid w:val="00A9281F"/>
    <w:rsid w:val="00A9789C"/>
    <w:rsid w:val="00AB5F52"/>
    <w:rsid w:val="00AC05DB"/>
    <w:rsid w:val="00AC186D"/>
    <w:rsid w:val="00AC206B"/>
    <w:rsid w:val="00AC50A7"/>
    <w:rsid w:val="00AC6E05"/>
    <w:rsid w:val="00AD15BD"/>
    <w:rsid w:val="00AD2CB3"/>
    <w:rsid w:val="00AD6834"/>
    <w:rsid w:val="00AE5CB0"/>
    <w:rsid w:val="00AE5E4F"/>
    <w:rsid w:val="00AF1B4B"/>
    <w:rsid w:val="00AF3E52"/>
    <w:rsid w:val="00AF6C52"/>
    <w:rsid w:val="00B04664"/>
    <w:rsid w:val="00B0510A"/>
    <w:rsid w:val="00B05CD9"/>
    <w:rsid w:val="00B21EFB"/>
    <w:rsid w:val="00B22C53"/>
    <w:rsid w:val="00B32713"/>
    <w:rsid w:val="00B34DF3"/>
    <w:rsid w:val="00B419CE"/>
    <w:rsid w:val="00B4437F"/>
    <w:rsid w:val="00B508D4"/>
    <w:rsid w:val="00B566EA"/>
    <w:rsid w:val="00B62CC3"/>
    <w:rsid w:val="00B63DFB"/>
    <w:rsid w:val="00B6587F"/>
    <w:rsid w:val="00B7051F"/>
    <w:rsid w:val="00B745C8"/>
    <w:rsid w:val="00B77332"/>
    <w:rsid w:val="00B825B2"/>
    <w:rsid w:val="00B835ED"/>
    <w:rsid w:val="00B85427"/>
    <w:rsid w:val="00B90900"/>
    <w:rsid w:val="00B90B05"/>
    <w:rsid w:val="00B9353B"/>
    <w:rsid w:val="00B93FFF"/>
    <w:rsid w:val="00B945D6"/>
    <w:rsid w:val="00B97AE8"/>
    <w:rsid w:val="00BA0A78"/>
    <w:rsid w:val="00BA0B55"/>
    <w:rsid w:val="00BA2381"/>
    <w:rsid w:val="00BA3242"/>
    <w:rsid w:val="00BB1655"/>
    <w:rsid w:val="00BB3741"/>
    <w:rsid w:val="00BB4CB3"/>
    <w:rsid w:val="00BB6231"/>
    <w:rsid w:val="00BB6641"/>
    <w:rsid w:val="00BC0385"/>
    <w:rsid w:val="00BC1E88"/>
    <w:rsid w:val="00BD0EFA"/>
    <w:rsid w:val="00BD20B9"/>
    <w:rsid w:val="00BD21A6"/>
    <w:rsid w:val="00BD380E"/>
    <w:rsid w:val="00BD76BC"/>
    <w:rsid w:val="00BE20A4"/>
    <w:rsid w:val="00BE33D3"/>
    <w:rsid w:val="00BE4906"/>
    <w:rsid w:val="00BE5105"/>
    <w:rsid w:val="00BE5A0C"/>
    <w:rsid w:val="00BE5FBF"/>
    <w:rsid w:val="00BF0B4F"/>
    <w:rsid w:val="00BF0C5D"/>
    <w:rsid w:val="00BF1D76"/>
    <w:rsid w:val="00C222BD"/>
    <w:rsid w:val="00C248BD"/>
    <w:rsid w:val="00C25749"/>
    <w:rsid w:val="00C30D11"/>
    <w:rsid w:val="00C332B9"/>
    <w:rsid w:val="00C3676B"/>
    <w:rsid w:val="00C40B83"/>
    <w:rsid w:val="00C40B9A"/>
    <w:rsid w:val="00C41074"/>
    <w:rsid w:val="00C45BA7"/>
    <w:rsid w:val="00C4627F"/>
    <w:rsid w:val="00C539DD"/>
    <w:rsid w:val="00C53EB1"/>
    <w:rsid w:val="00C55FB7"/>
    <w:rsid w:val="00C603A9"/>
    <w:rsid w:val="00C64214"/>
    <w:rsid w:val="00C66831"/>
    <w:rsid w:val="00C70914"/>
    <w:rsid w:val="00C717B7"/>
    <w:rsid w:val="00C71CE0"/>
    <w:rsid w:val="00C74858"/>
    <w:rsid w:val="00C74E4E"/>
    <w:rsid w:val="00C83224"/>
    <w:rsid w:val="00C853FD"/>
    <w:rsid w:val="00C9001A"/>
    <w:rsid w:val="00CA2B01"/>
    <w:rsid w:val="00CA55F4"/>
    <w:rsid w:val="00CB033E"/>
    <w:rsid w:val="00CB5093"/>
    <w:rsid w:val="00CB5944"/>
    <w:rsid w:val="00CB5E13"/>
    <w:rsid w:val="00CC01DB"/>
    <w:rsid w:val="00CC0A42"/>
    <w:rsid w:val="00CC3A87"/>
    <w:rsid w:val="00CC3C77"/>
    <w:rsid w:val="00CC47F4"/>
    <w:rsid w:val="00CC540F"/>
    <w:rsid w:val="00CD3A80"/>
    <w:rsid w:val="00CD4119"/>
    <w:rsid w:val="00CD6482"/>
    <w:rsid w:val="00CE4A4B"/>
    <w:rsid w:val="00CF257F"/>
    <w:rsid w:val="00CF3096"/>
    <w:rsid w:val="00D064D2"/>
    <w:rsid w:val="00D068B6"/>
    <w:rsid w:val="00D072C9"/>
    <w:rsid w:val="00D11FF9"/>
    <w:rsid w:val="00D26DF0"/>
    <w:rsid w:val="00D30004"/>
    <w:rsid w:val="00D356C4"/>
    <w:rsid w:val="00D36A89"/>
    <w:rsid w:val="00D40A84"/>
    <w:rsid w:val="00D4728A"/>
    <w:rsid w:val="00D53253"/>
    <w:rsid w:val="00D62967"/>
    <w:rsid w:val="00D651D9"/>
    <w:rsid w:val="00D6773D"/>
    <w:rsid w:val="00D73683"/>
    <w:rsid w:val="00D7598A"/>
    <w:rsid w:val="00D80171"/>
    <w:rsid w:val="00D8604B"/>
    <w:rsid w:val="00D87556"/>
    <w:rsid w:val="00D87D77"/>
    <w:rsid w:val="00D91AF0"/>
    <w:rsid w:val="00D9383F"/>
    <w:rsid w:val="00D957FF"/>
    <w:rsid w:val="00DA192E"/>
    <w:rsid w:val="00DA3E49"/>
    <w:rsid w:val="00DA5C48"/>
    <w:rsid w:val="00DB2173"/>
    <w:rsid w:val="00DB3E98"/>
    <w:rsid w:val="00DC73E6"/>
    <w:rsid w:val="00DD1D74"/>
    <w:rsid w:val="00DD3C08"/>
    <w:rsid w:val="00DD639F"/>
    <w:rsid w:val="00DD63EE"/>
    <w:rsid w:val="00DE0DA5"/>
    <w:rsid w:val="00DE75B5"/>
    <w:rsid w:val="00DF2A7E"/>
    <w:rsid w:val="00DF327E"/>
    <w:rsid w:val="00DF734C"/>
    <w:rsid w:val="00E01BC9"/>
    <w:rsid w:val="00E04380"/>
    <w:rsid w:val="00E0449A"/>
    <w:rsid w:val="00E04C8F"/>
    <w:rsid w:val="00E05F71"/>
    <w:rsid w:val="00E074F7"/>
    <w:rsid w:val="00E07BD2"/>
    <w:rsid w:val="00E124A2"/>
    <w:rsid w:val="00E15CE5"/>
    <w:rsid w:val="00E1613C"/>
    <w:rsid w:val="00E22D33"/>
    <w:rsid w:val="00E27988"/>
    <w:rsid w:val="00E305F7"/>
    <w:rsid w:val="00E346A3"/>
    <w:rsid w:val="00E365FB"/>
    <w:rsid w:val="00E37349"/>
    <w:rsid w:val="00E4408A"/>
    <w:rsid w:val="00E461C5"/>
    <w:rsid w:val="00E46C24"/>
    <w:rsid w:val="00E50EF5"/>
    <w:rsid w:val="00E51028"/>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5684"/>
    <w:rsid w:val="00E97CBE"/>
    <w:rsid w:val="00EA21FD"/>
    <w:rsid w:val="00EA4796"/>
    <w:rsid w:val="00EA6F37"/>
    <w:rsid w:val="00EB1090"/>
    <w:rsid w:val="00EB29A9"/>
    <w:rsid w:val="00EB3EEE"/>
    <w:rsid w:val="00EB53E5"/>
    <w:rsid w:val="00EB61DF"/>
    <w:rsid w:val="00EB7776"/>
    <w:rsid w:val="00EC2C17"/>
    <w:rsid w:val="00EC40CB"/>
    <w:rsid w:val="00EC4AEC"/>
    <w:rsid w:val="00ED5307"/>
    <w:rsid w:val="00ED5F17"/>
    <w:rsid w:val="00ED6EE5"/>
    <w:rsid w:val="00ED7EFA"/>
    <w:rsid w:val="00EE01B2"/>
    <w:rsid w:val="00EE06DA"/>
    <w:rsid w:val="00EE0764"/>
    <w:rsid w:val="00EE0F3D"/>
    <w:rsid w:val="00EE45B4"/>
    <w:rsid w:val="00EE512F"/>
    <w:rsid w:val="00EE73D6"/>
    <w:rsid w:val="00EF005C"/>
    <w:rsid w:val="00EF32F0"/>
    <w:rsid w:val="00EF44E7"/>
    <w:rsid w:val="00EF4560"/>
    <w:rsid w:val="00EF51F4"/>
    <w:rsid w:val="00EF6BDF"/>
    <w:rsid w:val="00F00C40"/>
    <w:rsid w:val="00F02575"/>
    <w:rsid w:val="00F02744"/>
    <w:rsid w:val="00F02F01"/>
    <w:rsid w:val="00F03545"/>
    <w:rsid w:val="00F0505D"/>
    <w:rsid w:val="00F11618"/>
    <w:rsid w:val="00F1202C"/>
    <w:rsid w:val="00F12907"/>
    <w:rsid w:val="00F1689E"/>
    <w:rsid w:val="00F17327"/>
    <w:rsid w:val="00F17406"/>
    <w:rsid w:val="00F20762"/>
    <w:rsid w:val="00F20B95"/>
    <w:rsid w:val="00F23CD6"/>
    <w:rsid w:val="00F31B6C"/>
    <w:rsid w:val="00F32D28"/>
    <w:rsid w:val="00F41114"/>
    <w:rsid w:val="00F43499"/>
    <w:rsid w:val="00F45978"/>
    <w:rsid w:val="00F47248"/>
    <w:rsid w:val="00F50504"/>
    <w:rsid w:val="00F57562"/>
    <w:rsid w:val="00F611D6"/>
    <w:rsid w:val="00F630E5"/>
    <w:rsid w:val="00F64740"/>
    <w:rsid w:val="00F64B7D"/>
    <w:rsid w:val="00F66CAC"/>
    <w:rsid w:val="00F672BE"/>
    <w:rsid w:val="00F71414"/>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14:docId w14:val="3CA006FA"/>
  <w15:docId w15:val="{A84DE139-0120-4672-89EA-E7E9FFC2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BC1"/>
    <w:pPr>
      <w:spacing w:before="120" w:after="120"/>
    </w:p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07550862">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90597064">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3878545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790583077">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tmp"/><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tmp"/><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FC723AD25441FCBF6E6079427504E5"/>
        <w:category>
          <w:name w:val="General"/>
          <w:gallery w:val="placeholder"/>
        </w:category>
        <w:types>
          <w:type w:val="bbPlcHdr"/>
        </w:types>
        <w:behaviors>
          <w:behavior w:val="content"/>
        </w:behaviors>
        <w:guid w:val="{F25F321A-EFB0-4D03-A458-42C8448A740C}"/>
      </w:docPartPr>
      <w:docPartBody>
        <w:p w:rsidR="0066111F" w:rsidRDefault="0066111F">
          <w:r w:rsidRPr="008C167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11F"/>
    <w:rsid w:val="0066111F"/>
    <w:rsid w:val="00723B56"/>
    <w:rsid w:val="00A2730A"/>
    <w:rsid w:val="00D8434A"/>
    <w:rsid w:val="00F8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6846A3"/>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www.w3.org/XML/1998/namespace"/>
    <ds:schemaRef ds:uri="http://purl.org/dc/dcmitype/"/>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3553CAC0-FCE9-4C21-810F-F110AEB55E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17A999F-1923-4183-95F4-D73CA836A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6821</Words>
  <Characters>38882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DWCORE Data for Capture Existing Industrial</vt:lpstr>
    </vt:vector>
  </TitlesOfParts>
  <Company>Republic Services Inc.</Company>
  <LinksUpToDate>false</LinksUpToDate>
  <CharactersWithSpaces>45612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DWCORE Data for Capture Existing Industrial</dc:title>
  <dc:subject/>
  <dc:creator>IT PMO</dc:creator>
  <cp:lastModifiedBy>John Palubinskas</cp:lastModifiedBy>
  <cp:revision>2</cp:revision>
  <cp:lastPrinted>2012-12-07T17:42:00Z</cp:lastPrinted>
  <dcterms:created xsi:type="dcterms:W3CDTF">2014-12-30T14:45:00Z</dcterms:created>
  <dcterms:modified xsi:type="dcterms:W3CDTF">2014-12-30T14:45:00Z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